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5884" w14:textId="2C855078" w:rsidR="00D335A5" w:rsidRDefault="00000000">
      <w:pPr>
        <w:pStyle w:val="ChapterNumber"/>
      </w:pPr>
      <w:del w:id="0" w:author="Chris Krycho" w:date="2025-02-17T15:43:00Z" w16du:dateUtc="2025-02-17T22:43:00Z">
        <w:r w:rsidDel="004D1146">
          <w:delText>20</w:delText>
        </w:r>
      </w:del>
      <w:ins w:id="1" w:author="Chris Krycho" w:date="2025-02-17T15:43:00Z" w16du:dateUtc="2025-02-17T22:43:00Z">
        <w:r w:rsidR="004D1146">
          <w:t>2</w:t>
        </w:r>
        <w:r w:rsidR="004D1146">
          <w:t>1</w:t>
        </w:r>
      </w:ins>
    </w:p>
    <w:p w14:paraId="40A185B6" w14:textId="77777777" w:rsidR="00D335A5" w:rsidRDefault="00000000">
      <w:pPr>
        <w:pStyle w:val="ChapterTitle"/>
      </w:pPr>
      <w:r>
        <w:t>Final Project: Building a Multithreaded Web Server</w:t>
      </w:r>
    </w:p>
    <w:p w14:paraId="0F937515" w14:textId="77777777" w:rsidR="00D335A5" w:rsidRDefault="00000000">
      <w:pPr>
        <w:pStyle w:val="ChapterIntro"/>
      </w:pPr>
      <w:r>
        <w:lastRenderedPageBreak/>
        <w:t>It’s been a long journey, but we’ve reached the end of the book. In this chapter, we’ll build one more project together to demonstrate some of the concepts we covered in the final chapters, as well as recap some earlier lessons.</w:t>
      </w:r>
    </w:p>
    <w:p w14:paraId="26FF5191" w14:textId="77777777" w:rsidR="00D335A5" w:rsidRDefault="00000000">
      <w:pPr>
        <w:pStyle w:val="Body"/>
      </w:pPr>
      <w:r>
        <w:fldChar w:fldCharType="begin"/>
      </w:r>
      <w:r>
        <w:instrText>xe "web server project"</w:instrText>
      </w:r>
      <w:r>
        <w:fldChar w:fldCharType="end"/>
      </w:r>
      <w:r>
        <w:t>For our final project, we’ll make a web server that says “hello” and looks like Figure 20-1 in a web browser.</w:t>
      </w:r>
    </w:p>
    <w:p w14:paraId="2BE8DE3A" w14:textId="77777777" w:rsidR="00D335A5" w:rsidRDefault="00000000">
      <w:pPr>
        <w:pStyle w:val="Body"/>
      </w:pPr>
      <w:r>
        <w:t>Here is our plan for building the web server:</w:t>
      </w:r>
    </w:p>
    <w:p w14:paraId="1FA2138A" w14:textId="77777777" w:rsidR="00D335A5" w:rsidRDefault="00000000">
      <w:pPr>
        <w:pStyle w:val="ListNumber"/>
      </w:pPr>
      <w:r>
        <w:tab/>
        <w:t>1.</w:t>
      </w:r>
      <w:r>
        <w:tab/>
        <w:t>Learn a bit about TCP and HTTP.</w:t>
      </w:r>
    </w:p>
    <w:p w14:paraId="27D45F04" w14:textId="77777777" w:rsidR="00D335A5" w:rsidRDefault="00000000">
      <w:pPr>
        <w:pStyle w:val="ListNumber"/>
      </w:pPr>
      <w:r>
        <w:tab/>
        <w:t>2.</w:t>
      </w:r>
      <w:r>
        <w:tab/>
        <w:t>Listen for TCP connections on a socket.</w:t>
      </w:r>
    </w:p>
    <w:p w14:paraId="194DD3AE" w14:textId="77777777" w:rsidR="00D335A5" w:rsidRDefault="00000000">
      <w:pPr>
        <w:pStyle w:val="ListNumber"/>
      </w:pPr>
      <w:r>
        <w:tab/>
        <w:t>3.</w:t>
      </w:r>
      <w:r>
        <w:tab/>
        <w:t>Parse a small number of HTTP requests.</w:t>
      </w:r>
    </w:p>
    <w:p w14:paraId="59BE68AA" w14:textId="77777777" w:rsidR="00D335A5" w:rsidRDefault="00000000">
      <w:pPr>
        <w:pStyle w:val="ListNumber"/>
      </w:pPr>
      <w:r>
        <w:tab/>
        <w:t>4.</w:t>
      </w:r>
      <w:r>
        <w:tab/>
        <w:t>Create a proper HTTP response.</w:t>
      </w:r>
    </w:p>
    <w:p w14:paraId="78C23345" w14:textId="77777777" w:rsidR="00D335A5" w:rsidRDefault="00000000">
      <w:pPr>
        <w:pStyle w:val="ListNumber"/>
      </w:pPr>
      <w:r>
        <w:tab/>
        <w:t>5.</w:t>
      </w:r>
      <w:r>
        <w:tab/>
        <w:t>Improve the throughput of our server with a thread pool.</w:t>
      </w:r>
    </w:p>
    <w:p w14:paraId="4D35E563" w14:textId="77777777" w:rsidR="00D335A5" w:rsidRDefault="003921E5">
      <w:pPr>
        <w:pStyle w:val="Anchor"/>
      </w:pPr>
      <w:r>
        <w:rPr>
          <w:noProof/>
        </w:rPr>
        <w:drawing>
          <wp:inline distT="0" distB="0" distL="0" distR="0" wp14:anchorId="22804358" wp14:editId="2DA44563">
            <wp:extent cx="2362200" cy="2032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032000"/>
                    </a:xfrm>
                    <a:prstGeom prst="rect">
                      <a:avLst/>
                    </a:prstGeom>
                    <a:noFill/>
                    <a:ln>
                      <a:noFill/>
                    </a:ln>
                  </pic:spPr>
                </pic:pic>
              </a:graphicData>
            </a:graphic>
          </wp:inline>
        </w:drawing>
      </w:r>
    </w:p>
    <w:p w14:paraId="27ADE274" w14:textId="77777777" w:rsidR="00D335A5" w:rsidRDefault="00000000">
      <w:pPr>
        <w:pStyle w:val="CaptionLine"/>
      </w:pPr>
      <w:r>
        <w:t>Figure 20-1: Our final shared project</w:t>
      </w:r>
    </w:p>
    <w:p w14:paraId="54D54DA9" w14:textId="77777777" w:rsidR="00D335A5" w:rsidRDefault="00000000">
      <w:pPr>
        <w:pStyle w:val="Body"/>
      </w:pPr>
      <w:r>
        <w:t xml:space="preserve">Before we get started, we should mention one detail: the method we’ll use won’t be the best way to build a web server with Rust. Community members have published a number of production-ready crates available at </w:t>
      </w:r>
      <w:hyperlink r:id="rId5" w:history="1">
        <w:r>
          <w:rPr>
            <w:rStyle w:val="LinkURL"/>
          </w:rPr>
          <w:t>https://crates.io</w:t>
        </w:r>
      </w:hyperlink>
      <w:r>
        <w:t xml:space="preserve"> that provide more complete web server and thread pool implemen</w:t>
      </w:r>
      <w:r>
        <w:rPr>
          <w:spacing w:val="2"/>
        </w:rPr>
        <w:t xml:space="preserve">tations </w:t>
      </w:r>
      <w:r>
        <w:rPr>
          <w:spacing w:val="2"/>
        </w:rPr>
        <w:lastRenderedPageBreak/>
        <w:t xml:space="preserve">than we’ll build. However, our intention in this chapter is to help </w:t>
      </w:r>
      <w:r>
        <w:rPr>
          <w:spacing w:val="3"/>
        </w:rPr>
        <w:t>you learn, not to take the easy route. Because Rust is a systems program</w:t>
      </w:r>
      <w:r>
        <w:t xml:space="preserve">ming language, we can choose the level of abstraction we want to work with and can go to a lower level than is possible or practical in other languages. </w:t>
      </w:r>
      <w:r>
        <w:rPr>
          <w:spacing w:val="2"/>
        </w:rPr>
        <w:t xml:space="preserve">We’ll therefore write the basic HTTP server and thread pool manually so </w:t>
      </w:r>
      <w:r>
        <w:t>you can learn the general ideas and techniques behind the crates you might use in the future.</w:t>
      </w:r>
    </w:p>
    <w:p w14:paraId="16113E37" w14:textId="77777777" w:rsidR="00D335A5" w:rsidRDefault="00000000">
      <w:pPr>
        <w:pStyle w:val="HeadA"/>
      </w:pPr>
      <w:r>
        <w:t>Building a Single-Threaded Web Server</w:t>
      </w:r>
    </w:p>
    <w:p w14:paraId="2E8C7416" w14:textId="77777777" w:rsidR="00D335A5" w:rsidRDefault="00000000">
      <w:pPr>
        <w:pStyle w:val="BodyFirst"/>
        <w:rPr>
          <w:spacing w:val="-1"/>
        </w:rPr>
      </w:pPr>
      <w:r>
        <w:rPr>
          <w:spacing w:val="-1"/>
        </w:rP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5D4E3AFE" w14:textId="77777777" w:rsidR="00D335A5" w:rsidRDefault="00000000">
      <w:pPr>
        <w:pStyle w:val="Body"/>
      </w:pPr>
      <w:r>
        <w:fldChar w:fldCharType="begin"/>
      </w:r>
      <w:r>
        <w:instrText>xe "Transmission Control Protocol (TCP)"</w:instrText>
      </w:r>
      <w:r>
        <w:fldChar w:fldCharType="end"/>
      </w:r>
      <w:r>
        <w:fldChar w:fldCharType="begin"/>
      </w:r>
      <w:r>
        <w:instrText>xe "TCP (Transmission Control Protocol)"</w:instrText>
      </w:r>
      <w:r>
        <w:fldChar w:fldCharType="end"/>
      </w:r>
      <w:r>
        <w:fldChar w:fldCharType="begin"/>
      </w:r>
      <w:r>
        <w:instrText>xe "HTTP (Hypertext Transfer Protocol)"</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xe "request-response protocol"</w:instrText>
      </w:r>
      <w:r>
        <w:fldChar w:fldCharType="end"/>
      </w:r>
      <w:r>
        <w:fldChar w:fldCharType="begin"/>
      </w:r>
      <w:r>
        <w:instrText>xe "client"</w:instrText>
      </w:r>
      <w:r>
        <w:fldChar w:fldCharType="end"/>
      </w:r>
      <w:r>
        <w:fldChar w:fldCharType="begin"/>
      </w:r>
      <w:r>
        <w:instrText>xe "server"</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1D3A1BA9" w14:textId="77777777" w:rsidR="00D335A5" w:rsidRDefault="00000000">
      <w:pPr>
        <w:pStyle w:val="Body"/>
        <w:rPr>
          <w:spacing w:val="6"/>
        </w:rPr>
      </w:pPr>
      <w:r>
        <w:rPr>
          <w:spacing w:val="6"/>
        </w:rP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5943DFC2" w14:textId="77777777" w:rsidR="00D335A5" w:rsidRDefault="00000000">
      <w:pPr>
        <w:pStyle w:val="HeadB"/>
      </w:pPr>
      <w:r>
        <w:fldChar w:fldCharType="begin"/>
      </w:r>
      <w:r>
        <w:instrText>xe "connection"</w:instrText>
      </w:r>
      <w:r>
        <w:fldChar w:fldCharType="end"/>
      </w:r>
      <w:r>
        <w:t>Listening to the TCP Connection</w:t>
      </w:r>
    </w:p>
    <w:p w14:paraId="1BEC0C9D" w14:textId="77777777" w:rsidR="00D335A5" w:rsidRDefault="00000000">
      <w:pPr>
        <w:pStyle w:val="BodyFirst"/>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49ACB588" w14:textId="77777777" w:rsidR="00D335A5" w:rsidRDefault="00D335A5">
      <w:pPr>
        <w:pStyle w:val="CodeSpaceAbove"/>
      </w:pPr>
    </w:p>
    <w:p w14:paraId="01BCFBBA" w14:textId="77777777" w:rsidR="00D335A5" w:rsidRDefault="00000000">
      <w:pPr>
        <w:pStyle w:val="Code"/>
      </w:pPr>
      <w:r>
        <w:t xml:space="preserve">$ </w:t>
      </w:r>
      <w:r>
        <w:rPr>
          <w:rStyle w:val="LiteralBold"/>
        </w:rPr>
        <w:t>cargo new hello</w:t>
      </w:r>
    </w:p>
    <w:p w14:paraId="4A11AF77" w14:textId="77777777" w:rsidR="00D335A5" w:rsidRDefault="00000000">
      <w:pPr>
        <w:pStyle w:val="Code"/>
      </w:pPr>
      <w:r>
        <w:t xml:space="preserve">     Created binary (application) `hello` project</w:t>
      </w:r>
    </w:p>
    <w:p w14:paraId="2385381C" w14:textId="77777777" w:rsidR="00D335A5" w:rsidRDefault="00000000">
      <w:pPr>
        <w:pStyle w:val="Code"/>
      </w:pPr>
      <w:r>
        <w:t xml:space="preserve">$ </w:t>
      </w:r>
      <w:r>
        <w:rPr>
          <w:rStyle w:val="LiteralBold"/>
        </w:rPr>
        <w:t>cd hello</w:t>
      </w:r>
    </w:p>
    <w:p w14:paraId="48C6466A" w14:textId="77777777" w:rsidR="00D335A5" w:rsidRDefault="00D335A5">
      <w:pPr>
        <w:pStyle w:val="CodeSpaceBelow"/>
      </w:pPr>
    </w:p>
    <w:p w14:paraId="79882BD8" w14:textId="77777777" w:rsidR="00D335A5" w:rsidRDefault="00000000">
      <w:pPr>
        <w:pStyle w:val="Body"/>
      </w:pPr>
      <w:r>
        <w:fldChar w:fldCharType="begin"/>
      </w:r>
      <w:r>
        <w:instrText>xe "stream"</w:instrText>
      </w:r>
      <w:r>
        <w:fldChar w:fldCharType="end"/>
      </w:r>
      <w:r>
        <w:t xml:space="preserve">Now enter the code in Listing 20-1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7806E76A" w14:textId="77777777" w:rsidR="00D335A5" w:rsidRDefault="00D335A5">
      <w:pPr>
        <w:pStyle w:val="CodeSpaceAbove"/>
      </w:pPr>
    </w:p>
    <w:p w14:paraId="3BE8C791" w14:textId="77777777" w:rsidR="00D335A5" w:rsidRDefault="00000000">
      <w:pPr>
        <w:pStyle w:val="CodeLabel"/>
      </w:pPr>
      <w:r>
        <w:lastRenderedPageBreak/>
        <w:t>src/main.rs</w:t>
      </w:r>
    </w:p>
    <w:p w14:paraId="6C3CDB77" w14:textId="77777777" w:rsidR="00D335A5" w:rsidRDefault="00000000">
      <w:pPr>
        <w:pStyle w:val="Code"/>
      </w:pPr>
      <w:r>
        <w:t>use std::net::TcpListener;</w:t>
      </w:r>
    </w:p>
    <w:p w14:paraId="75BC639B" w14:textId="77777777" w:rsidR="00D335A5" w:rsidRDefault="00D335A5">
      <w:pPr>
        <w:pStyle w:val="Code"/>
      </w:pPr>
    </w:p>
    <w:p w14:paraId="5746296B" w14:textId="77777777" w:rsidR="00D335A5" w:rsidRDefault="00000000">
      <w:pPr>
        <w:pStyle w:val="Code"/>
      </w:pPr>
      <w:r>
        <w:t>fn main() {</w:t>
      </w:r>
    </w:p>
    <w:p w14:paraId="39AFCE4E" w14:textId="77777777" w:rsidR="00D335A5" w:rsidRDefault="00000000">
      <w:pPr>
        <w:pStyle w:val="Code"/>
      </w:pPr>
      <w:r>
        <w:t xml:space="preserve">  </w:t>
      </w:r>
      <w:r>
        <w:rPr>
          <w:rStyle w:val="CodeAnnotationCode"/>
        </w:rPr>
        <w:t>1</w:t>
      </w:r>
      <w:r>
        <w:t xml:space="preserve"> let listener = TcpListener::bind("127.0.0.1:7878").unwrap();</w:t>
      </w:r>
    </w:p>
    <w:p w14:paraId="288A5769" w14:textId="77777777" w:rsidR="00D335A5" w:rsidRDefault="00D335A5">
      <w:pPr>
        <w:pStyle w:val="Code"/>
      </w:pPr>
    </w:p>
    <w:p w14:paraId="5E481F26" w14:textId="77777777" w:rsidR="00D335A5" w:rsidRDefault="00000000">
      <w:pPr>
        <w:pStyle w:val="Code"/>
      </w:pPr>
      <w:r>
        <w:t xml:space="preserve">  </w:t>
      </w:r>
      <w:r>
        <w:rPr>
          <w:rStyle w:val="CodeAnnotationCode"/>
        </w:rPr>
        <w:t>2</w:t>
      </w:r>
      <w:r>
        <w:t xml:space="preserve"> for stream in listener.incoming() {</w:t>
      </w:r>
    </w:p>
    <w:p w14:paraId="0FDFE400" w14:textId="77777777" w:rsidR="00D335A5" w:rsidRDefault="00000000">
      <w:pPr>
        <w:pStyle w:val="Code"/>
      </w:pPr>
      <w:r>
        <w:t xml:space="preserve">      </w:t>
      </w:r>
      <w:r>
        <w:rPr>
          <w:rStyle w:val="CodeAnnotationCode"/>
        </w:rPr>
        <w:t>3</w:t>
      </w:r>
      <w:r>
        <w:t xml:space="preserve"> let stream = stream.unwrap();</w:t>
      </w:r>
    </w:p>
    <w:p w14:paraId="1B3A9CC2" w14:textId="77777777" w:rsidR="00D335A5" w:rsidRDefault="00D335A5">
      <w:pPr>
        <w:pStyle w:val="Code"/>
      </w:pPr>
    </w:p>
    <w:p w14:paraId="329C8044" w14:textId="77777777" w:rsidR="00D335A5" w:rsidRDefault="00000000">
      <w:pPr>
        <w:pStyle w:val="Code"/>
      </w:pPr>
      <w:r>
        <w:t xml:space="preserve">      </w:t>
      </w:r>
      <w:r>
        <w:rPr>
          <w:rStyle w:val="CodeAnnotationCode"/>
        </w:rPr>
        <w:t>4</w:t>
      </w:r>
      <w:r>
        <w:t xml:space="preserve"> println!("Connection established!");</w:t>
      </w:r>
    </w:p>
    <w:p w14:paraId="38F1769D" w14:textId="77777777" w:rsidR="00D335A5" w:rsidRDefault="00000000">
      <w:pPr>
        <w:pStyle w:val="Code"/>
      </w:pPr>
      <w:r>
        <w:t xml:space="preserve">    }</w:t>
      </w:r>
    </w:p>
    <w:p w14:paraId="22602A92" w14:textId="77777777" w:rsidR="00D335A5" w:rsidRDefault="00000000">
      <w:pPr>
        <w:pStyle w:val="Code"/>
      </w:pPr>
      <w:r>
        <w:t>}</w:t>
      </w:r>
    </w:p>
    <w:p w14:paraId="5E4DEC18" w14:textId="77777777" w:rsidR="00D335A5" w:rsidRDefault="00D335A5">
      <w:pPr>
        <w:pStyle w:val="CodeSpaceBelow"/>
      </w:pPr>
    </w:p>
    <w:p w14:paraId="6E673260" w14:textId="77777777" w:rsidR="00D335A5" w:rsidRDefault="00000000">
      <w:pPr>
        <w:pStyle w:val="CodeListingCaption"/>
      </w:pPr>
      <w:r>
        <w:t>Listing 20-1: Listening for incoming streams and printing a message when we receive a stream</w:t>
      </w:r>
    </w:p>
    <w:p w14:paraId="08048F07" w14:textId="77777777" w:rsidR="00D335A5" w:rsidRDefault="00000000">
      <w:pPr>
        <w:pStyle w:val="Body"/>
        <w:rPr>
          <w:spacing w:val="-2"/>
        </w:rPr>
      </w:pPr>
      <w:r>
        <w:rPr>
          <w:spacing w:val="3"/>
        </w:rPr>
        <w:t xml:space="preserve">Using </w:t>
      </w:r>
      <w:r>
        <w:rPr>
          <w:rStyle w:val="Literal"/>
          <w:spacing w:val="3"/>
        </w:rPr>
        <w:t>TcpListener</w:t>
      </w:r>
      <w:r>
        <w:rPr>
          <w:spacing w:val="3"/>
        </w:rPr>
        <w:t xml:space="preserve">, we can listen for TCP connections at the address </w:t>
      </w:r>
      <w:r>
        <w:rPr>
          <w:rStyle w:val="Literal"/>
          <w:spacing w:val="-2"/>
        </w:rPr>
        <w:t>127.0.0.1:7878</w:t>
      </w:r>
      <w:r>
        <w:rPr>
          <w:spacing w:val="-2"/>
        </w:rPr>
        <w:t> </w:t>
      </w:r>
      <w:r>
        <w:rPr>
          <w:rStyle w:val="CodeAnnotation"/>
          <w:spacing w:val="-2"/>
        </w:rPr>
        <w:t>1</w:t>
      </w:r>
      <w:r>
        <w:rPr>
          <w:spacing w:val="-2"/>
        </w:rPr>
        <w:t xml:space="preserve">. In the address, the section before the colon is an IP address representing your computer (this is the same on every computer and doesn’t </w:t>
      </w:r>
      <w:r>
        <w:rPr>
          <w:spacing w:val="2"/>
        </w:rPr>
        <w:t xml:space="preserve">represent the authors’ computer specifically), and </w:t>
      </w:r>
      <w:r>
        <w:rPr>
          <w:rStyle w:val="Literal"/>
          <w:spacing w:val="2"/>
        </w:rPr>
        <w:t>7878</w:t>
      </w:r>
      <w:r>
        <w:rPr>
          <w:spacing w:val="2"/>
        </w:rPr>
        <w:t xml:space="preserve"> is the port. We’ve </w:t>
      </w:r>
      <w:r>
        <w:rPr>
          <w:spacing w:val="-2"/>
        </w:rPr>
        <w:t xml:space="preserve">chosen this port for two reasons: HTTP isn’t normally accepted on this port, so our server is unlikely to conflict with any other web server you might have running on your machine, and 7878 is </w:t>
      </w:r>
      <w:r>
        <w:rPr>
          <w:rStyle w:val="Italic"/>
          <w:spacing w:val="-2"/>
        </w:rPr>
        <w:t>rust</w:t>
      </w:r>
      <w:r>
        <w:rPr>
          <w:spacing w:val="-2"/>
        </w:rPr>
        <w:t xml:space="preserve"> typed on a telephone.</w:t>
      </w:r>
    </w:p>
    <w:p w14:paraId="31EFC6A7" w14:textId="77777777" w:rsidR="00D335A5" w:rsidRDefault="00000000">
      <w:pPr>
        <w:pStyle w:val="Body"/>
        <w:rPr>
          <w:spacing w:val="-2"/>
        </w:rPr>
      </w:pPr>
      <w:r>
        <w:t xml:space="preserve">The </w:t>
      </w:r>
      <w:r>
        <w:rPr>
          <w:rStyle w:val="Literal"/>
        </w:rPr>
        <w:t>bind</w:t>
      </w:r>
      <w:r>
        <w:t xml:space="preserve"> function in this scenario works like the </w:t>
      </w:r>
      <w:r>
        <w:rPr>
          <w:rStyle w:val="Literal"/>
        </w:rPr>
        <w:t>new</w:t>
      </w:r>
      <w:r>
        <w:t xml:space="preserve"> function in that it </w:t>
      </w:r>
      <w:r>
        <w:rPr>
          <w:spacing w:val="-2"/>
        </w:rPr>
        <w:t xml:space="preserve">will return a new </w:t>
      </w:r>
      <w:r>
        <w:rPr>
          <w:rStyle w:val="Literal"/>
          <w:spacing w:val="-2"/>
        </w:rPr>
        <w:t>TcpListener</w:t>
      </w:r>
      <w:r>
        <w:rPr>
          <w:spacing w:val="-2"/>
        </w:rPr>
        <w:t xml:space="preserve"> instance. The function is called </w:t>
      </w:r>
      <w:r>
        <w:rPr>
          <w:rStyle w:val="Literal"/>
          <w:spacing w:val="-2"/>
        </w:rPr>
        <w:t>bind</w:t>
      </w:r>
      <w:r>
        <w:rPr>
          <w:spacing w:val="-2"/>
        </w:rPr>
        <w:t xml:space="preserve"> because, in networking, connecting to a port to listen to is known as “binding to a port.”</w:t>
      </w:r>
    </w:p>
    <w:p w14:paraId="56A4B69B" w14:textId="77777777" w:rsidR="00D335A5" w:rsidRDefault="00000000">
      <w:pPr>
        <w:pStyle w:val="Body"/>
        <w:rPr>
          <w:spacing w:val="-1"/>
        </w:rPr>
      </w:pPr>
      <w:r>
        <w:rPr>
          <w:spacing w:val="-1"/>
        </w:rPr>
        <w:t xml:space="preserve">The </w:t>
      </w:r>
      <w:r>
        <w:rPr>
          <w:rStyle w:val="Literal"/>
          <w:spacing w:val="-1"/>
        </w:rPr>
        <w:t>bind</w:t>
      </w:r>
      <w:r>
        <w:rPr>
          <w:spacing w:val="-1"/>
        </w:rPr>
        <w:t xml:space="preserve"> function returns a </w:t>
      </w:r>
      <w:r>
        <w:rPr>
          <w:rStyle w:val="Literal"/>
          <w:spacing w:val="-1"/>
        </w:rPr>
        <w:t>Result&lt;T, E&gt;</w:t>
      </w:r>
      <w:r>
        <w:rPr>
          <w:spacing w:val="-1"/>
        </w:rPr>
        <w:t xml:space="preserve">, which indicates that it’s possible </w:t>
      </w:r>
      <w:r>
        <w:rPr>
          <w:spacing w:val="2"/>
        </w:rPr>
        <w:t xml:space="preserve">for binding to fail. For example, connecting to port 80 requires administrator privileges (non-administrators can listen only on ports higher than 1023), so if we tried to connect to port 80 without being an administrator, binding wouldn’t work. Binding also wouldn’t work, for example, if we ran two instances of our program and so had two programs listening to the </w:t>
      </w:r>
      <w:r>
        <w:rPr>
          <w:spacing w:val="-1"/>
        </w:rPr>
        <w:t xml:space="preserve">same port. Because we’re writing a basic server just for learning purposes, we </w:t>
      </w:r>
      <w:r>
        <w:rPr>
          <w:spacing w:val="2"/>
        </w:rPr>
        <w:t xml:space="preserve">won’t worry about handling these kinds of errors; instead, we use </w:t>
      </w:r>
      <w:r>
        <w:rPr>
          <w:rStyle w:val="Literal"/>
          <w:spacing w:val="2"/>
        </w:rPr>
        <w:t>unwrap</w:t>
      </w:r>
      <w:r>
        <w:rPr>
          <w:spacing w:val="2"/>
        </w:rPr>
        <w:t xml:space="preserve"> to </w:t>
      </w:r>
      <w:r>
        <w:rPr>
          <w:spacing w:val="-1"/>
        </w:rPr>
        <w:t>stop the program if errors happen.</w:t>
      </w:r>
    </w:p>
    <w:p w14:paraId="07FE2C28" w14:textId="77777777" w:rsidR="00D335A5"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w:t>
      </w:r>
      <w:r>
        <w:lastRenderedPageBreak/>
        <w:t xml:space="preserve">type </w:t>
      </w:r>
      <w:r>
        <w:rPr>
          <w:rStyle w:val="Literal"/>
        </w:rPr>
        <w:t>TcpStream</w:t>
      </w:r>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3CF0B7D3" w14:textId="77777777" w:rsidR="00D335A5"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xml:space="preserve">; if there aren’t any errors, </w:t>
      </w:r>
      <w:r>
        <w:rPr>
          <w:spacing w:val="5"/>
        </w:rPr>
        <w:t>the program prints a message </w:t>
      </w:r>
      <w:r>
        <w:rPr>
          <w:rStyle w:val="CodeAnnotation"/>
          <w:spacing w:val="5"/>
        </w:rPr>
        <w:t>4</w:t>
      </w:r>
      <w:r>
        <w:rPr>
          <w:spacing w:val="5"/>
        </w:rPr>
        <w:t xml:space="preserve">. We’ll add more functionality for the </w:t>
      </w:r>
      <w:r>
        <w:rPr>
          <w:spacing w:val="2"/>
        </w:rPr>
        <w:t xml:space="preserve">success case in the next listing. The reason we might receive errors from the </w:t>
      </w:r>
      <w:r>
        <w:rPr>
          <w:rStyle w:val="Literal"/>
          <w:spacing w:val="2"/>
        </w:rPr>
        <w:t>incoming</w:t>
      </w:r>
      <w:r>
        <w:rPr>
          <w:spacing w:val="2"/>
        </w:rPr>
        <w:t xml:space="preserve"> method when a client connects to the server is that we’re not actually iterating over connections. Instead, we’re iterating over </w:t>
      </w:r>
      <w:r>
        <w:rPr>
          <w:rStyle w:val="Italic"/>
          <w:spacing w:val="2"/>
        </w:rPr>
        <w:t>connection attempts</w:t>
      </w:r>
      <w:r>
        <w:rPr>
          <w:spacing w:val="2"/>
        </w:rPr>
        <w:t>. The connection might not be successful for a number of reasons, many of them operating system specific. For example, many operating sys</w:t>
      </w:r>
      <w:r>
        <w:t xml:space="preserve">tems have a limit to the number of simultaneous open connections they </w:t>
      </w:r>
      <w:r>
        <w:rPr>
          <w:spacing w:val="3"/>
        </w:rPr>
        <w:t xml:space="preserve">can support; new connection attempts beyond that number will produce an </w:t>
      </w:r>
      <w:r>
        <w:t>error until some of the open connections are closed.</w:t>
      </w:r>
    </w:p>
    <w:p w14:paraId="79C8E374" w14:textId="77777777" w:rsidR="00D335A5" w:rsidRDefault="00000000">
      <w:pPr>
        <w:pStyle w:val="Body"/>
      </w:pPr>
      <w:r>
        <w:rPr>
          <w:spacing w:val="2"/>
        </w:rPr>
        <w:t xml:space="preserve">Let’s try running this code! Invoke </w:t>
      </w:r>
      <w:r>
        <w:rPr>
          <w:rStyle w:val="Literal"/>
          <w:spacing w:val="2"/>
        </w:rPr>
        <w:t>cargo run</w:t>
      </w:r>
      <w:r>
        <w:rPr>
          <w:spacing w:val="2"/>
        </w:rPr>
        <w:t xml:space="preserve"> in the terminal and then </w:t>
      </w:r>
      <w:r>
        <w:t xml:space="preserve">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2ACAD61F" w14:textId="77777777" w:rsidR="00D335A5" w:rsidRDefault="00D335A5">
      <w:pPr>
        <w:pStyle w:val="CodeSpaceAbove"/>
      </w:pPr>
    </w:p>
    <w:p w14:paraId="42853C34" w14:textId="77777777" w:rsidR="00D335A5" w:rsidRDefault="00000000">
      <w:pPr>
        <w:pStyle w:val="Code"/>
      </w:pPr>
      <w:r>
        <w:t xml:space="preserve">     Running `target/debug/hello`</w:t>
      </w:r>
    </w:p>
    <w:p w14:paraId="0C6361AC" w14:textId="77777777" w:rsidR="00D335A5" w:rsidRDefault="00000000">
      <w:pPr>
        <w:pStyle w:val="Code"/>
      </w:pPr>
      <w:r>
        <w:t>Connection established!</w:t>
      </w:r>
    </w:p>
    <w:p w14:paraId="5BA6C199" w14:textId="77777777" w:rsidR="00D335A5" w:rsidRDefault="00000000">
      <w:pPr>
        <w:pStyle w:val="Code"/>
      </w:pPr>
      <w:r>
        <w:t>Connection established!</w:t>
      </w:r>
    </w:p>
    <w:p w14:paraId="275DFAAD" w14:textId="77777777" w:rsidR="00D335A5" w:rsidRDefault="00000000">
      <w:pPr>
        <w:pStyle w:val="Code"/>
      </w:pPr>
      <w:r>
        <w:t>Connection established!</w:t>
      </w:r>
    </w:p>
    <w:p w14:paraId="5B668E7F" w14:textId="77777777" w:rsidR="00D335A5" w:rsidRDefault="00D335A5">
      <w:pPr>
        <w:pStyle w:val="CodeSpaceBelow"/>
      </w:pPr>
    </w:p>
    <w:p w14:paraId="08757B34" w14:textId="77777777" w:rsidR="00D335A5" w:rsidRDefault="00000000">
      <w:pPr>
        <w:pStyle w:val="Body"/>
        <w:rPr>
          <w:spacing w:val="-1"/>
        </w:rPr>
      </w:pPr>
      <w:r>
        <w:rPr>
          <w:spacing w:val="-1"/>
        </w:rPr>
        <w:t xml:space="preserve">Sometimes you’ll see multiple messages printed for one browser request; the reason might be that the browser is making a request for the page as well as a request for other resources, like the </w:t>
      </w:r>
      <w:r>
        <w:rPr>
          <w:rStyle w:val="Italic"/>
          <w:spacing w:val="-1"/>
        </w:rPr>
        <w:t>favicon.ico</w:t>
      </w:r>
      <w:r>
        <w:rPr>
          <w:spacing w:val="-1"/>
        </w:rPr>
        <w:t xml:space="preserve"> icon that appears in the browser tab.</w:t>
      </w:r>
    </w:p>
    <w:p w14:paraId="1E041DEF" w14:textId="77777777" w:rsidR="00D335A5"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w:t>
      </w:r>
      <w:r>
        <w:rPr>
          <w:spacing w:val="3"/>
        </w:rPr>
        <w:t xml:space="preserve">goes out of scope and is dropped at the end of the loop, the connection </w:t>
      </w:r>
      <w:r>
        <w:rPr>
          <w:spacing w:val="3"/>
        </w:rPr>
        <w:br/>
      </w:r>
      <w:r>
        <w:t xml:space="preserve">is closed as part of the </w:t>
      </w:r>
      <w:r>
        <w:rPr>
          <w:rStyle w:val="Literal"/>
        </w:rPr>
        <w:t>drop</w:t>
      </w:r>
      <w:r>
        <w:t xml:space="preserve"> implementation. Browsers sometimes deal with closed connections by retrying, because the problem might be temporary. The important factor is that we’ve successfully gotten a handle to a TCP connection!</w:t>
      </w:r>
    </w:p>
    <w:p w14:paraId="1EFD1B77" w14:textId="77777777" w:rsidR="00D335A5" w:rsidRDefault="00000000">
      <w:pPr>
        <w:pStyle w:val="Body"/>
      </w:pPr>
      <w:r>
        <w:t xml:space="preserve">Remember to stop the program by pressing </w:t>
      </w:r>
      <w:r>
        <w:rPr>
          <w:rStyle w:val="KeyCaps"/>
        </w:rPr>
        <w:t>ctrl-</w:t>
      </w:r>
      <w:r>
        <w:t xml:space="preserve">C when </w:t>
      </w:r>
      <w:r>
        <w:lastRenderedPageBreak/>
        <w:t xml:space="preserve">you’re done </w:t>
      </w:r>
      <w:r>
        <w:rPr>
          <w:spacing w:val="3"/>
        </w:rPr>
        <w:t xml:space="preserve">running a particular version of the code. Then restart the program by </w:t>
      </w:r>
      <w:r>
        <w:t xml:space="preserve">invoking the </w:t>
      </w:r>
      <w:r>
        <w:rPr>
          <w:rStyle w:val="Literal"/>
        </w:rPr>
        <w:t>cargo run</w:t>
      </w:r>
      <w:r>
        <w:t xml:space="preserve"> command after you’ve made each set of code changes to make sure you’re running the newest code.</w:t>
      </w:r>
    </w:p>
    <w:p w14:paraId="6F135C33" w14:textId="77777777" w:rsidR="00D335A5" w:rsidRDefault="00000000">
      <w:pPr>
        <w:pStyle w:val="HeadB"/>
      </w:pPr>
      <w:r>
        <w:t>Reading the Request</w:t>
      </w:r>
    </w:p>
    <w:p w14:paraId="54C504AA" w14:textId="77777777" w:rsidR="00D335A5" w:rsidRDefault="00000000">
      <w:pPr>
        <w:pStyle w:val="BodyFirst"/>
      </w:pPr>
      <w:r>
        <w:rPr>
          <w:spacing w:val="3"/>
        </w:rPr>
        <w:t>Let’s implement the functionality to read the request from the browser! To separate the concerns of first getting a connection and then taking</w:t>
      </w:r>
      <w:r>
        <w:t xml:space="preserve"> some action with the connection, we’ll start a new function for processing connections. In this new </w:t>
      </w:r>
      <w:r>
        <w:rPr>
          <w:rStyle w:val="Literal"/>
        </w:rPr>
        <w:t>handle_connection</w:t>
      </w:r>
      <w:r>
        <w:t xml:space="preserve"> function, we’ll read data from the TCP stream and print it so we can see the data being sent from the browser. Change the code to look like Listing 20-2.</w:t>
      </w:r>
    </w:p>
    <w:p w14:paraId="2550DC6E" w14:textId="77777777" w:rsidR="00D335A5" w:rsidRDefault="00D335A5">
      <w:pPr>
        <w:pStyle w:val="CodeSpaceAbove"/>
      </w:pPr>
    </w:p>
    <w:p w14:paraId="2A25264E" w14:textId="77777777" w:rsidR="00D335A5" w:rsidRDefault="00000000">
      <w:pPr>
        <w:pStyle w:val="CodeLabelAnnotated"/>
      </w:pPr>
      <w:r>
        <w:t>src/main.rs</w:t>
      </w:r>
    </w:p>
    <w:p w14:paraId="6E3B369B" w14:textId="77777777" w:rsidR="00D335A5" w:rsidRDefault="00000000">
      <w:pPr>
        <w:pStyle w:val="CodeAnnotated"/>
      </w:pPr>
      <w:r>
        <w:rPr>
          <w:rStyle w:val="CodeAnnotationCode"/>
        </w:rPr>
        <w:t>1</w:t>
      </w:r>
      <w:r>
        <w:t xml:space="preserve"> use std::{</w:t>
      </w:r>
    </w:p>
    <w:p w14:paraId="70AAC1F4" w14:textId="77777777" w:rsidR="00D335A5" w:rsidRDefault="00000000">
      <w:pPr>
        <w:pStyle w:val="Code"/>
      </w:pPr>
      <w:r>
        <w:t xml:space="preserve">    io::{prelude::*, BufReader},</w:t>
      </w:r>
    </w:p>
    <w:p w14:paraId="61DFB230" w14:textId="77777777" w:rsidR="00D335A5" w:rsidRDefault="00000000">
      <w:pPr>
        <w:pStyle w:val="Code"/>
      </w:pPr>
      <w:r>
        <w:t xml:space="preserve">    net::{TcpListener, TcpStream},</w:t>
      </w:r>
    </w:p>
    <w:p w14:paraId="5DC3C1B7" w14:textId="77777777" w:rsidR="00D335A5" w:rsidRDefault="00000000">
      <w:pPr>
        <w:pStyle w:val="Code"/>
      </w:pPr>
      <w:r>
        <w:t>};</w:t>
      </w:r>
    </w:p>
    <w:p w14:paraId="39EB60FF" w14:textId="77777777" w:rsidR="00D335A5" w:rsidRDefault="00D335A5">
      <w:pPr>
        <w:pStyle w:val="Code"/>
      </w:pPr>
    </w:p>
    <w:p w14:paraId="15F4F679" w14:textId="77777777" w:rsidR="00D335A5" w:rsidRDefault="00000000">
      <w:pPr>
        <w:pStyle w:val="Code"/>
      </w:pPr>
      <w:r>
        <w:rPr>
          <w:rStyle w:val="LiteralGray"/>
        </w:rPr>
        <w:t>fn main() {</w:t>
      </w:r>
    </w:p>
    <w:p w14:paraId="71A03FA5" w14:textId="77777777" w:rsidR="00D335A5" w:rsidRDefault="00000000">
      <w:pPr>
        <w:pStyle w:val="Code"/>
      </w:pPr>
      <w:r>
        <w:rPr>
          <w:rStyle w:val="LiteralGray"/>
        </w:rPr>
        <w:t xml:space="preserve">    let listener = TcpListener::bind("127.0.0.1:7878").unwrap();</w:t>
      </w:r>
    </w:p>
    <w:p w14:paraId="2BB685EB" w14:textId="77777777" w:rsidR="00D335A5" w:rsidRDefault="00D335A5">
      <w:pPr>
        <w:pStyle w:val="Code"/>
      </w:pPr>
    </w:p>
    <w:p w14:paraId="143C4E48" w14:textId="77777777" w:rsidR="00D335A5" w:rsidRDefault="00000000">
      <w:pPr>
        <w:pStyle w:val="Code"/>
      </w:pPr>
      <w:r>
        <w:rPr>
          <w:rStyle w:val="LiteralGray"/>
        </w:rPr>
        <w:t xml:space="preserve">    for stream in listener.incoming() {</w:t>
      </w:r>
    </w:p>
    <w:p w14:paraId="6893E5B0" w14:textId="77777777" w:rsidR="00D335A5" w:rsidRDefault="00000000">
      <w:pPr>
        <w:pStyle w:val="Code"/>
      </w:pPr>
      <w:r>
        <w:rPr>
          <w:rStyle w:val="LiteralGray"/>
        </w:rPr>
        <w:t xml:space="preserve">        let stream = stream.unwrap();</w:t>
      </w:r>
    </w:p>
    <w:p w14:paraId="0CDF805C" w14:textId="77777777" w:rsidR="00D335A5" w:rsidRDefault="00D335A5">
      <w:pPr>
        <w:pStyle w:val="Code"/>
      </w:pPr>
    </w:p>
    <w:p w14:paraId="754C00B7" w14:textId="77777777" w:rsidR="00D335A5" w:rsidRDefault="00000000">
      <w:pPr>
        <w:pStyle w:val="Code"/>
      </w:pPr>
      <w:r>
        <w:t xml:space="preserve">      </w:t>
      </w:r>
      <w:r>
        <w:rPr>
          <w:rStyle w:val="CodeAnnotationCode"/>
        </w:rPr>
        <w:t>2</w:t>
      </w:r>
      <w:r>
        <w:t xml:space="preserve"> handle_connection(stream);</w:t>
      </w:r>
    </w:p>
    <w:p w14:paraId="7FC46EA1" w14:textId="77777777" w:rsidR="00D335A5" w:rsidRDefault="00000000">
      <w:pPr>
        <w:pStyle w:val="Code"/>
      </w:pPr>
      <w:r>
        <w:rPr>
          <w:rStyle w:val="LiteralGray"/>
        </w:rPr>
        <w:t xml:space="preserve">    }</w:t>
      </w:r>
    </w:p>
    <w:p w14:paraId="2DD503F6" w14:textId="77777777" w:rsidR="00D335A5" w:rsidRDefault="00000000">
      <w:pPr>
        <w:pStyle w:val="Code"/>
      </w:pPr>
      <w:r>
        <w:rPr>
          <w:rStyle w:val="LiteralGray"/>
        </w:rPr>
        <w:t>}</w:t>
      </w:r>
    </w:p>
    <w:p w14:paraId="6005B661" w14:textId="77777777" w:rsidR="00D335A5" w:rsidRDefault="00D335A5">
      <w:pPr>
        <w:pStyle w:val="Code"/>
      </w:pPr>
    </w:p>
    <w:p w14:paraId="5632820D" w14:textId="77777777" w:rsidR="00D335A5" w:rsidRDefault="00000000">
      <w:pPr>
        <w:pStyle w:val="Code"/>
      </w:pPr>
      <w:r>
        <w:t>fn handle_connection(mut stream: TcpStream) {</w:t>
      </w:r>
    </w:p>
    <w:p w14:paraId="6AB40C41" w14:textId="77777777" w:rsidR="00D335A5" w:rsidRDefault="00000000">
      <w:pPr>
        <w:pStyle w:val="Code"/>
      </w:pPr>
      <w:r>
        <w:t xml:space="preserve">  </w:t>
      </w:r>
      <w:r>
        <w:rPr>
          <w:rStyle w:val="CodeAnnotationCode"/>
        </w:rPr>
        <w:t>3</w:t>
      </w:r>
      <w:r>
        <w:t xml:space="preserve"> let buf_reader = BufReader::new(&amp;mut stream);</w:t>
      </w:r>
    </w:p>
    <w:p w14:paraId="18470A29" w14:textId="77777777" w:rsidR="00D335A5" w:rsidRDefault="00000000">
      <w:pPr>
        <w:pStyle w:val="Code"/>
      </w:pPr>
      <w:r>
        <w:t xml:space="preserve">  </w:t>
      </w:r>
      <w:r>
        <w:rPr>
          <w:rStyle w:val="CodeAnnotationCode"/>
        </w:rPr>
        <w:t>4</w:t>
      </w:r>
      <w:r>
        <w:t xml:space="preserve"> let http_request: Vec&lt;_&gt; = buf_reader</w:t>
      </w:r>
    </w:p>
    <w:p w14:paraId="785D73A0" w14:textId="77777777" w:rsidR="00D335A5" w:rsidRDefault="00000000">
      <w:pPr>
        <w:pStyle w:val="Code"/>
      </w:pPr>
      <w:r>
        <w:lastRenderedPageBreak/>
        <w:t xml:space="preserve">      </w:t>
      </w:r>
      <w:r>
        <w:rPr>
          <w:rStyle w:val="CodeAnnotationCode"/>
        </w:rPr>
        <w:t>5</w:t>
      </w:r>
      <w:r>
        <w:t xml:space="preserve"> .lines()</w:t>
      </w:r>
    </w:p>
    <w:p w14:paraId="3429ABD3" w14:textId="77777777" w:rsidR="00D335A5" w:rsidRDefault="00000000">
      <w:pPr>
        <w:pStyle w:val="Code"/>
      </w:pPr>
      <w:r>
        <w:t xml:space="preserve">      </w:t>
      </w:r>
      <w:r>
        <w:rPr>
          <w:rStyle w:val="CodeAnnotationCode"/>
        </w:rPr>
        <w:t>6</w:t>
      </w:r>
      <w:r>
        <w:t xml:space="preserve"> .map(|result| result.unwrap())</w:t>
      </w:r>
    </w:p>
    <w:p w14:paraId="3DB18A4E" w14:textId="77777777" w:rsidR="00D335A5" w:rsidRDefault="00000000">
      <w:pPr>
        <w:pStyle w:val="Code"/>
      </w:pPr>
      <w:r>
        <w:t xml:space="preserve">      </w:t>
      </w:r>
      <w:r>
        <w:rPr>
          <w:rStyle w:val="CodeAnnotationCode"/>
        </w:rPr>
        <w:t>7</w:t>
      </w:r>
      <w:r>
        <w:t xml:space="preserve"> .take_while(|line| !line.is_empty())</w:t>
      </w:r>
    </w:p>
    <w:p w14:paraId="5F13A534" w14:textId="77777777" w:rsidR="00D335A5" w:rsidRDefault="00000000">
      <w:pPr>
        <w:pStyle w:val="Code"/>
      </w:pPr>
      <w:r>
        <w:t xml:space="preserve">        .collect();</w:t>
      </w:r>
    </w:p>
    <w:p w14:paraId="0FB5B80D" w14:textId="77777777" w:rsidR="00D335A5" w:rsidRDefault="00D335A5">
      <w:pPr>
        <w:pStyle w:val="Code"/>
      </w:pPr>
    </w:p>
    <w:p w14:paraId="49627D60" w14:textId="77777777" w:rsidR="00D335A5" w:rsidRDefault="00000000">
      <w:pPr>
        <w:pStyle w:val="Code"/>
      </w:pPr>
      <w:r>
        <w:t xml:space="preserve">  </w:t>
      </w:r>
      <w:r>
        <w:rPr>
          <w:rStyle w:val="CodeAnnotationCode"/>
        </w:rPr>
        <w:t>8</w:t>
      </w:r>
      <w:r>
        <w:t xml:space="preserve"> println!("Request: {:#?}", http_request);</w:t>
      </w:r>
    </w:p>
    <w:p w14:paraId="62709D9F" w14:textId="77777777" w:rsidR="00D335A5" w:rsidRDefault="00000000">
      <w:pPr>
        <w:pStyle w:val="Code"/>
      </w:pPr>
      <w:r>
        <w:t>}</w:t>
      </w:r>
    </w:p>
    <w:p w14:paraId="155BBD1F" w14:textId="77777777" w:rsidR="00D335A5" w:rsidRDefault="00D335A5">
      <w:pPr>
        <w:pStyle w:val="CodeSpaceBelow"/>
      </w:pPr>
    </w:p>
    <w:p w14:paraId="7B73185D" w14:textId="77777777" w:rsidR="00D335A5" w:rsidRDefault="00000000">
      <w:pPr>
        <w:pStyle w:val="CodeListingCaption"/>
      </w:pPr>
      <w:r>
        <w:t xml:space="preserve">Listing 20-2: Reading from the </w:t>
      </w:r>
      <w:r>
        <w:rPr>
          <w:rStyle w:val="LiteralCaption"/>
          <w:i/>
          <w:iCs/>
        </w:rPr>
        <w:t>TcpStream</w:t>
      </w:r>
      <w:r>
        <w:t xml:space="preserve"> and printing the data</w:t>
      </w:r>
    </w:p>
    <w:p w14:paraId="097A9A47" w14:textId="77777777" w:rsidR="00D335A5" w:rsidRDefault="00000000">
      <w:pPr>
        <w:pStyle w:val="Body"/>
      </w:pPr>
      <w:r>
        <w:t xml:space="preserve">We bring </w:t>
      </w:r>
      <w:r>
        <w:rPr>
          <w:rStyle w:val="Literal"/>
        </w:rPr>
        <w:t>std::io::prelude</w:t>
      </w:r>
      <w:r>
        <w:t xml:space="preserve"> and </w:t>
      </w:r>
      <w:r>
        <w:rPr>
          <w:rStyle w:val="Literal"/>
        </w:rPr>
        <w:t>std::io::BufReader</w:t>
      </w:r>
      <w:r>
        <w:t xml:space="preserve"> into scope to get access to traits and types that let us read from and write to the stream </w:t>
      </w:r>
      <w:r>
        <w:rPr>
          <w:rStyle w:val="CodeAnnotation"/>
        </w:rPr>
        <w:t>1</w:t>
      </w:r>
      <w:r>
        <w:t xml:space="preserve">. In the </w:t>
      </w:r>
      <w:r>
        <w:rPr>
          <w:rStyle w:val="Literal"/>
          <w:spacing w:val="3"/>
        </w:rPr>
        <w:t>for</w:t>
      </w:r>
      <w:r>
        <w:rPr>
          <w:spacing w:val="3"/>
        </w:rPr>
        <w:t xml:space="preserve"> loop in the </w:t>
      </w:r>
      <w:r>
        <w:rPr>
          <w:rStyle w:val="Literal"/>
          <w:spacing w:val="3"/>
        </w:rPr>
        <w:t>main</w:t>
      </w:r>
      <w:r>
        <w:rPr>
          <w:spacing w:val="3"/>
        </w:rPr>
        <w:t xml:space="preserve"> function, instead of printing a message that says we </w:t>
      </w:r>
      <w:r>
        <w:t xml:space="preserve">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3F7D5E40" w14:textId="77777777" w:rsidR="00D335A5" w:rsidRDefault="00000000">
      <w:pPr>
        <w:pStyle w:val="Body"/>
      </w:pPr>
      <w:r>
        <w:rPr>
          <w:spacing w:val="3"/>
        </w:rPr>
        <w:t xml:space="preserve">In the </w:t>
      </w:r>
      <w:r>
        <w:rPr>
          <w:rStyle w:val="Literal"/>
          <w:spacing w:val="3"/>
        </w:rPr>
        <w:t>handle_connection</w:t>
      </w:r>
      <w:r>
        <w:rPr>
          <w:spacing w:val="3"/>
        </w:rPr>
        <w:t xml:space="preserve"> function, we create a new </w:t>
      </w:r>
      <w:r>
        <w:rPr>
          <w:rStyle w:val="Literal"/>
          <w:spacing w:val="3"/>
        </w:rPr>
        <w:t>BufReader</w:t>
      </w:r>
      <w:r>
        <w:rPr>
          <w:spacing w:val="3"/>
        </w:rPr>
        <w:t xml:space="preserve"> instance </w:t>
      </w:r>
      <w:r>
        <w:t xml:space="preserve">that wraps a mutable reference to the </w:t>
      </w:r>
      <w:r>
        <w:rPr>
          <w:rStyle w:val="Literal"/>
        </w:rPr>
        <w:t>stream</w:t>
      </w:r>
      <w:r>
        <w:t> </w:t>
      </w:r>
      <w:r>
        <w:rPr>
          <w:rStyle w:val="CodeAnnotation"/>
        </w:rPr>
        <w:t>3</w:t>
      </w:r>
      <w:r>
        <w:t xml:space="preserve">. </w:t>
      </w:r>
      <w:r>
        <w:rPr>
          <w:rStyle w:val="Literal"/>
        </w:rPr>
        <w:t>BufReader</w:t>
      </w:r>
      <w:r>
        <w:t xml:space="preserve"> adds buffering by managing calls to the </w:t>
      </w:r>
      <w:r>
        <w:rPr>
          <w:rStyle w:val="Literal"/>
        </w:rPr>
        <w:t>std::io::Read</w:t>
      </w:r>
      <w:r>
        <w:t xml:space="preserve"> trait methods for us.</w:t>
      </w:r>
    </w:p>
    <w:p w14:paraId="47958987" w14:textId="77777777" w:rsidR="00D335A5" w:rsidRDefault="00000000">
      <w:pPr>
        <w:pStyle w:val="Body"/>
      </w:pPr>
      <w:r>
        <w:rPr>
          <w:spacing w:val="3"/>
        </w:rPr>
        <w:t xml:space="preserve">We create a variable named </w:t>
      </w:r>
      <w:r>
        <w:rPr>
          <w:rStyle w:val="Literal"/>
          <w:spacing w:val="3"/>
        </w:rPr>
        <w:t>http_request</w:t>
      </w:r>
      <w:r>
        <w:rPr>
          <w:spacing w:val="3"/>
        </w:rPr>
        <w:t xml:space="preserve"> to collect the lines of the </w:t>
      </w:r>
      <w:r>
        <w:t xml:space="preserve">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4EC9D66F" w14:textId="77777777" w:rsidR="00D335A5" w:rsidRDefault="00000000">
      <w:pPr>
        <w:pStyle w:val="Body"/>
      </w:pPr>
      <w:r>
        <w:rPr>
          <w:rStyle w:val="Literal"/>
        </w:rPr>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iterator of </w:t>
      </w:r>
      <w:r>
        <w:rPr>
          <w:rStyle w:val="Literal"/>
        </w:rPr>
        <w:t>Result&lt;String, std::io</w:t>
      </w:r>
      <w:r>
        <w:rPr>
          <w:rStyle w:val="Literal"/>
        </w:rPr>
        <w:b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w:t>
      </w:r>
      <w:r>
        <w:rPr>
          <w:spacing w:val="3"/>
        </w:rPr>
        <w:t xml:space="preserve">gracefully, but we’re choosing to stop the program in the error case for </w:t>
      </w:r>
      <w:r>
        <w:t>simplicity.</w:t>
      </w:r>
    </w:p>
    <w:p w14:paraId="30344AB9" w14:textId="77777777" w:rsidR="00D335A5" w:rsidRDefault="00000000">
      <w:pPr>
        <w:pStyle w:val="Body"/>
        <w:rPr>
          <w:spacing w:val="-1"/>
        </w:rPr>
      </w:pPr>
      <w:r>
        <w:rPr>
          <w:spacing w:val="-1"/>
        </w:rPr>
        <w:t>The browser signals the end of an HTTP request by sending two newline characters in a row, so to get one request from the stream, we take lines until we get a line that is the empty string </w:t>
      </w:r>
      <w:r>
        <w:rPr>
          <w:rStyle w:val="CodeAnnotation"/>
          <w:spacing w:val="-1"/>
        </w:rPr>
        <w:t>7</w:t>
      </w:r>
      <w:r>
        <w:rPr>
          <w:spacing w:val="-1"/>
        </w:rPr>
        <w:t>. Once we’ve collected the lines into the vector, we’re printing them out using pretty debug formatting </w:t>
      </w:r>
      <w:r>
        <w:rPr>
          <w:rStyle w:val="CodeAnnotation"/>
          <w:spacing w:val="-1"/>
        </w:rPr>
        <w:t>8</w:t>
      </w:r>
      <w:r>
        <w:rPr>
          <w:spacing w:val="-1"/>
        </w:rPr>
        <w:t xml:space="preserve"> so we can take a look at the instructions the web browser is sending to our server.</w:t>
      </w:r>
    </w:p>
    <w:p w14:paraId="61237259" w14:textId="77777777" w:rsidR="00D335A5" w:rsidRDefault="00000000">
      <w:pPr>
        <w:pStyle w:val="Body"/>
      </w:pPr>
      <w:r>
        <w:rPr>
          <w:spacing w:val="3"/>
        </w:rPr>
        <w:t xml:space="preserve">Let’s try this code! Start the program and make a request in a web </w:t>
      </w:r>
      <w:r>
        <w:t xml:space="preserve">browser again. Note that we’ll still get an error page in the browser, but </w:t>
      </w:r>
      <w:r>
        <w:br/>
        <w:t>our program’s output in the terminal will now look similar to this:</w:t>
      </w:r>
    </w:p>
    <w:p w14:paraId="27E6A3B0" w14:textId="77777777" w:rsidR="00D335A5" w:rsidRDefault="00D335A5">
      <w:pPr>
        <w:pStyle w:val="CodeSpaceAboveWide"/>
      </w:pPr>
    </w:p>
    <w:p w14:paraId="56226B3B" w14:textId="77777777" w:rsidR="00D335A5" w:rsidRDefault="00000000">
      <w:pPr>
        <w:pStyle w:val="CodeWide"/>
      </w:pPr>
      <w:r>
        <w:t xml:space="preserve">$ </w:t>
      </w:r>
      <w:r>
        <w:rPr>
          <w:rStyle w:val="LiteralBold"/>
        </w:rPr>
        <w:t>cargo run</w:t>
      </w:r>
    </w:p>
    <w:p w14:paraId="01789D8A" w14:textId="77777777" w:rsidR="00D335A5" w:rsidRDefault="00000000">
      <w:pPr>
        <w:pStyle w:val="CodeWide"/>
      </w:pPr>
      <w:r>
        <w:t xml:space="preserve">   Compiling hello v0.1.0 (file:///projects/hello)</w:t>
      </w:r>
    </w:p>
    <w:p w14:paraId="0B406837" w14:textId="77777777" w:rsidR="00D335A5" w:rsidRDefault="00000000">
      <w:pPr>
        <w:pStyle w:val="CodeWide"/>
      </w:pPr>
      <w:r>
        <w:t xml:space="preserve">    Finished dev [unoptimized + debuginfo] target(s) in 0.42s</w:t>
      </w:r>
    </w:p>
    <w:p w14:paraId="40EAB87C" w14:textId="77777777" w:rsidR="00D335A5" w:rsidRDefault="00000000">
      <w:pPr>
        <w:pStyle w:val="CodeWide"/>
      </w:pPr>
      <w:r>
        <w:lastRenderedPageBreak/>
        <w:t xml:space="preserve">     Running `target/debug/hello`</w:t>
      </w:r>
    </w:p>
    <w:p w14:paraId="07B43C5D" w14:textId="77777777" w:rsidR="00D335A5" w:rsidRDefault="00000000">
      <w:pPr>
        <w:pStyle w:val="CodeWide"/>
      </w:pPr>
      <w:r>
        <w:t>Request: [</w:t>
      </w:r>
    </w:p>
    <w:p w14:paraId="287C6659" w14:textId="77777777" w:rsidR="00D335A5" w:rsidRDefault="00000000">
      <w:pPr>
        <w:pStyle w:val="CodeWide"/>
      </w:pPr>
      <w:r>
        <w:t xml:space="preserve">    "GET / HTTP/1.1",</w:t>
      </w:r>
    </w:p>
    <w:p w14:paraId="476F1E67" w14:textId="77777777" w:rsidR="00D335A5" w:rsidRDefault="00000000">
      <w:pPr>
        <w:pStyle w:val="CodeWide"/>
      </w:pPr>
      <w:r>
        <w:t xml:space="preserve">    "Host: 127.0.0.1:7878",</w:t>
      </w:r>
    </w:p>
    <w:p w14:paraId="0CEE267E" w14:textId="77777777" w:rsidR="00D335A5" w:rsidRDefault="00000000">
      <w:pPr>
        <w:pStyle w:val="CodeWide"/>
      </w:pPr>
      <w:r>
        <w:t xml:space="preserve">    "User-Agent: Mozilla/5.0 (Macintosh; Intel Mac OS X 10.15; rv:99.0)</w:t>
      </w:r>
    </w:p>
    <w:p w14:paraId="274777C8" w14:textId="77777777" w:rsidR="00D335A5" w:rsidRDefault="00000000">
      <w:pPr>
        <w:pStyle w:val="CodeWide"/>
      </w:pPr>
      <w:r>
        <w:t>Gecko/20100101 Firefox/99.0",</w:t>
      </w:r>
    </w:p>
    <w:p w14:paraId="7BCAFC7C" w14:textId="77777777" w:rsidR="00D335A5" w:rsidRDefault="00000000">
      <w:pPr>
        <w:pStyle w:val="CodeWide"/>
      </w:pPr>
      <w:r>
        <w:t xml:space="preserve">    "Accept:</w:t>
      </w:r>
    </w:p>
    <w:p w14:paraId="3545102B" w14:textId="77777777" w:rsidR="00D335A5" w:rsidRDefault="00000000">
      <w:pPr>
        <w:pStyle w:val="CodeWide"/>
      </w:pPr>
      <w:r>
        <w:t>text/html,application/xhtml+xml,application/xml;q=0.9,image/avif,image/webp,*/*</w:t>
      </w:r>
    </w:p>
    <w:p w14:paraId="358A037C" w14:textId="77777777" w:rsidR="00D335A5" w:rsidRDefault="00000000">
      <w:pPr>
        <w:pStyle w:val="CodeWide"/>
      </w:pPr>
      <w:r>
        <w:t>;q=0.8",</w:t>
      </w:r>
    </w:p>
    <w:p w14:paraId="0AB478ED" w14:textId="77777777" w:rsidR="00D335A5" w:rsidRDefault="00000000">
      <w:pPr>
        <w:pStyle w:val="CodeWide"/>
      </w:pPr>
      <w:r>
        <w:t xml:space="preserve">    "Accept-Language: en-US,en;q=0.5",</w:t>
      </w:r>
    </w:p>
    <w:p w14:paraId="488FDD83" w14:textId="77777777" w:rsidR="00D335A5" w:rsidRDefault="00000000">
      <w:pPr>
        <w:pStyle w:val="CodeWide"/>
      </w:pPr>
      <w:r>
        <w:t xml:space="preserve">    "Accept-Encoding: gzip, deflate, br",</w:t>
      </w:r>
    </w:p>
    <w:p w14:paraId="5231B405" w14:textId="77777777" w:rsidR="00D335A5" w:rsidRDefault="00000000">
      <w:pPr>
        <w:pStyle w:val="CodeWide"/>
      </w:pPr>
      <w:r>
        <w:t xml:space="preserve">    "DNT: 1",</w:t>
      </w:r>
    </w:p>
    <w:p w14:paraId="57D3FDF4" w14:textId="77777777" w:rsidR="00D335A5" w:rsidRDefault="00000000">
      <w:pPr>
        <w:pStyle w:val="CodeWide"/>
      </w:pPr>
      <w:r>
        <w:t xml:space="preserve">    "Connection: keep-alive",</w:t>
      </w:r>
    </w:p>
    <w:p w14:paraId="7AC2672F" w14:textId="77777777" w:rsidR="00D335A5" w:rsidRDefault="00000000">
      <w:pPr>
        <w:pStyle w:val="CodeWide"/>
      </w:pPr>
      <w:r>
        <w:t xml:space="preserve">    "Upgrade-Insecure-Requests: 1",</w:t>
      </w:r>
    </w:p>
    <w:p w14:paraId="0EFD6559" w14:textId="77777777" w:rsidR="00D335A5" w:rsidRDefault="00000000">
      <w:pPr>
        <w:pStyle w:val="CodeWide"/>
      </w:pPr>
      <w:r>
        <w:t xml:space="preserve">    "Sec-Fetch-Dest: document",</w:t>
      </w:r>
    </w:p>
    <w:p w14:paraId="2A25B0C5" w14:textId="77777777" w:rsidR="00D335A5" w:rsidRDefault="00000000">
      <w:pPr>
        <w:pStyle w:val="CodeWide"/>
      </w:pPr>
      <w:r>
        <w:t xml:space="preserve">    "Sec-Fetch-Mode: navigate",</w:t>
      </w:r>
    </w:p>
    <w:p w14:paraId="02FB3A34" w14:textId="77777777" w:rsidR="00D335A5" w:rsidRDefault="00000000">
      <w:pPr>
        <w:pStyle w:val="CodeWide"/>
      </w:pPr>
      <w:r>
        <w:t xml:space="preserve">    "Sec-Fetch-Site: none",</w:t>
      </w:r>
    </w:p>
    <w:p w14:paraId="7AF49F0D" w14:textId="77777777" w:rsidR="00D335A5" w:rsidRDefault="00000000">
      <w:pPr>
        <w:pStyle w:val="CodeWide"/>
      </w:pPr>
      <w:r>
        <w:t xml:space="preserve">    "Sec-Fetch-User: ?1",</w:t>
      </w:r>
    </w:p>
    <w:p w14:paraId="15869E7A" w14:textId="77777777" w:rsidR="00D335A5" w:rsidRDefault="00000000">
      <w:pPr>
        <w:pStyle w:val="CodeWide"/>
      </w:pPr>
      <w:r>
        <w:t xml:space="preserve">    "Cache-Control: max-age=0",</w:t>
      </w:r>
    </w:p>
    <w:p w14:paraId="687A762D" w14:textId="77777777" w:rsidR="00D335A5" w:rsidRDefault="00000000">
      <w:pPr>
        <w:pStyle w:val="CodeWide"/>
      </w:pPr>
      <w:r>
        <w:t>]</w:t>
      </w:r>
    </w:p>
    <w:p w14:paraId="3D147D9B" w14:textId="77777777" w:rsidR="00D335A5" w:rsidRDefault="00D335A5">
      <w:pPr>
        <w:pStyle w:val="CodeSpaceBelowWide"/>
      </w:pPr>
    </w:p>
    <w:p w14:paraId="5623744E" w14:textId="77777777" w:rsidR="00D335A5" w:rsidRDefault="00000000">
      <w:pPr>
        <w:pStyle w:val="Body"/>
      </w:pPr>
      <w:r>
        <w:rPr>
          <w:spacing w:val="2"/>
        </w:rPr>
        <w:t xml:space="preserve">Depending on your browser, you might get slightly different output. Now that we’re printing the request data, we can see why we get multiple connections from one browser request by looking at the path after </w:t>
      </w:r>
      <w:r>
        <w:rPr>
          <w:rStyle w:val="Literal"/>
          <w:spacing w:val="2"/>
        </w:rPr>
        <w:t>GET</w:t>
      </w:r>
      <w:r>
        <w:rPr>
          <w:spacing w:val="2"/>
        </w:rPr>
        <w:t xml:space="preserve"> in </w:t>
      </w:r>
      <w:r>
        <w:t xml:space="preserve">the first line of the request. If the repeated connections are all requesting </w:t>
      </w:r>
      <w:r>
        <w:rPr>
          <w:rStyle w:val="Italic"/>
        </w:rPr>
        <w:t>/</w:t>
      </w:r>
      <w:r>
        <w:t xml:space="preserve">, we know the browser is trying to fetch </w:t>
      </w:r>
      <w:r>
        <w:rPr>
          <w:rStyle w:val="Italic"/>
        </w:rPr>
        <w:t>/</w:t>
      </w:r>
      <w:r>
        <w:t xml:space="preserve"> repeatedly because it’s not getting a response from our program.</w:t>
      </w:r>
    </w:p>
    <w:p w14:paraId="2931BBBD" w14:textId="77777777" w:rsidR="00D335A5" w:rsidRDefault="00000000">
      <w:pPr>
        <w:pStyle w:val="Body"/>
      </w:pPr>
      <w:r>
        <w:t>Let’s break down this request data to understand what the browser is asking of our program.</w:t>
      </w:r>
    </w:p>
    <w:p w14:paraId="73FC0E9C" w14:textId="77777777" w:rsidR="00D335A5" w:rsidRDefault="00000000">
      <w:pPr>
        <w:pStyle w:val="HeadB"/>
      </w:pPr>
      <w:r>
        <w:fldChar w:fldCharType="begin"/>
      </w:r>
      <w:r>
        <w:instrText>xe "HTTP (Hypertext Transfer Protocol)"</w:instrText>
      </w:r>
      <w:r>
        <w:fldChar w:fldCharType="end"/>
      </w:r>
      <w:r>
        <w:t>A Closer Look at an HTTP Request</w:t>
      </w:r>
    </w:p>
    <w:p w14:paraId="27C9656B" w14:textId="77777777" w:rsidR="00D335A5" w:rsidRDefault="00000000">
      <w:pPr>
        <w:pStyle w:val="BodyFirst"/>
      </w:pPr>
      <w:r>
        <w:t>HTTP is a text-based protocol, and a request takes this format:</w:t>
      </w:r>
    </w:p>
    <w:p w14:paraId="74447F2D" w14:textId="77777777" w:rsidR="00D335A5" w:rsidRDefault="00D335A5">
      <w:pPr>
        <w:pStyle w:val="CodeSpaceAbove"/>
      </w:pPr>
    </w:p>
    <w:p w14:paraId="02CFE23A" w14:textId="77777777" w:rsidR="00D335A5" w:rsidRDefault="00000000">
      <w:pPr>
        <w:pStyle w:val="Code"/>
      </w:pPr>
      <w:r>
        <w:t>Method Request-URI HTTP-Version CRLF</w:t>
      </w:r>
    </w:p>
    <w:p w14:paraId="7C268EBA" w14:textId="77777777" w:rsidR="00D335A5" w:rsidRDefault="00000000">
      <w:pPr>
        <w:pStyle w:val="Code"/>
      </w:pPr>
      <w:r>
        <w:t>headers CRLF</w:t>
      </w:r>
    </w:p>
    <w:p w14:paraId="6E3E7699" w14:textId="77777777" w:rsidR="00D335A5" w:rsidRDefault="00000000">
      <w:pPr>
        <w:pStyle w:val="Code"/>
      </w:pPr>
      <w:r>
        <w:t>message-body</w:t>
      </w:r>
    </w:p>
    <w:p w14:paraId="6D58B41B" w14:textId="77777777" w:rsidR="00D335A5" w:rsidRDefault="00D335A5">
      <w:pPr>
        <w:pStyle w:val="CodeSpaceBelow"/>
      </w:pPr>
    </w:p>
    <w:p w14:paraId="7F0258A1" w14:textId="77777777" w:rsidR="00D335A5" w:rsidRDefault="00000000">
      <w:pPr>
        <w:pStyle w:val="Body"/>
      </w:pPr>
      <w:r>
        <w:fldChar w:fldCharType="begin"/>
      </w:r>
      <w:r>
        <w:instrText>xe "request line"</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w:t>
      </w:r>
      <w:r>
        <w:rPr>
          <w:spacing w:val="2"/>
        </w:rPr>
        <w:t xml:space="preserve">this request. Our client used a </w:t>
      </w:r>
      <w:r>
        <w:rPr>
          <w:rStyle w:val="Literal"/>
          <w:spacing w:val="2"/>
        </w:rPr>
        <w:t>GET</w:t>
      </w:r>
      <w:r>
        <w:rPr>
          <w:spacing w:val="2"/>
        </w:rPr>
        <w:t xml:space="preserve"> request, which means it is asking for </w:t>
      </w:r>
      <w:r>
        <w:t>information.</w:t>
      </w:r>
    </w:p>
    <w:p w14:paraId="180F1D30" w14:textId="77777777" w:rsidR="00D335A5" w:rsidRDefault="00000000">
      <w:pPr>
        <w:pStyle w:val="Body"/>
      </w:pPr>
      <w:r>
        <w:rPr>
          <w:spacing w:val="3"/>
        </w:rPr>
        <w:fldChar w:fldCharType="begin"/>
      </w:r>
      <w:r>
        <w:rPr>
          <w:spacing w:val="3"/>
        </w:rPr>
        <w:instrText>xe "URL (Uniform Resource Locator)"</w:instrText>
      </w:r>
      <w:r>
        <w:rPr>
          <w:spacing w:val="3"/>
        </w:rPr>
        <w:fldChar w:fldCharType="end"/>
      </w:r>
      <w:r>
        <w:rPr>
          <w:spacing w:val="3"/>
        </w:rPr>
        <w:fldChar w:fldCharType="begin"/>
      </w:r>
      <w:r>
        <w:rPr>
          <w:spacing w:val="3"/>
        </w:rPr>
        <w:instrText>xe "Uniform Resource Locator (URL)"</w:instrText>
      </w:r>
      <w:r>
        <w:rPr>
          <w:spacing w:val="3"/>
        </w:rPr>
        <w:fldChar w:fldCharType="end"/>
      </w:r>
      <w:r>
        <w:rPr>
          <w:spacing w:val="3"/>
        </w:rPr>
        <w:fldChar w:fldCharType="begin"/>
      </w:r>
      <w:r>
        <w:rPr>
          <w:spacing w:val="3"/>
        </w:rPr>
        <w:instrText>xe "URI (Uniform Resource Identifier)"</w:instrText>
      </w:r>
      <w:r>
        <w:rPr>
          <w:spacing w:val="3"/>
        </w:rPr>
        <w:fldChar w:fldCharType="end"/>
      </w:r>
      <w:r>
        <w:rPr>
          <w:spacing w:val="3"/>
        </w:rPr>
        <w:fldChar w:fldCharType="begin"/>
      </w:r>
      <w:r>
        <w:rPr>
          <w:spacing w:val="3"/>
        </w:rPr>
        <w:instrText>xe "Uniform Resource Identifier (URI)"</w:instrText>
      </w:r>
      <w:r>
        <w:rPr>
          <w:spacing w:val="3"/>
        </w:rPr>
        <w:fldChar w:fldCharType="end"/>
      </w:r>
      <w:r>
        <w:rPr>
          <w:spacing w:val="3"/>
        </w:rPr>
        <w:t xml:space="preserve">The next part of the request line is </w:t>
      </w:r>
      <w:r>
        <w:rPr>
          <w:rStyle w:val="Italic"/>
          <w:spacing w:val="3"/>
        </w:rPr>
        <w:t>/</w:t>
      </w:r>
      <w:r>
        <w:rPr>
          <w:spacing w:val="3"/>
        </w:rPr>
        <w:t xml:space="preserve">, which indicates the </w:t>
      </w:r>
      <w:r>
        <w:rPr>
          <w:rStyle w:val="Italic"/>
          <w:spacing w:val="3"/>
        </w:rPr>
        <w:t>uniform resource identifier</w:t>
      </w:r>
      <w:r>
        <w:rPr>
          <w:spacing w:val="3"/>
        </w:rPr>
        <w:t xml:space="preserve"> </w:t>
      </w:r>
      <w:r>
        <w:rPr>
          <w:rStyle w:val="Italic"/>
          <w:spacing w:val="3"/>
        </w:rPr>
        <w:t>(URI)</w:t>
      </w:r>
      <w:r>
        <w:rPr>
          <w:spacing w:val="3"/>
        </w:rPr>
        <w:t xml:space="preserve"> the client is requesting: a URI is almost, but not </w:t>
      </w:r>
      <w:r>
        <w:t xml:space="preserve">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lastRenderedPageBreak/>
        <w:t>URI</w:t>
      </w:r>
      <w:r>
        <w:t xml:space="preserve">, so we can just mentally substitute </w:t>
      </w:r>
      <w:r>
        <w:rPr>
          <w:rStyle w:val="Italic"/>
        </w:rPr>
        <w:t>URL</w:t>
      </w:r>
      <w:r>
        <w:t xml:space="preserve"> for </w:t>
      </w:r>
      <w:r>
        <w:rPr>
          <w:rStyle w:val="Italic"/>
        </w:rPr>
        <w:t>URI</w:t>
      </w:r>
      <w:r>
        <w:t xml:space="preserve"> here.</w:t>
      </w:r>
    </w:p>
    <w:p w14:paraId="16DF884A" w14:textId="77777777" w:rsidR="00D335A5" w:rsidRDefault="00000000">
      <w:pPr>
        <w:pStyle w:val="Body"/>
      </w:pPr>
      <w:r>
        <w:fldChar w:fldCharType="begin"/>
      </w:r>
      <w:r>
        <w:instrText>xe "CRLF sequence"</w:instrText>
      </w:r>
      <w:r>
        <w:fldChar w:fldCharType="end"/>
      </w:r>
      <w:r>
        <w:fldChar w:fldCharType="begin"/>
      </w:r>
      <w:r>
        <w:instrText>xe "line feed"</w:instrText>
      </w:r>
      <w:r>
        <w:fldChar w:fldCharType="end"/>
      </w:r>
      <w:r>
        <w:fldChar w:fldCharType="begin"/>
      </w:r>
      <w:r>
        <w:instrText>xe "carriage return"</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r>
        <w:rPr>
          <w:rStyle w:val="Italic"/>
        </w:rPr>
        <w:t xml:space="preserve">CRLF </w:t>
      </w:r>
      <w:r>
        <w:rPr>
          <w:rStyle w:val="Italic"/>
          <w:spacing w:val="3"/>
        </w:rPr>
        <w:t>sequence</w:t>
      </w:r>
      <w:r>
        <w:rPr>
          <w:spacing w:val="3"/>
        </w:rPr>
        <w:t xml:space="preserve"> separates the request line from the rest of the request data. Note </w:t>
      </w:r>
      <w:r>
        <w:t xml:space="preserve">that when the CRLF is printed, we see a new line start rather than </w:t>
      </w:r>
      <w:r>
        <w:rPr>
          <w:rStyle w:val="Literal"/>
        </w:rPr>
        <w:t>\r\n</w:t>
      </w:r>
      <w:r>
        <w:t>.</w:t>
      </w:r>
    </w:p>
    <w:p w14:paraId="187C4E29" w14:textId="77777777" w:rsidR="00D335A5" w:rsidRDefault="00000000">
      <w:pPr>
        <w:pStyle w:val="Body"/>
      </w:pPr>
      <w:r>
        <w:rPr>
          <w:spacing w:val="3"/>
        </w:rPr>
        <w:t>Looking at the request line data we received from running our pro</w:t>
      </w:r>
      <w:r>
        <w:t xml:space="preserve">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73CF351C" w14:textId="77777777" w:rsidR="00D335A5"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6F35788B" w14:textId="77777777" w:rsidR="00D335A5"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715E529F" w14:textId="77777777" w:rsidR="00D335A5" w:rsidRDefault="00000000">
      <w:pPr>
        <w:pStyle w:val="Body"/>
        <w:rPr>
          <w:spacing w:val="3"/>
        </w:rPr>
      </w:pPr>
      <w:r>
        <w:rPr>
          <w:spacing w:val="3"/>
        </w:rPr>
        <w:t xml:space="preserve">Now that we know what the browser is asking for, let’s send back </w:t>
      </w:r>
      <w:r>
        <w:rPr>
          <w:spacing w:val="3"/>
        </w:rPr>
        <w:br/>
        <w:t>some data!</w:t>
      </w:r>
    </w:p>
    <w:p w14:paraId="4A948DC7" w14:textId="77777777" w:rsidR="00D335A5" w:rsidRDefault="00000000">
      <w:pPr>
        <w:pStyle w:val="HeadB"/>
      </w:pPr>
      <w:r>
        <w:t>Writing a Response</w:t>
      </w:r>
    </w:p>
    <w:p w14:paraId="400FFA69" w14:textId="77777777" w:rsidR="00D335A5" w:rsidRDefault="00000000">
      <w:pPr>
        <w:pStyle w:val="BodyFirst"/>
        <w:rPr>
          <w:spacing w:val="3"/>
        </w:rPr>
      </w:pPr>
      <w:r>
        <w:rPr>
          <w:spacing w:val="3"/>
        </w:rPr>
        <w:t>We’re going to implement sending data in response to a client request. Responses have the following format:</w:t>
      </w:r>
    </w:p>
    <w:p w14:paraId="4006764C" w14:textId="77777777" w:rsidR="00D335A5" w:rsidRDefault="00D335A5">
      <w:pPr>
        <w:pStyle w:val="CodeSpaceAbove"/>
      </w:pPr>
    </w:p>
    <w:p w14:paraId="52F50784" w14:textId="77777777" w:rsidR="00D335A5" w:rsidRDefault="00000000">
      <w:pPr>
        <w:pStyle w:val="Code"/>
      </w:pPr>
      <w:r>
        <w:t>HTTP-Version Status-Code Reason-Phrase CRLF</w:t>
      </w:r>
    </w:p>
    <w:p w14:paraId="1D2E3EDA" w14:textId="77777777" w:rsidR="00D335A5" w:rsidRDefault="00000000">
      <w:pPr>
        <w:pStyle w:val="Code"/>
      </w:pPr>
      <w:r>
        <w:t>headers CRLF</w:t>
      </w:r>
    </w:p>
    <w:p w14:paraId="122DFA41" w14:textId="77777777" w:rsidR="00D335A5" w:rsidRDefault="00000000">
      <w:pPr>
        <w:pStyle w:val="Code"/>
      </w:pPr>
      <w:r>
        <w:t>message-body</w:t>
      </w:r>
    </w:p>
    <w:p w14:paraId="08E646EA" w14:textId="77777777" w:rsidR="00D335A5" w:rsidRDefault="00D335A5">
      <w:pPr>
        <w:pStyle w:val="CodeSpaceBelow"/>
      </w:pPr>
    </w:p>
    <w:p w14:paraId="053B3470" w14:textId="77777777" w:rsidR="00D335A5" w:rsidRDefault="00000000">
      <w:pPr>
        <w:pStyle w:val="Body"/>
      </w:pPr>
      <w:r>
        <w:fldChar w:fldCharType="begin"/>
      </w:r>
      <w:r>
        <w:instrText>xe "status line"</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w:t>
      </w:r>
      <w:r>
        <w:rPr>
          <w:spacing w:val="3"/>
        </w:rPr>
        <w:t xml:space="preserve">and a reason phrase that provides a text description of the status code. </w:t>
      </w:r>
      <w:r>
        <w:t>After the CRLF sequence are any headers, another CRLF sequence, and the body of the response.</w:t>
      </w:r>
    </w:p>
    <w:p w14:paraId="4B574D5B" w14:textId="77777777" w:rsidR="00D335A5" w:rsidRDefault="00000000">
      <w:pPr>
        <w:pStyle w:val="Body"/>
      </w:pPr>
      <w:r>
        <w:t>Here is an example response that uses HTTP version 1.1, and has a status code of 200, an OK reason phrase, no headers, and no body:</w:t>
      </w:r>
    </w:p>
    <w:p w14:paraId="6F3F7D63" w14:textId="77777777" w:rsidR="00D335A5" w:rsidRDefault="00D335A5">
      <w:pPr>
        <w:pStyle w:val="CodeSpaceAbove"/>
      </w:pPr>
    </w:p>
    <w:p w14:paraId="71BA3D4B" w14:textId="77777777" w:rsidR="00D335A5" w:rsidRDefault="00000000">
      <w:pPr>
        <w:pStyle w:val="Code"/>
      </w:pPr>
      <w:r>
        <w:t>HTTP/1.1 200 OK\r\n\r\n</w:t>
      </w:r>
    </w:p>
    <w:p w14:paraId="10CE4987" w14:textId="77777777" w:rsidR="00D335A5" w:rsidRDefault="00D335A5">
      <w:pPr>
        <w:pStyle w:val="CodeSpaceBelow"/>
      </w:pPr>
    </w:p>
    <w:p w14:paraId="54E78D71" w14:textId="77777777" w:rsidR="00D335A5"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20-3.</w:t>
      </w:r>
    </w:p>
    <w:p w14:paraId="522A1A3E" w14:textId="77777777" w:rsidR="00D335A5" w:rsidRDefault="00D335A5">
      <w:pPr>
        <w:pStyle w:val="CodeSpaceAbove"/>
      </w:pPr>
    </w:p>
    <w:p w14:paraId="343D8F78" w14:textId="77777777" w:rsidR="00D335A5" w:rsidRDefault="00000000">
      <w:pPr>
        <w:pStyle w:val="CodeLabel"/>
      </w:pPr>
      <w:r>
        <w:lastRenderedPageBreak/>
        <w:t>src/main.rs</w:t>
      </w:r>
    </w:p>
    <w:p w14:paraId="38B5CB5B" w14:textId="77777777" w:rsidR="00D335A5" w:rsidRDefault="00000000">
      <w:pPr>
        <w:pStyle w:val="Code"/>
      </w:pPr>
      <w:r>
        <w:rPr>
          <w:rStyle w:val="LiteralGray"/>
        </w:rPr>
        <w:t>fn handle_connection(mut stream: TcpStream) {</w:t>
      </w:r>
    </w:p>
    <w:p w14:paraId="314736F4" w14:textId="77777777" w:rsidR="00D335A5" w:rsidRDefault="00000000">
      <w:pPr>
        <w:pStyle w:val="Code"/>
      </w:pPr>
      <w:r>
        <w:rPr>
          <w:rStyle w:val="LiteralGray"/>
        </w:rPr>
        <w:t xml:space="preserve">    let buf_reader = BufReader::new(&amp;mut stream);</w:t>
      </w:r>
    </w:p>
    <w:p w14:paraId="141400C4" w14:textId="77777777" w:rsidR="00D335A5" w:rsidRDefault="00000000">
      <w:pPr>
        <w:pStyle w:val="Code"/>
      </w:pPr>
      <w:r>
        <w:rPr>
          <w:rStyle w:val="LiteralGray"/>
        </w:rPr>
        <w:t xml:space="preserve">    let http_request: Vec&lt;_&gt; = buf_reader</w:t>
      </w:r>
    </w:p>
    <w:p w14:paraId="5E6E15AD" w14:textId="77777777" w:rsidR="00D335A5" w:rsidRDefault="00000000">
      <w:pPr>
        <w:pStyle w:val="Code"/>
      </w:pPr>
      <w:r>
        <w:rPr>
          <w:rStyle w:val="LiteralGray"/>
        </w:rPr>
        <w:t xml:space="preserve">        .lines()</w:t>
      </w:r>
    </w:p>
    <w:p w14:paraId="404269B6" w14:textId="77777777" w:rsidR="00D335A5" w:rsidRDefault="00000000">
      <w:pPr>
        <w:pStyle w:val="Code"/>
      </w:pPr>
      <w:r>
        <w:rPr>
          <w:rStyle w:val="LiteralGray"/>
        </w:rPr>
        <w:t xml:space="preserve">        .map(|result| result.unwrap())</w:t>
      </w:r>
    </w:p>
    <w:p w14:paraId="4EDE391E" w14:textId="77777777" w:rsidR="00D335A5" w:rsidRDefault="00000000">
      <w:pPr>
        <w:pStyle w:val="Code"/>
      </w:pPr>
      <w:r>
        <w:rPr>
          <w:rStyle w:val="LiteralGray"/>
        </w:rPr>
        <w:t xml:space="preserve">        .take_while(|line| !line.is_empty())</w:t>
      </w:r>
    </w:p>
    <w:p w14:paraId="3E42111C" w14:textId="77777777" w:rsidR="00D335A5" w:rsidRDefault="00000000">
      <w:pPr>
        <w:pStyle w:val="Code"/>
      </w:pPr>
      <w:r>
        <w:rPr>
          <w:rStyle w:val="LiteralGray"/>
        </w:rPr>
        <w:t xml:space="preserve">        .collect();</w:t>
      </w:r>
    </w:p>
    <w:p w14:paraId="07973784" w14:textId="77777777" w:rsidR="00D335A5" w:rsidRDefault="00D335A5">
      <w:pPr>
        <w:pStyle w:val="Code"/>
      </w:pPr>
    </w:p>
    <w:p w14:paraId="4F397C59" w14:textId="77777777" w:rsidR="00D335A5" w:rsidRDefault="00000000">
      <w:pPr>
        <w:pStyle w:val="Code"/>
      </w:pPr>
      <w:r>
        <w:t xml:space="preserve">  </w:t>
      </w:r>
      <w:r>
        <w:rPr>
          <w:rStyle w:val="CodeAnnotationCode"/>
        </w:rPr>
        <w:t>1</w:t>
      </w:r>
      <w:r>
        <w:t xml:space="preserve"> let response = "HTTP/1.1 200 OK\r\n\r\n";</w:t>
      </w:r>
    </w:p>
    <w:p w14:paraId="6B64416A" w14:textId="77777777" w:rsidR="00D335A5" w:rsidRDefault="00D335A5">
      <w:pPr>
        <w:pStyle w:val="Code"/>
      </w:pPr>
    </w:p>
    <w:p w14:paraId="002E6C9C" w14:textId="77777777" w:rsidR="00D335A5" w:rsidRDefault="00000000">
      <w:pPr>
        <w:pStyle w:val="Code"/>
      </w:pPr>
      <w:r>
        <w:t xml:space="preserve">  </w:t>
      </w:r>
      <w:r>
        <w:rPr>
          <w:rStyle w:val="CodeAnnotationCode"/>
        </w:rPr>
        <w:t>2</w:t>
      </w:r>
      <w:r>
        <w:t xml:space="preserve"> stream.write_all(response.</w:t>
      </w:r>
      <w:r>
        <w:rPr>
          <w:rStyle w:val="CodeAnnotation"/>
        </w:rPr>
        <w:t>3</w:t>
      </w:r>
      <w:r>
        <w:t>as_bytes()).unwrap();</w:t>
      </w:r>
    </w:p>
    <w:p w14:paraId="10093BC5" w14:textId="77777777" w:rsidR="00D335A5" w:rsidRDefault="00000000">
      <w:pPr>
        <w:pStyle w:val="Code"/>
      </w:pPr>
      <w:r>
        <w:rPr>
          <w:rStyle w:val="LiteralGray"/>
        </w:rPr>
        <w:t>}</w:t>
      </w:r>
    </w:p>
    <w:p w14:paraId="4D46B6A7" w14:textId="77777777" w:rsidR="00D335A5" w:rsidRDefault="00D335A5">
      <w:pPr>
        <w:pStyle w:val="CodeSpaceBelow"/>
      </w:pPr>
    </w:p>
    <w:p w14:paraId="2CDA14D2" w14:textId="77777777" w:rsidR="00D335A5" w:rsidRDefault="00000000">
      <w:pPr>
        <w:pStyle w:val="CodeListingCaption"/>
      </w:pPr>
      <w:r>
        <w:t>Listing 20-3: Writing a tiny successful HTTP response to the stream</w:t>
      </w:r>
    </w:p>
    <w:p w14:paraId="455D7469" w14:textId="77777777" w:rsidR="00D335A5" w:rsidRDefault="00000000">
      <w:pPr>
        <w:pStyle w:val="Body"/>
      </w:pPr>
      <w:r>
        <w:t xml:space="preserve">The first new line defines the </w:t>
      </w:r>
      <w:r>
        <w:rPr>
          <w:rStyle w:val="Literal"/>
        </w:rPr>
        <w:t>response</w:t>
      </w:r>
      <w:r>
        <w:t xml:space="preserve"> variable that holds the success </w:t>
      </w:r>
      <w:r>
        <w:rPr>
          <w:spacing w:val="3"/>
        </w:rPr>
        <w:t>message’s data </w:t>
      </w:r>
      <w:r>
        <w:rPr>
          <w:rStyle w:val="CodeAnnotation"/>
          <w:spacing w:val="3"/>
        </w:rPr>
        <w:t>1</w:t>
      </w:r>
      <w:r>
        <w:rPr>
          <w:spacing w:val="3"/>
        </w:rPr>
        <w:t xml:space="preserve">. Then we call </w:t>
      </w:r>
      <w:r>
        <w:rPr>
          <w:rStyle w:val="Literal"/>
          <w:spacing w:val="3"/>
        </w:rPr>
        <w:t>as_bytes</w:t>
      </w:r>
      <w:r>
        <w:rPr>
          <w:spacing w:val="3"/>
        </w:rPr>
        <w:t xml:space="preserve"> on our </w:t>
      </w:r>
      <w:r>
        <w:rPr>
          <w:rStyle w:val="Literal"/>
          <w:spacing w:val="3"/>
        </w:rPr>
        <w:t>response</w:t>
      </w:r>
      <w:r>
        <w:rPr>
          <w:spacing w:val="3"/>
        </w:rPr>
        <w:t xml:space="preserve"> to convert the </w:t>
      </w:r>
      <w:r>
        <w:t>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r>
        <w:rPr>
          <w:rStyle w:val="Literal"/>
        </w:rPr>
        <w:t>write_all</w:t>
      </w:r>
      <w:r>
        <w:t xml:space="preserve"> operation could fail, we use </w:t>
      </w:r>
      <w:r>
        <w:rPr>
          <w:rStyle w:val="Literal"/>
        </w:rPr>
        <w:t>unwrap</w:t>
      </w:r>
      <w:r>
        <w:t xml:space="preserve"> on any error result as before. Again, in </w:t>
      </w:r>
      <w:r>
        <w:br/>
        <w:t>a real application you would add error handling here.</w:t>
      </w:r>
    </w:p>
    <w:p w14:paraId="2D47BBDC" w14:textId="77777777" w:rsidR="00D335A5" w:rsidRDefault="00000000">
      <w:pPr>
        <w:pStyle w:val="Body"/>
      </w:pPr>
      <w:r>
        <w:rPr>
          <w:spacing w:val="2"/>
        </w:rPr>
        <w:t xml:space="preserve">With these changes, let’s run our code and make a request. We’re no longer printing any data to the terminal, so we won’t see any output other </w:t>
      </w:r>
      <w:r>
        <w:t xml:space="preserve">than the output from Cargo. When you load </w:t>
      </w:r>
      <w:r>
        <w:rPr>
          <w:rStyle w:val="Italic"/>
        </w:rPr>
        <w:t>127.0.0.1:7878</w:t>
      </w:r>
      <w:r>
        <w:t xml:space="preserve"> in a web browser, </w:t>
      </w:r>
      <w:r>
        <w:rPr>
          <w:spacing w:val="3"/>
        </w:rPr>
        <w:t xml:space="preserve">you should get a blank page instead of an error. You’ve just handcoded </w:t>
      </w:r>
      <w:r>
        <w:t>receiving an HTTP request and sending a response!</w:t>
      </w:r>
    </w:p>
    <w:p w14:paraId="33FEA6FD" w14:textId="77777777" w:rsidR="00D335A5" w:rsidRDefault="00000000">
      <w:pPr>
        <w:pStyle w:val="HeadB"/>
      </w:pPr>
      <w:r>
        <w:t>Returning Real HTML</w:t>
      </w:r>
    </w:p>
    <w:p w14:paraId="4B58F700" w14:textId="77777777" w:rsidR="00D335A5" w:rsidRDefault="00000000">
      <w:pPr>
        <w:pStyle w:val="BodyFirst"/>
      </w:pPr>
      <w:r>
        <w:t xml:space="preserve">Let’s implement the functionality for returning more than a blank page. </w:t>
      </w:r>
      <w:r>
        <w:rPr>
          <w:spacing w:val="-3"/>
        </w:rPr>
        <w:t xml:space="preserve">Create the new file </w:t>
      </w:r>
      <w:r>
        <w:rPr>
          <w:rStyle w:val="Italic"/>
          <w:spacing w:val="-3"/>
        </w:rPr>
        <w:t>hello.html</w:t>
      </w:r>
      <w:r>
        <w:rPr>
          <w:spacing w:val="-3"/>
        </w:rPr>
        <w:t xml:space="preserve"> in the root of your project directory, not in the </w:t>
      </w:r>
      <w:r>
        <w:rPr>
          <w:rStyle w:val="Italic"/>
        </w:rPr>
        <w:t>src</w:t>
      </w:r>
      <w:r>
        <w:t xml:space="preserve"> directory. You can input any HTML you want; Listing 20-4 shows one possibility.</w:t>
      </w:r>
    </w:p>
    <w:p w14:paraId="2F089298" w14:textId="77777777" w:rsidR="00D335A5" w:rsidRDefault="00D335A5">
      <w:pPr>
        <w:pStyle w:val="CodeSpaceAbove"/>
      </w:pPr>
    </w:p>
    <w:p w14:paraId="76EC91A7" w14:textId="77777777" w:rsidR="00D335A5" w:rsidRDefault="00000000">
      <w:pPr>
        <w:pStyle w:val="CodeLabel"/>
      </w:pPr>
      <w:r>
        <w:t>hello.h</w:t>
      </w:r>
      <w:r>
        <w:lastRenderedPageBreak/>
        <w:t>tml</w:t>
      </w:r>
    </w:p>
    <w:p w14:paraId="6C9CBBF6" w14:textId="77777777" w:rsidR="00D335A5" w:rsidRDefault="00000000">
      <w:pPr>
        <w:pStyle w:val="Code"/>
      </w:pPr>
      <w:r>
        <w:t>&lt;!DOCTYPE html&gt;</w:t>
      </w:r>
    </w:p>
    <w:p w14:paraId="53E3B5CA" w14:textId="77777777" w:rsidR="00D335A5" w:rsidRDefault="00000000">
      <w:pPr>
        <w:pStyle w:val="Code"/>
      </w:pPr>
      <w:r>
        <w:t>&lt;html lang="en"&gt;</w:t>
      </w:r>
    </w:p>
    <w:p w14:paraId="61C1F619" w14:textId="77777777" w:rsidR="00D335A5" w:rsidRDefault="00000000">
      <w:pPr>
        <w:pStyle w:val="Code"/>
      </w:pPr>
      <w:r>
        <w:t xml:space="preserve">  &lt;head&gt;</w:t>
      </w:r>
    </w:p>
    <w:p w14:paraId="690B169D" w14:textId="77777777" w:rsidR="00D335A5" w:rsidRDefault="00000000">
      <w:pPr>
        <w:pStyle w:val="Code"/>
      </w:pPr>
      <w:r>
        <w:t xml:space="preserve">    &lt;meta charset="utf-8"&gt;</w:t>
      </w:r>
    </w:p>
    <w:p w14:paraId="696F76B3" w14:textId="77777777" w:rsidR="00D335A5" w:rsidRDefault="00000000">
      <w:pPr>
        <w:pStyle w:val="Code"/>
      </w:pPr>
      <w:r>
        <w:t xml:space="preserve">    &lt;title&gt;Hello!&lt;/title&gt;</w:t>
      </w:r>
    </w:p>
    <w:p w14:paraId="74299FEB" w14:textId="77777777" w:rsidR="00D335A5" w:rsidRDefault="00000000">
      <w:pPr>
        <w:pStyle w:val="Code"/>
      </w:pPr>
      <w:r>
        <w:t xml:space="preserve">  &lt;/head&gt;</w:t>
      </w:r>
    </w:p>
    <w:p w14:paraId="7BE8F3FA" w14:textId="77777777" w:rsidR="00D335A5" w:rsidRDefault="00000000">
      <w:pPr>
        <w:pStyle w:val="Code"/>
      </w:pPr>
      <w:r>
        <w:t xml:space="preserve">  &lt;body&gt;</w:t>
      </w:r>
    </w:p>
    <w:p w14:paraId="32E4B688" w14:textId="77777777" w:rsidR="00D335A5" w:rsidRDefault="00000000">
      <w:pPr>
        <w:pStyle w:val="Code"/>
      </w:pPr>
      <w:r>
        <w:t xml:space="preserve">    &lt;h1&gt;Hello!&lt;/h1&gt;</w:t>
      </w:r>
    </w:p>
    <w:p w14:paraId="0B3B4ADD" w14:textId="77777777" w:rsidR="00D335A5" w:rsidRDefault="00000000">
      <w:pPr>
        <w:pStyle w:val="Code"/>
      </w:pPr>
      <w:r>
        <w:t xml:space="preserve">    &lt;p&gt;Hi from Rust&lt;/p&gt;</w:t>
      </w:r>
    </w:p>
    <w:p w14:paraId="7CB3B063" w14:textId="77777777" w:rsidR="00D335A5" w:rsidRDefault="00000000">
      <w:pPr>
        <w:pStyle w:val="Code"/>
      </w:pPr>
      <w:r>
        <w:t xml:space="preserve">  &lt;/body&gt;</w:t>
      </w:r>
    </w:p>
    <w:p w14:paraId="1482B756" w14:textId="77777777" w:rsidR="00D335A5" w:rsidRDefault="00000000">
      <w:pPr>
        <w:pStyle w:val="Code"/>
      </w:pPr>
      <w:r>
        <w:t>&lt;/html&gt;</w:t>
      </w:r>
    </w:p>
    <w:p w14:paraId="75C00AF9" w14:textId="77777777" w:rsidR="00D335A5" w:rsidRDefault="00D335A5">
      <w:pPr>
        <w:pStyle w:val="CodeSpaceBelow"/>
      </w:pPr>
    </w:p>
    <w:p w14:paraId="6371DD27" w14:textId="77777777" w:rsidR="00D335A5" w:rsidRDefault="00000000">
      <w:pPr>
        <w:pStyle w:val="CodeListingCaption"/>
      </w:pPr>
      <w:r>
        <w:t>Listing 20-4: A sample HTML file to return in a response</w:t>
      </w:r>
    </w:p>
    <w:p w14:paraId="223E142F" w14:textId="77777777" w:rsidR="00D335A5" w:rsidRDefault="00000000">
      <w:pPr>
        <w:pStyle w:val="Body"/>
      </w:pPr>
      <w:r>
        <w:t xml:space="preserve">This is a minimal HTML5 document with a heading and some text. </w:t>
      </w:r>
      <w:r>
        <w:br/>
        <w:t xml:space="preserve">To return this from the server when a request is received, we’ll modify </w:t>
      </w:r>
      <w:r>
        <w:br/>
      </w:r>
      <w:r>
        <w:rPr>
          <w:rStyle w:val="Literal"/>
        </w:rPr>
        <w:t>handle_connection</w:t>
      </w:r>
      <w:r>
        <w:t xml:space="preserve"> as shown in Listing 20-5 to read the HTML file, add it </w:t>
      </w:r>
      <w:r>
        <w:br/>
        <w:t>to the response as a body, and send it.</w:t>
      </w:r>
    </w:p>
    <w:p w14:paraId="429921F2" w14:textId="77777777" w:rsidR="00D335A5" w:rsidRDefault="00D335A5">
      <w:pPr>
        <w:pStyle w:val="CodeSpaceAbove"/>
      </w:pPr>
    </w:p>
    <w:p w14:paraId="07B816B6" w14:textId="77777777" w:rsidR="00D335A5" w:rsidRDefault="00000000">
      <w:pPr>
        <w:pStyle w:val="CodeLabel"/>
      </w:pPr>
      <w:r>
        <w:t>src/main.rs</w:t>
      </w:r>
    </w:p>
    <w:p w14:paraId="3C4BF6C5" w14:textId="77777777" w:rsidR="00D335A5" w:rsidRDefault="00000000">
      <w:pPr>
        <w:pStyle w:val="Code"/>
      </w:pPr>
      <w:r>
        <w:rPr>
          <w:rStyle w:val="LiteralGray"/>
        </w:rPr>
        <w:t>use std::{</w:t>
      </w:r>
    </w:p>
    <w:p w14:paraId="4946B550" w14:textId="77777777" w:rsidR="00D335A5" w:rsidRDefault="00000000">
      <w:pPr>
        <w:pStyle w:val="Code"/>
      </w:pPr>
      <w:r>
        <w:t xml:space="preserve">  </w:t>
      </w:r>
      <w:r>
        <w:rPr>
          <w:rStyle w:val="CodeAnnotationCode"/>
        </w:rPr>
        <w:t>1</w:t>
      </w:r>
      <w:r>
        <w:t xml:space="preserve"> fs,</w:t>
      </w:r>
    </w:p>
    <w:p w14:paraId="38A69E6C" w14:textId="77777777" w:rsidR="00D335A5" w:rsidRDefault="00000000">
      <w:pPr>
        <w:pStyle w:val="Code"/>
      </w:pPr>
      <w:r>
        <w:rPr>
          <w:rStyle w:val="LiteralGray"/>
        </w:rPr>
        <w:t xml:space="preserve">    io::{prelude::*, BufReader},</w:t>
      </w:r>
    </w:p>
    <w:p w14:paraId="6B185F56" w14:textId="77777777" w:rsidR="00D335A5" w:rsidRDefault="00000000">
      <w:pPr>
        <w:pStyle w:val="Code"/>
      </w:pPr>
      <w:r>
        <w:rPr>
          <w:rStyle w:val="LiteralGray"/>
        </w:rPr>
        <w:t xml:space="preserve">    net::{TcpListener, TcpStream},</w:t>
      </w:r>
    </w:p>
    <w:p w14:paraId="210E58BC" w14:textId="77777777" w:rsidR="00D335A5" w:rsidRDefault="00000000">
      <w:pPr>
        <w:pStyle w:val="Code"/>
      </w:pPr>
      <w:r>
        <w:rPr>
          <w:rStyle w:val="LiteralGray"/>
        </w:rPr>
        <w:t>};</w:t>
      </w:r>
    </w:p>
    <w:p w14:paraId="3E6EECC1" w14:textId="77777777" w:rsidR="00D335A5" w:rsidRDefault="00000000">
      <w:pPr>
        <w:pStyle w:val="Code"/>
      </w:pPr>
      <w:r>
        <w:rPr>
          <w:rStyle w:val="LiteralGrayItalic"/>
        </w:rPr>
        <w:t>--snip--</w:t>
      </w:r>
    </w:p>
    <w:p w14:paraId="407D7464" w14:textId="77777777" w:rsidR="00D335A5" w:rsidRDefault="00D335A5">
      <w:pPr>
        <w:pStyle w:val="Code"/>
      </w:pPr>
    </w:p>
    <w:p w14:paraId="27E6F6B9" w14:textId="77777777" w:rsidR="00D335A5" w:rsidRDefault="00000000">
      <w:pPr>
        <w:pStyle w:val="Code"/>
      </w:pPr>
      <w:r>
        <w:rPr>
          <w:rStyle w:val="LiteralGray"/>
        </w:rPr>
        <w:t>fn handle_connection(mut stream: TcpStream) {</w:t>
      </w:r>
    </w:p>
    <w:p w14:paraId="6293DB3D" w14:textId="77777777" w:rsidR="00D335A5" w:rsidRDefault="00000000">
      <w:pPr>
        <w:pStyle w:val="Code"/>
      </w:pPr>
      <w:r>
        <w:rPr>
          <w:rStyle w:val="LiteralGray"/>
        </w:rPr>
        <w:t xml:space="preserve">    let buf_reader = BufReader::new(&amp;mut stream);</w:t>
      </w:r>
    </w:p>
    <w:p w14:paraId="5D4EB0AA" w14:textId="77777777" w:rsidR="00D335A5" w:rsidRDefault="00000000">
      <w:pPr>
        <w:pStyle w:val="Code"/>
      </w:pPr>
      <w:r>
        <w:rPr>
          <w:rStyle w:val="LiteralGray"/>
        </w:rPr>
        <w:t xml:space="preserve">    let http_request: Vec&lt;_&gt; = buf_reader</w:t>
      </w:r>
    </w:p>
    <w:p w14:paraId="2EDC4D1D" w14:textId="77777777" w:rsidR="00D335A5" w:rsidRDefault="00000000">
      <w:pPr>
        <w:pStyle w:val="Code"/>
      </w:pPr>
      <w:r>
        <w:rPr>
          <w:rStyle w:val="LiteralGray"/>
        </w:rPr>
        <w:t xml:space="preserve">        .lines()</w:t>
      </w:r>
    </w:p>
    <w:p w14:paraId="548725D4" w14:textId="77777777" w:rsidR="00D335A5" w:rsidRDefault="00000000">
      <w:pPr>
        <w:pStyle w:val="Code"/>
      </w:pPr>
      <w:r>
        <w:rPr>
          <w:rStyle w:val="LiteralGray"/>
        </w:rPr>
        <w:t xml:space="preserve">        .map(|result| result.unwrap())</w:t>
      </w:r>
    </w:p>
    <w:p w14:paraId="5FC31D1E" w14:textId="77777777" w:rsidR="00D335A5" w:rsidRDefault="00000000">
      <w:pPr>
        <w:pStyle w:val="Code"/>
      </w:pPr>
      <w:r>
        <w:rPr>
          <w:rStyle w:val="LiteralGray"/>
        </w:rPr>
        <w:t xml:space="preserve">        .take_while(|line| !line.is_empty())</w:t>
      </w:r>
    </w:p>
    <w:p w14:paraId="5B40DF57" w14:textId="77777777" w:rsidR="00D335A5" w:rsidRDefault="00000000">
      <w:pPr>
        <w:pStyle w:val="Code"/>
      </w:pPr>
      <w:r>
        <w:rPr>
          <w:rStyle w:val="LiteralGray"/>
        </w:rPr>
        <w:t xml:space="preserve">        .collect();</w:t>
      </w:r>
    </w:p>
    <w:p w14:paraId="62C4E578" w14:textId="77777777" w:rsidR="00D335A5" w:rsidRDefault="00D335A5">
      <w:pPr>
        <w:pStyle w:val="Code"/>
      </w:pPr>
    </w:p>
    <w:p w14:paraId="36A416C5" w14:textId="77777777" w:rsidR="00D335A5" w:rsidRDefault="00000000">
      <w:pPr>
        <w:pStyle w:val="Code"/>
      </w:pPr>
      <w:r>
        <w:t xml:space="preserve">    let status_line = "HTTP/1.1 200 OK";</w:t>
      </w:r>
    </w:p>
    <w:p w14:paraId="500A45CD" w14:textId="77777777" w:rsidR="00D335A5" w:rsidRDefault="00000000">
      <w:pPr>
        <w:pStyle w:val="Code"/>
      </w:pPr>
      <w:r>
        <w:t xml:space="preserve">    let contents = fs::read_to_string("hello.html").unwrap();</w:t>
      </w:r>
    </w:p>
    <w:p w14:paraId="3524B931" w14:textId="77777777" w:rsidR="00D335A5" w:rsidRDefault="00000000">
      <w:pPr>
        <w:pStyle w:val="Code"/>
      </w:pPr>
      <w:r>
        <w:lastRenderedPageBreak/>
        <w:t xml:space="preserve">    let length = contents.len();</w:t>
      </w:r>
    </w:p>
    <w:p w14:paraId="5CE15FF8" w14:textId="77777777" w:rsidR="00D335A5" w:rsidRDefault="00D335A5">
      <w:pPr>
        <w:pStyle w:val="Code"/>
      </w:pPr>
    </w:p>
    <w:p w14:paraId="4D2B9EC2" w14:textId="77777777" w:rsidR="00D335A5" w:rsidRDefault="00000000">
      <w:pPr>
        <w:pStyle w:val="Code"/>
      </w:pPr>
      <w:r>
        <w:t xml:space="preserve">  </w:t>
      </w:r>
      <w:r>
        <w:rPr>
          <w:rStyle w:val="CodeAnnotationCode"/>
        </w:rPr>
        <w:t>2</w:t>
      </w:r>
      <w:r>
        <w:t xml:space="preserve"> let response = format!(</w:t>
      </w:r>
    </w:p>
    <w:p w14:paraId="1D76675F" w14:textId="77777777" w:rsidR="00D335A5" w:rsidRDefault="00000000">
      <w:pPr>
        <w:pStyle w:val="Code"/>
      </w:pPr>
      <w:r>
        <w:t xml:space="preserve">        "{status_line}\r\n\</w:t>
      </w:r>
    </w:p>
    <w:p w14:paraId="62687AC1" w14:textId="77777777" w:rsidR="00D335A5" w:rsidRDefault="00000000">
      <w:pPr>
        <w:pStyle w:val="Code"/>
      </w:pPr>
      <w:r>
        <w:t xml:space="preserve">         Content-Length: {length}\r\n\r\n\</w:t>
      </w:r>
    </w:p>
    <w:p w14:paraId="5D3A36BF" w14:textId="77777777" w:rsidR="00D335A5" w:rsidRDefault="00000000">
      <w:pPr>
        <w:pStyle w:val="Code"/>
      </w:pPr>
      <w:r>
        <w:t xml:space="preserve">         {contents}"</w:t>
      </w:r>
    </w:p>
    <w:p w14:paraId="1D532829" w14:textId="77777777" w:rsidR="00D335A5" w:rsidRDefault="00000000">
      <w:pPr>
        <w:pStyle w:val="Code"/>
      </w:pPr>
      <w:r>
        <w:t xml:space="preserve">    );</w:t>
      </w:r>
    </w:p>
    <w:p w14:paraId="1A388084" w14:textId="77777777" w:rsidR="00D335A5" w:rsidRDefault="00D335A5">
      <w:pPr>
        <w:pStyle w:val="Code"/>
      </w:pPr>
    </w:p>
    <w:p w14:paraId="04A716B5" w14:textId="77777777" w:rsidR="00D335A5" w:rsidRDefault="00000000">
      <w:pPr>
        <w:pStyle w:val="Code"/>
      </w:pPr>
      <w:r>
        <w:rPr>
          <w:rStyle w:val="LiteralGray"/>
        </w:rPr>
        <w:t xml:space="preserve">    stream.write_all(response.as_bytes()).unwrap();</w:t>
      </w:r>
    </w:p>
    <w:p w14:paraId="191ECD90" w14:textId="77777777" w:rsidR="00D335A5" w:rsidRDefault="00000000">
      <w:pPr>
        <w:pStyle w:val="Code"/>
      </w:pPr>
      <w:r>
        <w:rPr>
          <w:rStyle w:val="LiteralGray"/>
        </w:rPr>
        <w:t>}</w:t>
      </w:r>
    </w:p>
    <w:p w14:paraId="4DC0BC71" w14:textId="77777777" w:rsidR="00D335A5" w:rsidRDefault="00D335A5">
      <w:pPr>
        <w:pStyle w:val="CodeSpaceBelow"/>
      </w:pPr>
    </w:p>
    <w:p w14:paraId="760A1E8D" w14:textId="77777777" w:rsidR="00D335A5" w:rsidRDefault="00000000">
      <w:pPr>
        <w:pStyle w:val="CodeListingCaption"/>
      </w:pPr>
      <w:r>
        <w:t xml:space="preserve">Listing 20-5: Sending the contents of </w:t>
      </w:r>
      <w:r>
        <w:rPr>
          <w:rStyle w:val="ItalicCaption"/>
          <w:i w:val="0"/>
          <w:iCs w:val="0"/>
        </w:rPr>
        <w:t>hello.html</w:t>
      </w:r>
      <w:r>
        <w:t xml:space="preserve"> as the body of the response</w:t>
      </w:r>
    </w:p>
    <w:p w14:paraId="7D430FD0" w14:textId="77777777" w:rsidR="00D335A5"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10C2A3DD" w14:textId="77777777" w:rsidR="00D335A5"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16150E29" w14:textId="77777777" w:rsidR="00D335A5"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40CCE933" w14:textId="77777777" w:rsidR="00D335A5" w:rsidRDefault="00000000">
      <w:pPr>
        <w:pStyle w:val="Body"/>
      </w:pPr>
      <w:r>
        <w:t xml:space="preserve">Currently, we’re ignoring the request data in </w:t>
      </w:r>
      <w:r>
        <w:rPr>
          <w:rStyle w:val="Literal"/>
        </w:rPr>
        <w:t>http_request</w:t>
      </w:r>
      <w:r>
        <w:t xml:space="preserve"> and just send</w:t>
      </w:r>
      <w:r>
        <w:rPr>
          <w:spacing w:val="3"/>
        </w:rPr>
        <w:t xml:space="preserve">ing back the contents of the HTML file unconditionally. That means if </w:t>
      </w:r>
      <w:r>
        <w:t xml:space="preserve">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101B2D1C" w14:textId="77777777" w:rsidR="00D335A5" w:rsidRDefault="00000000">
      <w:pPr>
        <w:pStyle w:val="HeadB"/>
      </w:pPr>
      <w:r>
        <w:t>Validating the Request and Selectively Responding</w:t>
      </w:r>
    </w:p>
    <w:p w14:paraId="7D9E4E01" w14:textId="77777777" w:rsidR="00D335A5" w:rsidRDefault="00000000">
      <w:pPr>
        <w:pStyle w:val="BodyFirst"/>
        <w:rPr>
          <w:spacing w:val="-1"/>
        </w:rPr>
      </w:pPr>
      <w:r>
        <w:t xml:space="preserve">Right now, our web server will return the HTML in the file no matter what </w:t>
      </w:r>
      <w:r>
        <w:rPr>
          <w:spacing w:val="3"/>
        </w:rPr>
        <w:t xml:space="preserve">the client requested. Let’s add functionality to check that the browser is </w:t>
      </w:r>
      <w:r>
        <w:rPr>
          <w:spacing w:val="3"/>
        </w:rPr>
        <w:br/>
      </w:r>
      <w:r>
        <w:rPr>
          <w:spacing w:val="2"/>
        </w:rPr>
        <w:t xml:space="preserve">requesting </w:t>
      </w:r>
      <w:r>
        <w:rPr>
          <w:rStyle w:val="Italic"/>
          <w:spacing w:val="2"/>
        </w:rPr>
        <w:t>/</w:t>
      </w:r>
      <w:r>
        <w:rPr>
          <w:spacing w:val="2"/>
        </w:rPr>
        <w:t xml:space="preserve"> before returning the HTML file, and return an error if the </w:t>
      </w:r>
      <w:r>
        <w:rPr>
          <w:spacing w:val="-1"/>
        </w:rPr>
        <w:t xml:space="preserve">browser requests anything else. For this we need to modify </w:t>
      </w:r>
      <w:r>
        <w:rPr>
          <w:rStyle w:val="Literal"/>
          <w:spacing w:val="-1"/>
        </w:rPr>
        <w:t>handle_connection</w:t>
      </w:r>
      <w:r>
        <w:rPr>
          <w:spacing w:val="-1"/>
        </w:rPr>
        <w:t xml:space="preserve">, </w:t>
      </w:r>
      <w:r>
        <w:rPr>
          <w:spacing w:val="1"/>
        </w:rPr>
        <w:t xml:space="preserve">as shown in Listing 20-6. This new code checks the content of the request </w:t>
      </w:r>
      <w:r>
        <w:rPr>
          <w:spacing w:val="-1"/>
        </w:rPr>
        <w:t xml:space="preserve">received against what we know a request for </w:t>
      </w:r>
      <w:r>
        <w:rPr>
          <w:rStyle w:val="Italic"/>
          <w:spacing w:val="-1"/>
        </w:rPr>
        <w:t>/</w:t>
      </w:r>
      <w:r>
        <w:rPr>
          <w:spacing w:val="-1"/>
        </w:rPr>
        <w:t xml:space="preserve"> looks like and adds </w:t>
      </w:r>
      <w:r>
        <w:rPr>
          <w:rStyle w:val="Literal"/>
          <w:spacing w:val="-1"/>
        </w:rPr>
        <w:t>if</w:t>
      </w:r>
      <w:r>
        <w:rPr>
          <w:spacing w:val="-1"/>
        </w:rPr>
        <w:t xml:space="preserve"> and </w:t>
      </w:r>
      <w:r>
        <w:rPr>
          <w:rStyle w:val="Literal"/>
          <w:spacing w:val="-1"/>
        </w:rPr>
        <w:t>else</w:t>
      </w:r>
      <w:r>
        <w:rPr>
          <w:spacing w:val="-1"/>
        </w:rPr>
        <w:t xml:space="preserve"> blocks to treat requests differently.</w:t>
      </w:r>
    </w:p>
    <w:p w14:paraId="3D237D77" w14:textId="77777777" w:rsidR="00D335A5" w:rsidRDefault="00D335A5">
      <w:pPr>
        <w:pStyle w:val="CodeSpaceAbove"/>
      </w:pPr>
    </w:p>
    <w:p w14:paraId="159116E0" w14:textId="77777777" w:rsidR="00D335A5" w:rsidRDefault="00000000">
      <w:pPr>
        <w:pStyle w:val="CodeLabel"/>
      </w:pPr>
      <w:r>
        <w:t>src/</w:t>
      </w:r>
      <w:r>
        <w:lastRenderedPageBreak/>
        <w:t>main.rs</w:t>
      </w:r>
    </w:p>
    <w:p w14:paraId="7A273E47" w14:textId="77777777" w:rsidR="00D335A5" w:rsidRDefault="00000000">
      <w:pPr>
        <w:pStyle w:val="Code"/>
      </w:pPr>
      <w:r>
        <w:rPr>
          <w:rStyle w:val="LiteralGrayItalic"/>
        </w:rPr>
        <w:t>--snip--</w:t>
      </w:r>
    </w:p>
    <w:p w14:paraId="4E8D1EC1" w14:textId="77777777" w:rsidR="00D335A5" w:rsidRDefault="00D335A5">
      <w:pPr>
        <w:pStyle w:val="Code"/>
      </w:pPr>
    </w:p>
    <w:p w14:paraId="16E1C0C9" w14:textId="77777777" w:rsidR="00D335A5" w:rsidRDefault="00000000">
      <w:pPr>
        <w:pStyle w:val="Code"/>
      </w:pPr>
      <w:r>
        <w:rPr>
          <w:rStyle w:val="LiteralGray"/>
        </w:rPr>
        <w:t>fn handle_connection(mut stream: TcpStream) {</w:t>
      </w:r>
    </w:p>
    <w:p w14:paraId="6DAD9D5B" w14:textId="77777777" w:rsidR="00D335A5" w:rsidRDefault="00000000">
      <w:pPr>
        <w:pStyle w:val="Code"/>
      </w:pPr>
      <w:r>
        <w:rPr>
          <w:rStyle w:val="LiteralGray"/>
        </w:rPr>
        <w:t xml:space="preserve">    let buf_reader = BufReader::new(&amp;mut stream);</w:t>
      </w:r>
    </w:p>
    <w:p w14:paraId="387AB10F" w14:textId="77777777" w:rsidR="00D335A5" w:rsidRDefault="00000000">
      <w:pPr>
        <w:pStyle w:val="Code"/>
      </w:pPr>
      <w:r>
        <w:t xml:space="preserve">  </w:t>
      </w:r>
      <w:r>
        <w:rPr>
          <w:rStyle w:val="CodeAnnotationCode"/>
        </w:rPr>
        <w:t>1</w:t>
      </w:r>
      <w:r>
        <w:t xml:space="preserve"> let request_line = buf_reader</w:t>
      </w:r>
    </w:p>
    <w:p w14:paraId="55E74FCF" w14:textId="77777777" w:rsidR="00D335A5" w:rsidRDefault="00000000">
      <w:pPr>
        <w:pStyle w:val="Code"/>
      </w:pPr>
      <w:r>
        <w:t xml:space="preserve">        .lines()</w:t>
      </w:r>
    </w:p>
    <w:p w14:paraId="25ED9D5B" w14:textId="77777777" w:rsidR="00D335A5" w:rsidRDefault="00000000">
      <w:pPr>
        <w:pStyle w:val="Code"/>
      </w:pPr>
      <w:r>
        <w:t xml:space="preserve">        .next()</w:t>
      </w:r>
    </w:p>
    <w:p w14:paraId="27BA67C7" w14:textId="77777777" w:rsidR="00D335A5" w:rsidRDefault="00000000">
      <w:pPr>
        <w:pStyle w:val="Code"/>
      </w:pPr>
      <w:r>
        <w:t xml:space="preserve">        .unwrap()</w:t>
      </w:r>
    </w:p>
    <w:p w14:paraId="352C0E37" w14:textId="77777777" w:rsidR="00D335A5" w:rsidRDefault="00000000">
      <w:pPr>
        <w:pStyle w:val="Code"/>
      </w:pPr>
      <w:r>
        <w:t xml:space="preserve">        .unwrap();</w:t>
      </w:r>
    </w:p>
    <w:p w14:paraId="762A3469" w14:textId="77777777" w:rsidR="00D335A5" w:rsidRDefault="00D335A5">
      <w:pPr>
        <w:pStyle w:val="Code"/>
      </w:pPr>
    </w:p>
    <w:p w14:paraId="4C299794" w14:textId="77777777" w:rsidR="00D335A5" w:rsidRDefault="00000000">
      <w:pPr>
        <w:pStyle w:val="Code"/>
      </w:pPr>
      <w:r>
        <w:t xml:space="preserve">  </w:t>
      </w:r>
      <w:r>
        <w:rPr>
          <w:rStyle w:val="CodeAnnotationCode"/>
        </w:rPr>
        <w:t>2</w:t>
      </w:r>
      <w:r>
        <w:t xml:space="preserve"> if request_line == "GET / HTTP/1.1" {</w:t>
      </w:r>
    </w:p>
    <w:p w14:paraId="72A8F722" w14:textId="77777777" w:rsidR="00D335A5" w:rsidRDefault="00000000">
      <w:pPr>
        <w:pStyle w:val="Code"/>
      </w:pPr>
      <w:r>
        <w:t xml:space="preserve">        let status_line = "HTTP/1.1 200 OK";</w:t>
      </w:r>
    </w:p>
    <w:p w14:paraId="571DC28B" w14:textId="77777777" w:rsidR="00D335A5" w:rsidRDefault="00000000">
      <w:pPr>
        <w:pStyle w:val="Code"/>
      </w:pPr>
      <w:r>
        <w:t xml:space="preserve">        let contents = fs::read_to_string("hello.html").unwrap();</w:t>
      </w:r>
    </w:p>
    <w:p w14:paraId="2BBD3D9E" w14:textId="77777777" w:rsidR="00D335A5" w:rsidRDefault="00000000">
      <w:pPr>
        <w:pStyle w:val="Code"/>
      </w:pPr>
      <w:r>
        <w:t xml:space="preserve">        let length = contents.len();</w:t>
      </w:r>
    </w:p>
    <w:p w14:paraId="15F19830" w14:textId="77777777" w:rsidR="00D335A5" w:rsidRDefault="00D335A5">
      <w:pPr>
        <w:pStyle w:val="Code"/>
      </w:pPr>
    </w:p>
    <w:p w14:paraId="70682F58" w14:textId="77777777" w:rsidR="00D335A5" w:rsidRDefault="00000000">
      <w:pPr>
        <w:pStyle w:val="Code"/>
      </w:pPr>
      <w:r>
        <w:t xml:space="preserve">        let response = format!(</w:t>
      </w:r>
    </w:p>
    <w:p w14:paraId="67ED2EDD" w14:textId="77777777" w:rsidR="00D335A5" w:rsidRDefault="00000000">
      <w:pPr>
        <w:pStyle w:val="Code"/>
      </w:pPr>
      <w:r>
        <w:t xml:space="preserve">            "{status_line}\r\n\</w:t>
      </w:r>
    </w:p>
    <w:p w14:paraId="112BC3B5" w14:textId="77777777" w:rsidR="00D335A5" w:rsidRDefault="00000000">
      <w:pPr>
        <w:pStyle w:val="Code"/>
      </w:pPr>
      <w:r>
        <w:t xml:space="preserve">             Content-Length: {length}\r\n\r\n\</w:t>
      </w:r>
    </w:p>
    <w:p w14:paraId="56FFAE0D" w14:textId="77777777" w:rsidR="00D335A5" w:rsidRDefault="00000000">
      <w:pPr>
        <w:pStyle w:val="Code"/>
      </w:pPr>
      <w:r>
        <w:t xml:space="preserve">             {contents}"</w:t>
      </w:r>
    </w:p>
    <w:p w14:paraId="29C50483" w14:textId="77777777" w:rsidR="00D335A5" w:rsidRDefault="00000000">
      <w:pPr>
        <w:pStyle w:val="Code"/>
      </w:pPr>
      <w:r>
        <w:t xml:space="preserve">        );</w:t>
      </w:r>
    </w:p>
    <w:p w14:paraId="064ADCA0" w14:textId="77777777" w:rsidR="00D335A5" w:rsidRDefault="00D335A5">
      <w:pPr>
        <w:pStyle w:val="Code"/>
      </w:pPr>
    </w:p>
    <w:p w14:paraId="00FEA119" w14:textId="77777777" w:rsidR="00D335A5" w:rsidRDefault="00000000">
      <w:pPr>
        <w:pStyle w:val="Code"/>
      </w:pPr>
      <w:r>
        <w:t xml:space="preserve">        stream.write_all(response.as_bytes()).unwrap();</w:t>
      </w:r>
    </w:p>
    <w:p w14:paraId="4376EDAF" w14:textId="77777777" w:rsidR="00D335A5" w:rsidRDefault="00000000">
      <w:pPr>
        <w:pStyle w:val="Code"/>
      </w:pPr>
      <w:r>
        <w:t xml:space="preserve">  </w:t>
      </w:r>
      <w:r>
        <w:rPr>
          <w:rStyle w:val="CodeAnnotationCode"/>
        </w:rPr>
        <w:t>3</w:t>
      </w:r>
      <w:r>
        <w:t xml:space="preserve"> } else {</w:t>
      </w:r>
    </w:p>
    <w:p w14:paraId="448935DB" w14:textId="77777777" w:rsidR="00D335A5" w:rsidRDefault="00000000">
      <w:pPr>
        <w:pStyle w:val="Code"/>
      </w:pPr>
      <w:r>
        <w:t xml:space="preserve">        // some other request</w:t>
      </w:r>
    </w:p>
    <w:p w14:paraId="5EE3EB59" w14:textId="77777777" w:rsidR="00D335A5" w:rsidRDefault="00000000">
      <w:pPr>
        <w:pStyle w:val="Code"/>
      </w:pPr>
      <w:r>
        <w:t xml:space="preserve">    }</w:t>
      </w:r>
    </w:p>
    <w:p w14:paraId="68C89889" w14:textId="77777777" w:rsidR="00D335A5" w:rsidRDefault="00000000">
      <w:pPr>
        <w:pStyle w:val="Code"/>
      </w:pPr>
      <w:r>
        <w:rPr>
          <w:rStyle w:val="LiteralGray"/>
        </w:rPr>
        <w:t>}</w:t>
      </w:r>
    </w:p>
    <w:p w14:paraId="7290AC7D" w14:textId="77777777" w:rsidR="00D335A5" w:rsidRDefault="00D335A5">
      <w:pPr>
        <w:pStyle w:val="CodeSpaceBelow"/>
      </w:pPr>
    </w:p>
    <w:p w14:paraId="333626C1" w14:textId="77777777" w:rsidR="00D335A5" w:rsidRDefault="00000000">
      <w:pPr>
        <w:pStyle w:val="CodeListingCaption"/>
      </w:pPr>
      <w:r>
        <w:t xml:space="preserve">Listing 20-6: Handling requests to </w:t>
      </w:r>
      <w:r>
        <w:rPr>
          <w:rStyle w:val="ItalicCaption"/>
          <w:i w:val="0"/>
          <w:iCs w:val="0"/>
        </w:rPr>
        <w:t>/</w:t>
      </w:r>
      <w:r>
        <w:t xml:space="preserve"> differently from other requests</w:t>
      </w:r>
    </w:p>
    <w:p w14:paraId="3F7990CE" w14:textId="77777777" w:rsidR="00D335A5" w:rsidRDefault="00000000">
      <w:pPr>
        <w:pStyle w:val="Body"/>
      </w:pPr>
      <w:r>
        <w:rPr>
          <w:spacing w:val="3"/>
        </w:rPr>
        <w:t xml:space="preserve">We’re only going to be looking at the first line of the HTTP request, so rather than reading the entire request into a vector, we’re calling </w:t>
      </w:r>
      <w:r>
        <w:rPr>
          <w:rStyle w:val="Literal"/>
          <w:spacing w:val="3"/>
        </w:rPr>
        <w:t>next</w:t>
      </w:r>
      <w:r>
        <w:rPr>
          <w:spacing w:val="3"/>
        </w:rPr>
        <w:t xml:space="preserve"> to get the first item from the iterator </w:t>
      </w:r>
      <w:r>
        <w:rPr>
          <w:rStyle w:val="CodeAnnotation"/>
          <w:spacing w:val="3"/>
        </w:rPr>
        <w:t>1</w:t>
      </w:r>
      <w:r>
        <w:rPr>
          <w:spacing w:val="3"/>
        </w:rPr>
        <w:t xml:space="preserve">. The first </w:t>
      </w:r>
      <w:r>
        <w:rPr>
          <w:rStyle w:val="Literal"/>
          <w:spacing w:val="3"/>
        </w:rPr>
        <w:t>unwrap</w:t>
      </w:r>
      <w:r>
        <w:rPr>
          <w:spacing w:val="3"/>
        </w:rP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20-2.</w:t>
      </w:r>
    </w:p>
    <w:p w14:paraId="35B50EBF" w14:textId="77777777" w:rsidR="00D335A5" w:rsidRDefault="00000000">
      <w:pPr>
        <w:pStyle w:val="Body"/>
      </w:pPr>
      <w:r>
        <w:rPr>
          <w:spacing w:val="2"/>
        </w:rPr>
        <w:t xml:space="preserve">Next, we check the </w:t>
      </w:r>
      <w:r>
        <w:rPr>
          <w:rStyle w:val="Literal"/>
          <w:spacing w:val="2"/>
        </w:rPr>
        <w:t>request_line</w:t>
      </w:r>
      <w:r>
        <w:rPr>
          <w:spacing w:val="2"/>
        </w:rPr>
        <w:t xml:space="preserve"> to see if it equals the request line of a </w:t>
      </w:r>
      <w:r>
        <w:t xml:space="preserve">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7E037C0A" w14:textId="77777777" w:rsidR="00D335A5" w:rsidRDefault="00000000">
      <w:pPr>
        <w:pStyle w:val="Body"/>
        <w:rPr>
          <w:spacing w:val="-1"/>
        </w:rPr>
      </w:pPr>
      <w:r>
        <w:rPr>
          <w:spacing w:val="-1"/>
        </w:rPr>
        <w:t xml:space="preserve">If the </w:t>
      </w:r>
      <w:r>
        <w:rPr>
          <w:rStyle w:val="Literal"/>
          <w:spacing w:val="-1"/>
        </w:rPr>
        <w:t>request_line</w:t>
      </w:r>
      <w:r>
        <w:rPr>
          <w:spacing w:val="-1"/>
        </w:rPr>
        <w:t xml:space="preserve"> does </w:t>
      </w:r>
      <w:r>
        <w:rPr>
          <w:rStyle w:val="Italic"/>
          <w:spacing w:val="-1"/>
        </w:rPr>
        <w:t>not</w:t>
      </w:r>
      <w:r>
        <w:rPr>
          <w:spacing w:val="-1"/>
        </w:rPr>
        <w:t xml:space="preserve"> equal the GET request to the </w:t>
      </w:r>
      <w:r>
        <w:rPr>
          <w:rStyle w:val="Italic"/>
          <w:spacing w:val="-1"/>
        </w:rPr>
        <w:t>/</w:t>
      </w:r>
      <w:r>
        <w:rPr>
          <w:spacing w:val="-1"/>
        </w:rPr>
        <w:t xml:space="preserve"> path, it means we’ve received some other request. We’ll add code to the </w:t>
      </w:r>
      <w:r>
        <w:rPr>
          <w:rStyle w:val="Literal"/>
          <w:spacing w:val="-1"/>
        </w:rPr>
        <w:t>else</w:t>
      </w:r>
      <w:r>
        <w:rPr>
          <w:spacing w:val="-1"/>
        </w:rPr>
        <w:t xml:space="preserve"> block </w:t>
      </w:r>
      <w:r>
        <w:rPr>
          <w:rStyle w:val="CodeAnnotation"/>
          <w:spacing w:val="-1"/>
        </w:rPr>
        <w:t>3</w:t>
      </w:r>
      <w:r>
        <w:rPr>
          <w:spacing w:val="-1"/>
        </w:rPr>
        <w:t xml:space="preserve"> in a moment to respond to all other requests.</w:t>
      </w:r>
    </w:p>
    <w:p w14:paraId="66BA96D9" w14:textId="77777777" w:rsidR="00D335A5" w:rsidRDefault="00000000">
      <w:pPr>
        <w:pStyle w:val="Body"/>
      </w:pPr>
      <w:r>
        <w:rPr>
          <w:spacing w:val="3"/>
        </w:rPr>
        <w:t xml:space="preserve">Run this code now and request </w:t>
      </w:r>
      <w:r>
        <w:rPr>
          <w:rStyle w:val="Italic"/>
          <w:spacing w:val="3"/>
        </w:rPr>
        <w:t>127.0.0.1:7878</w:t>
      </w:r>
      <w:r>
        <w:rPr>
          <w:spacing w:val="3"/>
        </w:rPr>
        <w:t xml:space="preserve">; you should get the </w:t>
      </w:r>
      <w:r>
        <w:t xml:space="preserve">HTML in </w:t>
      </w:r>
      <w:r>
        <w:rPr>
          <w:rStyle w:val="Italic"/>
        </w:rPr>
        <w:t>hello.html</w:t>
      </w:r>
      <w:r>
        <w:t xml:space="preserve">. If you make any other request, such </w:t>
      </w:r>
      <w:r>
        <w:lastRenderedPageBreak/>
        <w:t xml:space="preserve">as </w:t>
      </w:r>
      <w:r>
        <w:rPr>
          <w:rStyle w:val="Italic"/>
        </w:rPr>
        <w:t>127.0.0.1:7878/</w:t>
      </w:r>
      <w:r>
        <w:rPr>
          <w:rStyle w:val="Italic"/>
          <w:spacing w:val="-3"/>
        </w:rPr>
        <w:t>something-else</w:t>
      </w:r>
      <w:r>
        <w:rPr>
          <w:spacing w:val="-3"/>
        </w:rPr>
        <w:t xml:space="preserve">, you’ll get a connection error like those you saw when running </w:t>
      </w:r>
      <w:r>
        <w:t>the code in Listing 20-1 and Listing 20-2.</w:t>
      </w:r>
    </w:p>
    <w:p w14:paraId="1F39EF68" w14:textId="77777777" w:rsidR="00D335A5" w:rsidRDefault="00000000">
      <w:pPr>
        <w:pStyle w:val="Body"/>
      </w:pPr>
      <w:r>
        <w:t xml:space="preserve">Now let’s add the code in Listing 20-7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0CA223D4" w14:textId="77777777" w:rsidR="00D335A5" w:rsidRDefault="00D335A5">
      <w:pPr>
        <w:pStyle w:val="CodeSpaceAbove"/>
      </w:pPr>
    </w:p>
    <w:p w14:paraId="43453496" w14:textId="77777777" w:rsidR="00D335A5" w:rsidRDefault="00000000">
      <w:pPr>
        <w:pStyle w:val="CodeLabel"/>
      </w:pPr>
      <w:r>
        <w:t>src/main.rs</w:t>
      </w:r>
    </w:p>
    <w:p w14:paraId="50FF3DA7" w14:textId="77777777" w:rsidR="00D335A5" w:rsidRDefault="00000000">
      <w:pPr>
        <w:pStyle w:val="Code"/>
      </w:pPr>
      <w:r>
        <w:rPr>
          <w:rStyle w:val="LiteralGrayItalic"/>
        </w:rPr>
        <w:t>--snip--</w:t>
      </w:r>
    </w:p>
    <w:p w14:paraId="6AECFD5E" w14:textId="77777777" w:rsidR="00D335A5" w:rsidRDefault="00000000">
      <w:pPr>
        <w:pStyle w:val="Code"/>
      </w:pPr>
      <w:r>
        <w:rPr>
          <w:rStyle w:val="LiteralGray"/>
        </w:rPr>
        <w:t>} else {</w:t>
      </w:r>
    </w:p>
    <w:p w14:paraId="20C0E6DA" w14:textId="77777777" w:rsidR="00D335A5" w:rsidRDefault="00000000">
      <w:pPr>
        <w:pStyle w:val="Code"/>
      </w:pPr>
      <w:r>
        <w:t xml:space="preserve">  </w:t>
      </w:r>
      <w:r>
        <w:rPr>
          <w:rStyle w:val="CodeAnnotationCode"/>
        </w:rPr>
        <w:t>1</w:t>
      </w:r>
      <w:r>
        <w:t xml:space="preserve"> let status_line = "HTTP/1.1 404 NOT FOUND";</w:t>
      </w:r>
    </w:p>
    <w:p w14:paraId="2364FBA9" w14:textId="77777777" w:rsidR="00D335A5" w:rsidRDefault="00000000">
      <w:pPr>
        <w:pStyle w:val="Code"/>
      </w:pPr>
      <w:r>
        <w:t xml:space="preserve">  </w:t>
      </w:r>
      <w:r>
        <w:rPr>
          <w:rStyle w:val="CodeAnnotationCode"/>
        </w:rPr>
        <w:t>2</w:t>
      </w:r>
      <w:r>
        <w:t xml:space="preserve"> let contents = fs::read_to_string("404.html").unwrap();</w:t>
      </w:r>
    </w:p>
    <w:p w14:paraId="74173A4A" w14:textId="77777777" w:rsidR="00D335A5" w:rsidRDefault="00000000">
      <w:pPr>
        <w:pStyle w:val="Code"/>
      </w:pPr>
      <w:r>
        <w:t xml:space="preserve">    let length = contents.len();</w:t>
      </w:r>
    </w:p>
    <w:p w14:paraId="3A24160E" w14:textId="77777777" w:rsidR="00D335A5" w:rsidRDefault="00D335A5">
      <w:pPr>
        <w:pStyle w:val="Code"/>
      </w:pPr>
    </w:p>
    <w:p w14:paraId="156EE397" w14:textId="77777777" w:rsidR="00D335A5" w:rsidRDefault="00000000">
      <w:pPr>
        <w:pStyle w:val="Code"/>
      </w:pPr>
      <w:r>
        <w:t xml:space="preserve">    let response = format!(</w:t>
      </w:r>
    </w:p>
    <w:p w14:paraId="5A1DDCCA" w14:textId="77777777" w:rsidR="00D335A5" w:rsidRDefault="00000000">
      <w:pPr>
        <w:pStyle w:val="Code"/>
      </w:pPr>
      <w:r>
        <w:t xml:space="preserve">        "{status_line}\r\n\</w:t>
      </w:r>
    </w:p>
    <w:p w14:paraId="46AC0F6B" w14:textId="77777777" w:rsidR="00D335A5" w:rsidRDefault="00000000">
      <w:pPr>
        <w:pStyle w:val="Code"/>
      </w:pPr>
      <w:r>
        <w:t xml:space="preserve">         Content-Length: {length}\r\n\r\n</w:t>
      </w:r>
    </w:p>
    <w:p w14:paraId="51D85423" w14:textId="77777777" w:rsidR="00D335A5" w:rsidRDefault="00000000">
      <w:pPr>
        <w:pStyle w:val="Code"/>
      </w:pPr>
      <w:r>
        <w:t xml:space="preserve">         {contents}"</w:t>
      </w:r>
    </w:p>
    <w:p w14:paraId="73209B81" w14:textId="77777777" w:rsidR="00D335A5" w:rsidRDefault="00000000">
      <w:pPr>
        <w:pStyle w:val="Code"/>
      </w:pPr>
      <w:r>
        <w:t xml:space="preserve">    );</w:t>
      </w:r>
    </w:p>
    <w:p w14:paraId="44FA8712" w14:textId="77777777" w:rsidR="00D335A5" w:rsidRDefault="00D335A5">
      <w:pPr>
        <w:pStyle w:val="Code"/>
      </w:pPr>
    </w:p>
    <w:p w14:paraId="5A1C83E5" w14:textId="77777777" w:rsidR="00D335A5" w:rsidRDefault="00000000">
      <w:pPr>
        <w:pStyle w:val="Code"/>
      </w:pPr>
      <w:r>
        <w:t xml:space="preserve">    stream.write_all(response.as_bytes()).unwrap();</w:t>
      </w:r>
    </w:p>
    <w:p w14:paraId="12FCD78A" w14:textId="77777777" w:rsidR="00D335A5" w:rsidRDefault="00000000">
      <w:pPr>
        <w:pStyle w:val="Code"/>
      </w:pPr>
      <w:r>
        <w:rPr>
          <w:rStyle w:val="LiteralGray"/>
        </w:rPr>
        <w:t>}</w:t>
      </w:r>
    </w:p>
    <w:p w14:paraId="08E57977" w14:textId="77777777" w:rsidR="00D335A5" w:rsidRDefault="00D335A5">
      <w:pPr>
        <w:pStyle w:val="CodeSpaceBelow"/>
      </w:pPr>
    </w:p>
    <w:p w14:paraId="667183C6" w14:textId="77777777" w:rsidR="00D335A5" w:rsidRDefault="00000000">
      <w:pPr>
        <w:pStyle w:val="CodeListingCaption"/>
      </w:pPr>
      <w:r>
        <w:t xml:space="preserve">Listing 20-7: Responding with status code 404 and an error page if anything other than </w:t>
      </w:r>
      <w:r>
        <w:rPr>
          <w:rStyle w:val="ItalicCaption"/>
          <w:i w:val="0"/>
          <w:iCs w:val="0"/>
        </w:rPr>
        <w:t>/</w:t>
      </w:r>
      <w:r>
        <w:t xml:space="preserve"> was requested</w:t>
      </w:r>
    </w:p>
    <w:p w14:paraId="2BD92FF4" w14:textId="77777777" w:rsidR="00D335A5" w:rsidRDefault="00000000">
      <w:pPr>
        <w:pStyle w:val="Body"/>
      </w:pPr>
      <w:r>
        <w:t>Here, our response has a status line with status code 404 and the rea</w:t>
      </w:r>
      <w:r>
        <w:rPr>
          <w:spacing w:val="-1"/>
        </w:rPr>
        <w:t xml:space="preserve">son phrase </w:t>
      </w:r>
      <w:r>
        <w:rPr>
          <w:rStyle w:val="Literal"/>
          <w:spacing w:val="-1"/>
        </w:rPr>
        <w:t>NOT FOUND</w:t>
      </w:r>
      <w:r>
        <w:rPr>
          <w:spacing w:val="-1"/>
        </w:rPr>
        <w:t> </w:t>
      </w:r>
      <w:r>
        <w:rPr>
          <w:rStyle w:val="CodeAnnotation"/>
          <w:spacing w:val="-1"/>
        </w:rPr>
        <w:t>1</w:t>
      </w:r>
      <w:r>
        <w:rPr>
          <w:spacing w:val="-1"/>
        </w:rPr>
        <w:t xml:space="preserve">. The body of the response will be the HTML in the </w:t>
      </w:r>
      <w:r>
        <w:rPr>
          <w:spacing w:val="2"/>
        </w:rPr>
        <w:t xml:space="preserve">file </w:t>
      </w:r>
      <w:r>
        <w:rPr>
          <w:rStyle w:val="Italic"/>
          <w:spacing w:val="2"/>
        </w:rPr>
        <w:t>404.html</w:t>
      </w:r>
      <w:r>
        <w:rPr>
          <w:spacing w:val="2"/>
        </w:rPr>
        <w:t> </w:t>
      </w:r>
      <w:r>
        <w:rPr>
          <w:rStyle w:val="CodeAnnotation"/>
          <w:spacing w:val="2"/>
        </w:rPr>
        <w:t>2</w:t>
      </w:r>
      <w:r>
        <w:rPr>
          <w:spacing w:val="2"/>
        </w:rPr>
        <w:t xml:space="preserve">. You’ll need to create a </w:t>
      </w:r>
      <w:r>
        <w:rPr>
          <w:rStyle w:val="Italic"/>
          <w:spacing w:val="2"/>
        </w:rPr>
        <w:t>404.html</w:t>
      </w:r>
      <w:r>
        <w:rPr>
          <w:spacing w:val="2"/>
        </w:rPr>
        <w:t xml:space="preserve"> file next to </w:t>
      </w:r>
      <w:r>
        <w:rPr>
          <w:rStyle w:val="Italic"/>
          <w:spacing w:val="2"/>
        </w:rPr>
        <w:t>hello.html</w:t>
      </w:r>
      <w:r>
        <w:rPr>
          <w:spacing w:val="2"/>
        </w:rPr>
        <w:t xml:space="preserve"> for </w:t>
      </w:r>
      <w:r>
        <w:rPr>
          <w:spacing w:val="2"/>
        </w:rPr>
        <w:br/>
      </w:r>
      <w:r>
        <w:rPr>
          <w:spacing w:val="4"/>
        </w:rPr>
        <w:t xml:space="preserve">the error page; again feel free to use any HTML you want, or use the </w:t>
      </w:r>
      <w:r>
        <w:rPr>
          <w:spacing w:val="4"/>
        </w:rPr>
        <w:br/>
      </w:r>
      <w:r>
        <w:t>example HTML in Listing 20-8.</w:t>
      </w:r>
    </w:p>
    <w:p w14:paraId="46116221" w14:textId="77777777" w:rsidR="00D335A5" w:rsidRDefault="00D335A5">
      <w:pPr>
        <w:pStyle w:val="CodeSpaceAbove"/>
      </w:pPr>
    </w:p>
    <w:p w14:paraId="23EE7890" w14:textId="77777777" w:rsidR="00D335A5" w:rsidRDefault="00000000">
      <w:pPr>
        <w:pStyle w:val="CodeLabel"/>
      </w:pPr>
      <w:r>
        <w:t>404.ht</w:t>
      </w:r>
      <w:r>
        <w:lastRenderedPageBreak/>
        <w:t>ml</w:t>
      </w:r>
    </w:p>
    <w:p w14:paraId="0E93E75C" w14:textId="77777777" w:rsidR="00D335A5" w:rsidRDefault="00000000">
      <w:pPr>
        <w:pStyle w:val="Code"/>
      </w:pPr>
      <w:r>
        <w:t>&lt;!DOCTYPE html&gt;</w:t>
      </w:r>
    </w:p>
    <w:p w14:paraId="5B1F6CFE" w14:textId="77777777" w:rsidR="00D335A5" w:rsidRDefault="00000000">
      <w:pPr>
        <w:pStyle w:val="Code"/>
      </w:pPr>
      <w:r>
        <w:t>&lt;html lang="en"&gt;</w:t>
      </w:r>
    </w:p>
    <w:p w14:paraId="5FA52B6E" w14:textId="77777777" w:rsidR="00D335A5" w:rsidRDefault="00000000">
      <w:pPr>
        <w:pStyle w:val="Code"/>
      </w:pPr>
      <w:r>
        <w:t xml:space="preserve">  &lt;head&gt;</w:t>
      </w:r>
    </w:p>
    <w:p w14:paraId="5E800F06" w14:textId="77777777" w:rsidR="00D335A5" w:rsidRDefault="00000000">
      <w:pPr>
        <w:pStyle w:val="Code"/>
      </w:pPr>
      <w:r>
        <w:t xml:space="preserve">    &lt;meta charset="utf-8"&gt;</w:t>
      </w:r>
    </w:p>
    <w:p w14:paraId="71CD40E1" w14:textId="77777777" w:rsidR="00D335A5" w:rsidRDefault="00000000">
      <w:pPr>
        <w:pStyle w:val="Code"/>
      </w:pPr>
      <w:r>
        <w:t xml:space="preserve">    &lt;title&gt;Hello!&lt;/title&gt;</w:t>
      </w:r>
    </w:p>
    <w:p w14:paraId="6A3EE090" w14:textId="77777777" w:rsidR="00D335A5" w:rsidRDefault="00000000">
      <w:pPr>
        <w:pStyle w:val="Code"/>
      </w:pPr>
      <w:r>
        <w:t xml:space="preserve">  &lt;/head&gt;</w:t>
      </w:r>
    </w:p>
    <w:p w14:paraId="0939D2A7" w14:textId="77777777" w:rsidR="00D335A5" w:rsidRDefault="00000000">
      <w:pPr>
        <w:pStyle w:val="Code"/>
      </w:pPr>
      <w:r>
        <w:t xml:space="preserve">  &lt;body&gt;</w:t>
      </w:r>
    </w:p>
    <w:p w14:paraId="0A52F815" w14:textId="77777777" w:rsidR="00D335A5" w:rsidRDefault="00000000">
      <w:pPr>
        <w:pStyle w:val="Code"/>
      </w:pPr>
      <w:r>
        <w:t xml:space="preserve">    &lt;h1&gt;Oops!&lt;/h1&gt;</w:t>
      </w:r>
    </w:p>
    <w:p w14:paraId="2C0405F0" w14:textId="77777777" w:rsidR="00D335A5" w:rsidRDefault="00000000">
      <w:pPr>
        <w:pStyle w:val="Code"/>
      </w:pPr>
      <w:r>
        <w:t xml:space="preserve">    &lt;p&gt;Sorry, I don't know what you're asking for.&lt;/p&gt;</w:t>
      </w:r>
    </w:p>
    <w:p w14:paraId="31648687" w14:textId="77777777" w:rsidR="00D335A5" w:rsidRDefault="00000000">
      <w:pPr>
        <w:pStyle w:val="Code"/>
      </w:pPr>
      <w:r>
        <w:t xml:space="preserve">  &lt;/body&gt;</w:t>
      </w:r>
    </w:p>
    <w:p w14:paraId="7889C7AD" w14:textId="77777777" w:rsidR="00D335A5" w:rsidRDefault="00000000">
      <w:pPr>
        <w:pStyle w:val="Code"/>
      </w:pPr>
      <w:r>
        <w:t>&lt;/html&gt;</w:t>
      </w:r>
    </w:p>
    <w:p w14:paraId="58BE217F" w14:textId="77777777" w:rsidR="00D335A5" w:rsidRDefault="00D335A5">
      <w:pPr>
        <w:pStyle w:val="CodeSpaceBelow"/>
      </w:pPr>
    </w:p>
    <w:p w14:paraId="1117E353" w14:textId="77777777" w:rsidR="00D335A5" w:rsidRDefault="00000000">
      <w:pPr>
        <w:pStyle w:val="CodeListingCaption"/>
      </w:pPr>
      <w:r>
        <w:t>Listing 20-8: Sample content for the page to send back with any 404 response</w:t>
      </w:r>
    </w:p>
    <w:p w14:paraId="5C78A6FD" w14:textId="77777777" w:rsidR="00D335A5" w:rsidRDefault="00000000">
      <w:pPr>
        <w:pStyle w:val="Body"/>
      </w:pPr>
      <w:r>
        <w:t xml:space="preserve">With these changes, run your server again. Requesting </w:t>
      </w:r>
      <w:r>
        <w:rPr>
          <w:rStyle w:val="Italic"/>
        </w:rPr>
        <w:t>127.0.0.1:7878</w:t>
      </w:r>
      <w:r>
        <w:t xml:space="preserve"> </w:t>
      </w:r>
      <w:r>
        <w:rPr>
          <w:spacing w:val="3"/>
        </w:rPr>
        <w:t xml:space="preserve">should return the contents of </w:t>
      </w:r>
      <w:r>
        <w:rPr>
          <w:rStyle w:val="Italic"/>
          <w:spacing w:val="3"/>
        </w:rPr>
        <w:t>hello.html</w:t>
      </w:r>
      <w:r>
        <w:rPr>
          <w:spacing w:val="3"/>
        </w:rPr>
        <w:t xml:space="preserve">, and any other request, like </w:t>
      </w:r>
      <w:r>
        <w:rPr>
          <w:rStyle w:val="Italic"/>
        </w:rPr>
        <w:t>127.0.0.1:7878/foo</w:t>
      </w:r>
      <w:r>
        <w:t xml:space="preserve">, should return the error HTML from </w:t>
      </w:r>
      <w:r>
        <w:rPr>
          <w:rStyle w:val="Italic"/>
        </w:rPr>
        <w:t>404.html</w:t>
      </w:r>
      <w:r>
        <w:t>.</w:t>
      </w:r>
    </w:p>
    <w:p w14:paraId="1BAB2ED3" w14:textId="77777777" w:rsidR="00D335A5" w:rsidRDefault="00000000">
      <w:pPr>
        <w:pStyle w:val="HeadB"/>
      </w:pPr>
      <w:r>
        <w:t>A Touch of Refactoring</w:t>
      </w:r>
    </w:p>
    <w:p w14:paraId="1130123F" w14:textId="77777777" w:rsidR="00D335A5" w:rsidRDefault="00000000">
      <w:pPr>
        <w:pStyle w:val="BodyFirst"/>
      </w:pPr>
      <w:r>
        <w:t xml:space="preserve">At the moment, the </w:t>
      </w:r>
      <w:r>
        <w:rPr>
          <w:rStyle w:val="Literal"/>
        </w:rPr>
        <w:t>if</w:t>
      </w:r>
      <w:r>
        <w:t xml:space="preserve"> and </w:t>
      </w:r>
      <w:r>
        <w:rPr>
          <w:rStyle w:val="Literal"/>
        </w:rPr>
        <w:t>else</w:t>
      </w:r>
      <w:r>
        <w:t xml:space="preserve"> blocks have a lot of repetition: they’re both </w:t>
      </w:r>
      <w:r>
        <w:rPr>
          <w:spacing w:val="1"/>
        </w:rPr>
        <w:t xml:space="preserve">reading files and writing the contents of the files to the stream. The only </w:t>
      </w:r>
      <w:r>
        <w:t xml:space="preserve">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w:t>
      </w:r>
      <w:r>
        <w:rPr>
          <w:spacing w:val="3"/>
        </w:rPr>
        <w:t xml:space="preserve">then use those variables unconditionally in the code to read the file and </w:t>
      </w:r>
      <w:r>
        <w:t xml:space="preserve">write the response. Listing 20-9 shows the resultant code after replacing the large </w:t>
      </w:r>
      <w:r>
        <w:rPr>
          <w:rStyle w:val="Literal"/>
        </w:rPr>
        <w:t>if</w:t>
      </w:r>
      <w:r>
        <w:t xml:space="preserve"> and </w:t>
      </w:r>
      <w:r>
        <w:rPr>
          <w:rStyle w:val="Literal"/>
        </w:rPr>
        <w:t>else</w:t>
      </w:r>
      <w:r>
        <w:t xml:space="preserve"> blocks.</w:t>
      </w:r>
    </w:p>
    <w:p w14:paraId="7C38BA33" w14:textId="77777777" w:rsidR="00D335A5" w:rsidRDefault="00D335A5">
      <w:pPr>
        <w:pStyle w:val="CodeSpaceAbove"/>
      </w:pPr>
    </w:p>
    <w:p w14:paraId="274C2306" w14:textId="77777777" w:rsidR="00D335A5" w:rsidRDefault="00000000">
      <w:pPr>
        <w:pStyle w:val="CodeLabel"/>
      </w:pPr>
      <w:r>
        <w:t>src/main.rs</w:t>
      </w:r>
    </w:p>
    <w:p w14:paraId="2EE8779F" w14:textId="77777777" w:rsidR="00D335A5" w:rsidRDefault="00000000">
      <w:pPr>
        <w:pStyle w:val="Code"/>
      </w:pPr>
      <w:r>
        <w:rPr>
          <w:rStyle w:val="LiteralGrayItalic"/>
        </w:rPr>
        <w:t>--snip--</w:t>
      </w:r>
    </w:p>
    <w:p w14:paraId="2741CB75" w14:textId="77777777" w:rsidR="00D335A5" w:rsidRDefault="00D335A5">
      <w:pPr>
        <w:pStyle w:val="Code"/>
      </w:pPr>
    </w:p>
    <w:p w14:paraId="2226FFED" w14:textId="77777777" w:rsidR="00D335A5" w:rsidRDefault="00000000">
      <w:pPr>
        <w:pStyle w:val="Code"/>
      </w:pPr>
      <w:r>
        <w:rPr>
          <w:rStyle w:val="LiteralGray"/>
        </w:rPr>
        <w:t>fn handle_connection(mut stream: TcpStream) {</w:t>
      </w:r>
    </w:p>
    <w:p w14:paraId="4D34F852" w14:textId="77777777" w:rsidR="00D335A5" w:rsidRDefault="00000000">
      <w:pPr>
        <w:pStyle w:val="Code"/>
      </w:pPr>
      <w:r>
        <w:rPr>
          <w:rStyle w:val="LiteralGray"/>
        </w:rPr>
        <w:t xml:space="preserve">    </w:t>
      </w:r>
      <w:r>
        <w:rPr>
          <w:rStyle w:val="LiteralGrayItalic"/>
        </w:rPr>
        <w:t>--snip--</w:t>
      </w:r>
    </w:p>
    <w:p w14:paraId="042737BC" w14:textId="77777777" w:rsidR="00D335A5" w:rsidRDefault="00D335A5">
      <w:pPr>
        <w:pStyle w:val="Code"/>
      </w:pPr>
    </w:p>
    <w:p w14:paraId="6F91E7E2" w14:textId="77777777" w:rsidR="00D335A5" w:rsidRDefault="00000000">
      <w:pPr>
        <w:pStyle w:val="Code"/>
      </w:pPr>
      <w:r>
        <w:t xml:space="preserve">    let (status_line, filename) =</w:t>
      </w:r>
    </w:p>
    <w:p w14:paraId="4B79B8F8" w14:textId="77777777" w:rsidR="00D335A5" w:rsidRDefault="00000000">
      <w:pPr>
        <w:pStyle w:val="Code"/>
      </w:pPr>
      <w:r>
        <w:t xml:space="preserve">        if request_line == "GET / HTTP/1.1" {</w:t>
      </w:r>
    </w:p>
    <w:p w14:paraId="17B9E347" w14:textId="77777777" w:rsidR="00D335A5" w:rsidRDefault="00000000">
      <w:pPr>
        <w:pStyle w:val="Code"/>
      </w:pPr>
      <w:r>
        <w:t xml:space="preserve">            ("HTTP/1.1 200 OK", "hello.html")</w:t>
      </w:r>
    </w:p>
    <w:p w14:paraId="5150E4D2" w14:textId="77777777" w:rsidR="00D335A5" w:rsidRDefault="00000000">
      <w:pPr>
        <w:pStyle w:val="Code"/>
      </w:pPr>
      <w:r>
        <w:lastRenderedPageBreak/>
        <w:t xml:space="preserve">        } else {</w:t>
      </w:r>
    </w:p>
    <w:p w14:paraId="276737D0" w14:textId="77777777" w:rsidR="00D335A5" w:rsidRDefault="00000000">
      <w:pPr>
        <w:pStyle w:val="Code"/>
      </w:pPr>
      <w:r>
        <w:t xml:space="preserve">            ("HTTP/1.1 404 NOT FOUND", "404.html")</w:t>
      </w:r>
    </w:p>
    <w:p w14:paraId="3DD4F324" w14:textId="77777777" w:rsidR="00D335A5" w:rsidRDefault="00000000">
      <w:pPr>
        <w:pStyle w:val="Code"/>
      </w:pPr>
      <w:r>
        <w:t xml:space="preserve">        };</w:t>
      </w:r>
    </w:p>
    <w:p w14:paraId="2D8077FB" w14:textId="77777777" w:rsidR="00D335A5" w:rsidRDefault="00D335A5">
      <w:pPr>
        <w:pStyle w:val="Code"/>
      </w:pPr>
    </w:p>
    <w:p w14:paraId="3487B219" w14:textId="77777777" w:rsidR="00D335A5" w:rsidRDefault="00000000">
      <w:pPr>
        <w:pStyle w:val="Code"/>
      </w:pPr>
      <w:r>
        <w:t xml:space="preserve">    let contents = fs::read_to_string(filename).unwrap();</w:t>
      </w:r>
    </w:p>
    <w:p w14:paraId="54C841B9" w14:textId="77777777" w:rsidR="00D335A5" w:rsidRDefault="00000000">
      <w:pPr>
        <w:pStyle w:val="Code"/>
      </w:pPr>
      <w:r>
        <w:t xml:space="preserve">    let length = contents.len();</w:t>
      </w:r>
    </w:p>
    <w:p w14:paraId="218E2B7A" w14:textId="77777777" w:rsidR="00D335A5" w:rsidRDefault="00D335A5">
      <w:pPr>
        <w:pStyle w:val="Code"/>
      </w:pPr>
    </w:p>
    <w:p w14:paraId="6626B5EB" w14:textId="77777777" w:rsidR="00D335A5" w:rsidRDefault="00000000">
      <w:pPr>
        <w:pStyle w:val="Code"/>
      </w:pPr>
      <w:r>
        <w:t xml:space="preserve">    let response = format!(</w:t>
      </w:r>
    </w:p>
    <w:p w14:paraId="761DE6F6" w14:textId="77777777" w:rsidR="00D335A5" w:rsidRDefault="00000000">
      <w:pPr>
        <w:pStyle w:val="Code"/>
      </w:pPr>
      <w:r>
        <w:t xml:space="preserve">        "{status_line}\r\n\</w:t>
      </w:r>
    </w:p>
    <w:p w14:paraId="74326F77" w14:textId="77777777" w:rsidR="00D335A5" w:rsidRDefault="00000000">
      <w:pPr>
        <w:pStyle w:val="Code"/>
      </w:pPr>
      <w:r>
        <w:t xml:space="preserve">         Content-Length: {length}\r\n\r\n\</w:t>
      </w:r>
    </w:p>
    <w:p w14:paraId="4DEB0B0F" w14:textId="77777777" w:rsidR="00D335A5" w:rsidRDefault="00000000">
      <w:pPr>
        <w:pStyle w:val="Code"/>
      </w:pPr>
      <w:r>
        <w:t xml:space="preserve">         {contents}"</w:t>
      </w:r>
    </w:p>
    <w:p w14:paraId="4D142EC4" w14:textId="77777777" w:rsidR="00D335A5" w:rsidRDefault="00000000">
      <w:pPr>
        <w:pStyle w:val="Code"/>
      </w:pPr>
      <w:r>
        <w:t xml:space="preserve">    );</w:t>
      </w:r>
    </w:p>
    <w:p w14:paraId="1A52F9C2" w14:textId="77777777" w:rsidR="00D335A5" w:rsidRDefault="00D335A5">
      <w:pPr>
        <w:pStyle w:val="Code"/>
      </w:pPr>
    </w:p>
    <w:p w14:paraId="7C44582C" w14:textId="77777777" w:rsidR="00D335A5" w:rsidRDefault="00000000">
      <w:pPr>
        <w:pStyle w:val="Code"/>
      </w:pPr>
      <w:r>
        <w:t xml:space="preserve">    stream.write_all(response.as_bytes()).unwrap();</w:t>
      </w:r>
    </w:p>
    <w:p w14:paraId="64F781E0" w14:textId="77777777" w:rsidR="00D335A5" w:rsidRDefault="00000000">
      <w:pPr>
        <w:pStyle w:val="Code"/>
      </w:pPr>
      <w:r>
        <w:rPr>
          <w:rStyle w:val="LiteralGray"/>
        </w:rPr>
        <w:t>}</w:t>
      </w:r>
    </w:p>
    <w:p w14:paraId="063E4BD0" w14:textId="77777777" w:rsidR="00D335A5" w:rsidRDefault="00D335A5">
      <w:pPr>
        <w:pStyle w:val="CodeSpaceBelow"/>
      </w:pPr>
    </w:p>
    <w:p w14:paraId="1EEF3172" w14:textId="77777777" w:rsidR="00D335A5" w:rsidRDefault="00000000">
      <w:pPr>
        <w:pStyle w:val="CodeListingCaption"/>
      </w:pPr>
      <w:r>
        <w:t xml:space="preserve">Listing 20-9: Refactoring the </w:t>
      </w:r>
      <w:r>
        <w:rPr>
          <w:rStyle w:val="LiteralCaption"/>
          <w:i/>
          <w:iCs/>
        </w:rPr>
        <w:t>if</w:t>
      </w:r>
      <w:r>
        <w:t xml:space="preserve"> and </w:t>
      </w:r>
      <w:r>
        <w:rPr>
          <w:rStyle w:val="LiteralCaption"/>
          <w:i/>
          <w:iCs/>
        </w:rPr>
        <w:t>else</w:t>
      </w:r>
      <w:r>
        <w:t xml:space="preserve"> blocks to contain only the code that differs between the two cases</w:t>
      </w:r>
    </w:p>
    <w:p w14:paraId="5948B5CF" w14:textId="77777777" w:rsidR="00D335A5"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w:t>
      </w:r>
      <w:r>
        <w:rPr>
          <w:spacing w:val="3"/>
        </w:rPr>
        <w:t xml:space="preserve">status line and filename in a tuple; we then use destructuring to assign </w:t>
      </w:r>
      <w:r>
        <w:t xml:space="preserve">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 18</w:t>
      </w:r>
      <w:r>
        <w:t>.</w:t>
      </w:r>
    </w:p>
    <w:p w14:paraId="5573A668" w14:textId="77777777" w:rsidR="00D335A5" w:rsidRDefault="00000000">
      <w:pPr>
        <w:pStyle w:val="Body"/>
      </w:pPr>
      <w:r>
        <w:rPr>
          <w:spacing w:val="2"/>
        </w:rPr>
        <w:t xml:space="preserve">The previously duplicated code is now outside the </w:t>
      </w:r>
      <w:r>
        <w:rPr>
          <w:rStyle w:val="Literal"/>
          <w:spacing w:val="2"/>
        </w:rPr>
        <w:t>if</w:t>
      </w:r>
      <w:r>
        <w:rPr>
          <w:spacing w:val="2"/>
        </w:rPr>
        <w:t xml:space="preserve"> and </w:t>
      </w:r>
      <w:r>
        <w:rPr>
          <w:rStyle w:val="Literal"/>
          <w:spacing w:val="2"/>
        </w:rPr>
        <w:t>else</w:t>
      </w:r>
      <w:r>
        <w:rPr>
          <w:spacing w:val="2"/>
        </w:rPr>
        <w:t xml:space="preserve"> blocks </w:t>
      </w:r>
      <w:r>
        <w:t xml:space="preserve">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20-9 will be the same as that in Listing 20-8.</w:t>
      </w:r>
    </w:p>
    <w:p w14:paraId="50C3C650" w14:textId="77777777" w:rsidR="00D335A5" w:rsidRDefault="00000000">
      <w:pPr>
        <w:pStyle w:val="Body"/>
      </w:pPr>
      <w:r>
        <w:t>Awesome! We now have a simple web server in approximately 40 lines of Rust code that responds to one request with a page of content and responds to all other requests with a 404 response.</w:t>
      </w:r>
    </w:p>
    <w:p w14:paraId="019BBF70" w14:textId="77777777" w:rsidR="00D335A5"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4F0BCD08" w14:textId="77777777" w:rsidR="00D335A5" w:rsidRDefault="00000000">
      <w:pPr>
        <w:pStyle w:val="HeadA"/>
      </w:pPr>
      <w:r>
        <w:t xml:space="preserve">Turning Our Single-Threaded Server into a </w:t>
      </w:r>
      <w:r>
        <w:br/>
        <w:t>Multithreaded Server</w:t>
      </w:r>
    </w:p>
    <w:p w14:paraId="12C57F3B" w14:textId="77777777" w:rsidR="00D335A5" w:rsidRDefault="00000000">
      <w:pPr>
        <w:pStyle w:val="BodyFirst"/>
      </w:pPr>
      <w:r>
        <w:rPr>
          <w:spacing w:val="3"/>
        </w:rPr>
        <w:t xml:space="preserve">Right now, the server will process each request in turn, meaning it won’t process a second connection until the first is finished processing. If the </w:t>
      </w:r>
      <w:r>
        <w:t xml:space="preserve">server received more and more requests, this serial execution would be less and less optimal. If the server receives a request that takes a long time to process, subsequent requests will have to wait until the long request is finished, even </w:t>
      </w:r>
      <w:r>
        <w:lastRenderedPageBreak/>
        <w:t>if the new requests can be processed quickly. We’ll need to fix this, but first we’ll look at the problem in action.</w:t>
      </w:r>
    </w:p>
    <w:p w14:paraId="3DAEB8C6" w14:textId="77777777" w:rsidR="00D335A5" w:rsidRDefault="00000000">
      <w:pPr>
        <w:pStyle w:val="HeadB"/>
      </w:pPr>
      <w:r>
        <w:t>Simulating a Slow Request</w:t>
      </w:r>
    </w:p>
    <w:p w14:paraId="72F36290" w14:textId="77777777" w:rsidR="00D335A5" w:rsidRDefault="00000000">
      <w:pPr>
        <w:pStyle w:val="BodyFirst"/>
      </w:pPr>
      <w:r>
        <w:t xml:space="preserve">We’ll look at how a slow-processing request can affect other requests made to our current server implementation. Listing 20-10 implements handling a request to </w:t>
      </w:r>
      <w:r>
        <w:rPr>
          <w:rStyle w:val="Italic"/>
        </w:rPr>
        <w:t>/sleep</w:t>
      </w:r>
      <w:r>
        <w:t xml:space="preserve"> with a simulated slow response that will cause the server to sleep for five seconds before responding.</w:t>
      </w:r>
    </w:p>
    <w:p w14:paraId="7E1917F5" w14:textId="77777777" w:rsidR="00D335A5" w:rsidRDefault="00D335A5">
      <w:pPr>
        <w:pStyle w:val="CodeSpaceAbove"/>
      </w:pPr>
    </w:p>
    <w:p w14:paraId="23B9168E" w14:textId="77777777" w:rsidR="00D335A5" w:rsidRDefault="00000000">
      <w:pPr>
        <w:pStyle w:val="CodeLabel"/>
      </w:pPr>
      <w:r>
        <w:t>src/main.rs</w:t>
      </w:r>
    </w:p>
    <w:p w14:paraId="0EA30581" w14:textId="77777777" w:rsidR="00D335A5" w:rsidRDefault="00000000">
      <w:pPr>
        <w:pStyle w:val="Code"/>
      </w:pPr>
      <w:r>
        <w:rPr>
          <w:rStyle w:val="LiteralGray"/>
        </w:rPr>
        <w:t>use std::{</w:t>
      </w:r>
    </w:p>
    <w:p w14:paraId="1F16D705" w14:textId="77777777" w:rsidR="00D335A5" w:rsidRDefault="00000000">
      <w:pPr>
        <w:pStyle w:val="Code"/>
      </w:pPr>
      <w:r>
        <w:rPr>
          <w:rStyle w:val="LiteralGray"/>
        </w:rPr>
        <w:t xml:space="preserve">    fs,</w:t>
      </w:r>
    </w:p>
    <w:p w14:paraId="4A439449" w14:textId="77777777" w:rsidR="00D335A5" w:rsidRDefault="00000000">
      <w:pPr>
        <w:pStyle w:val="Code"/>
      </w:pPr>
      <w:r>
        <w:rPr>
          <w:rStyle w:val="LiteralGray"/>
        </w:rPr>
        <w:t xml:space="preserve">    io::{prelude::*, BufReader},</w:t>
      </w:r>
    </w:p>
    <w:p w14:paraId="1D9C9A93" w14:textId="77777777" w:rsidR="00D335A5" w:rsidRDefault="00000000">
      <w:pPr>
        <w:pStyle w:val="Code"/>
      </w:pPr>
      <w:r>
        <w:rPr>
          <w:rStyle w:val="LiteralGray"/>
        </w:rPr>
        <w:t xml:space="preserve">    net::{TcpListener, TcpStream},</w:t>
      </w:r>
    </w:p>
    <w:p w14:paraId="1BE2BC04" w14:textId="77777777" w:rsidR="00D335A5" w:rsidRDefault="00000000">
      <w:pPr>
        <w:pStyle w:val="Code"/>
      </w:pPr>
      <w:r>
        <w:t xml:space="preserve">    thread,</w:t>
      </w:r>
    </w:p>
    <w:p w14:paraId="6453AB49" w14:textId="77777777" w:rsidR="00D335A5" w:rsidRDefault="00000000">
      <w:pPr>
        <w:pStyle w:val="Code"/>
      </w:pPr>
      <w:r>
        <w:t xml:space="preserve">    time::Duration,</w:t>
      </w:r>
    </w:p>
    <w:p w14:paraId="78DEF472" w14:textId="77777777" w:rsidR="00D335A5" w:rsidRDefault="00000000">
      <w:pPr>
        <w:pStyle w:val="Code"/>
      </w:pPr>
      <w:r>
        <w:rPr>
          <w:rStyle w:val="LiteralGray"/>
        </w:rPr>
        <w:t>};</w:t>
      </w:r>
    </w:p>
    <w:p w14:paraId="1C54ACF5" w14:textId="77777777" w:rsidR="00D335A5" w:rsidRDefault="00000000">
      <w:pPr>
        <w:pStyle w:val="Code"/>
      </w:pPr>
      <w:r>
        <w:rPr>
          <w:rStyle w:val="LiteralGrayItalic"/>
        </w:rPr>
        <w:t>--snip--</w:t>
      </w:r>
    </w:p>
    <w:p w14:paraId="777BE9EC" w14:textId="77777777" w:rsidR="00D335A5" w:rsidRDefault="00D335A5">
      <w:pPr>
        <w:pStyle w:val="Code"/>
      </w:pPr>
    </w:p>
    <w:p w14:paraId="67CA0868" w14:textId="77777777" w:rsidR="00D335A5" w:rsidRDefault="00000000">
      <w:pPr>
        <w:pStyle w:val="Code"/>
      </w:pPr>
      <w:r>
        <w:rPr>
          <w:rStyle w:val="LiteralGray"/>
        </w:rPr>
        <w:t>fn handle_connection(mut stream: TcpStream) {</w:t>
      </w:r>
    </w:p>
    <w:p w14:paraId="4CB1596B" w14:textId="77777777" w:rsidR="00D335A5" w:rsidRDefault="00000000">
      <w:pPr>
        <w:pStyle w:val="Code"/>
      </w:pPr>
      <w:r>
        <w:rPr>
          <w:rStyle w:val="LiteralGray"/>
        </w:rPr>
        <w:t xml:space="preserve">    </w:t>
      </w:r>
      <w:r>
        <w:rPr>
          <w:rStyle w:val="LiteralGrayItalic"/>
        </w:rPr>
        <w:t>--snip--</w:t>
      </w:r>
    </w:p>
    <w:p w14:paraId="4AC03D54" w14:textId="77777777" w:rsidR="00D335A5" w:rsidRDefault="00D335A5">
      <w:pPr>
        <w:pStyle w:val="Code"/>
      </w:pPr>
    </w:p>
    <w:p w14:paraId="4BFDA917" w14:textId="77777777" w:rsidR="00D335A5" w:rsidRDefault="00000000">
      <w:pPr>
        <w:pStyle w:val="Code"/>
      </w:pPr>
      <w:r>
        <w:t xml:space="preserve">    let (status_line, filename) =</w:t>
      </w:r>
      <w:r>
        <w:rPr>
          <w:rStyle w:val="CodeAnnotation"/>
        </w:rPr>
        <w:t>1</w:t>
      </w:r>
      <w:r>
        <w:t xml:space="preserve"> match &amp;request_line[..] {</w:t>
      </w:r>
    </w:p>
    <w:p w14:paraId="5D4CAE92" w14:textId="77777777" w:rsidR="00D335A5" w:rsidRDefault="00000000">
      <w:pPr>
        <w:pStyle w:val="Code"/>
      </w:pPr>
      <w:r>
        <w:t xml:space="preserve">      </w:t>
      </w:r>
      <w:r>
        <w:rPr>
          <w:rStyle w:val="CodeAnnotationCode"/>
        </w:rPr>
        <w:t>2</w:t>
      </w:r>
      <w:r>
        <w:t xml:space="preserve"> "GET / HTTP/1.1" =&gt; ("HTTP/1.1 200 OK", "hello.html"),</w:t>
      </w:r>
    </w:p>
    <w:p w14:paraId="61D2015C" w14:textId="77777777" w:rsidR="00D335A5" w:rsidRDefault="00000000">
      <w:pPr>
        <w:pStyle w:val="Code"/>
      </w:pPr>
      <w:r>
        <w:t xml:space="preserve">      </w:t>
      </w:r>
      <w:r>
        <w:rPr>
          <w:rStyle w:val="CodeAnnotationCode"/>
        </w:rPr>
        <w:t>3</w:t>
      </w:r>
      <w:r>
        <w:t xml:space="preserve"> "GET /sleep HTTP/1.1" =&gt; {</w:t>
      </w:r>
    </w:p>
    <w:p w14:paraId="508B1CF5" w14:textId="77777777" w:rsidR="00D335A5" w:rsidRDefault="00000000">
      <w:pPr>
        <w:pStyle w:val="Code"/>
      </w:pPr>
      <w:r>
        <w:t xml:space="preserve">            thread::sleep(Duration::from_secs(5));</w:t>
      </w:r>
    </w:p>
    <w:p w14:paraId="03E2CA7C" w14:textId="77777777" w:rsidR="00D335A5" w:rsidRDefault="00000000">
      <w:pPr>
        <w:pStyle w:val="Code"/>
      </w:pPr>
      <w:r>
        <w:t xml:space="preserve">            ("HTTP/1.1 200 OK", "hello.html")</w:t>
      </w:r>
    </w:p>
    <w:p w14:paraId="2E7EA49B" w14:textId="77777777" w:rsidR="00D335A5" w:rsidRDefault="00000000">
      <w:pPr>
        <w:pStyle w:val="Code"/>
      </w:pPr>
      <w:r>
        <w:t xml:space="preserve">        }</w:t>
      </w:r>
    </w:p>
    <w:p w14:paraId="4B7D9291" w14:textId="77777777" w:rsidR="00D335A5" w:rsidRDefault="00000000">
      <w:pPr>
        <w:pStyle w:val="Code"/>
      </w:pPr>
      <w:r>
        <w:t xml:space="preserve">      </w:t>
      </w:r>
      <w:r>
        <w:rPr>
          <w:rStyle w:val="CodeAnnotationCode"/>
        </w:rPr>
        <w:t>4</w:t>
      </w:r>
      <w:r>
        <w:t xml:space="preserve"> _ =&gt; ("HTTP/1.1 404 NOT FOUND", "404.html"),</w:t>
      </w:r>
    </w:p>
    <w:p w14:paraId="2B6CB0B9" w14:textId="77777777" w:rsidR="00D335A5" w:rsidRDefault="00000000">
      <w:pPr>
        <w:pStyle w:val="Code"/>
      </w:pPr>
      <w:r>
        <w:t xml:space="preserve">    };</w:t>
      </w:r>
    </w:p>
    <w:p w14:paraId="03C48034" w14:textId="77777777" w:rsidR="00D335A5" w:rsidRDefault="00D335A5">
      <w:pPr>
        <w:pStyle w:val="Code"/>
      </w:pPr>
    </w:p>
    <w:p w14:paraId="2476F9F3" w14:textId="77777777" w:rsidR="00D335A5" w:rsidRDefault="00000000">
      <w:pPr>
        <w:pStyle w:val="Code"/>
      </w:pPr>
      <w:r>
        <w:rPr>
          <w:rStyle w:val="LiteralGray"/>
        </w:rPr>
        <w:t xml:space="preserve">    </w:t>
      </w:r>
      <w:r>
        <w:rPr>
          <w:rStyle w:val="LiteralGrayItalic"/>
        </w:rPr>
        <w:t>--snip--</w:t>
      </w:r>
    </w:p>
    <w:p w14:paraId="035F9574" w14:textId="77777777" w:rsidR="00D335A5" w:rsidRDefault="00000000">
      <w:pPr>
        <w:pStyle w:val="Code"/>
      </w:pPr>
      <w:r>
        <w:rPr>
          <w:rStyle w:val="LiteralGray"/>
        </w:rPr>
        <w:t>}</w:t>
      </w:r>
    </w:p>
    <w:p w14:paraId="04F54322" w14:textId="77777777" w:rsidR="00D335A5" w:rsidRDefault="00D335A5">
      <w:pPr>
        <w:pStyle w:val="CodeSpaceBelow"/>
      </w:pPr>
    </w:p>
    <w:p w14:paraId="501D2779" w14:textId="77777777" w:rsidR="00D335A5" w:rsidRDefault="00000000">
      <w:pPr>
        <w:pStyle w:val="CodeListingCaption"/>
      </w:pPr>
      <w:r>
        <w:t>Listing 20-10: Simulating a slow request by sleeping for five seconds</w:t>
      </w:r>
    </w:p>
    <w:p w14:paraId="098028AC" w14:textId="77777777" w:rsidR="00D335A5"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w:t>
      </w:r>
      <w:r>
        <w:rPr>
          <w:spacing w:val="2"/>
        </w:rPr>
        <w:t xml:space="preserve">to explicitly match on a slice of </w:t>
      </w:r>
      <w:r>
        <w:rPr>
          <w:rStyle w:val="Literal"/>
          <w:spacing w:val="2"/>
        </w:rPr>
        <w:t>request_line</w:t>
      </w:r>
      <w:r>
        <w:rPr>
          <w:spacing w:val="2"/>
        </w:rPr>
        <w:t xml:space="preserve"> to pattern-match against the </w:t>
      </w:r>
      <w:r>
        <w:t xml:space="preserve">string literal values; </w:t>
      </w:r>
      <w:r>
        <w:rPr>
          <w:rStyle w:val="Literal"/>
        </w:rPr>
        <w:t>match</w:t>
      </w:r>
      <w:r>
        <w:t xml:space="preserve"> doesn’t do automatic referencing and dereferencing, like the equality method </w:t>
      </w:r>
      <w:r>
        <w:lastRenderedPageBreak/>
        <w:t>does.</w:t>
      </w:r>
    </w:p>
    <w:p w14:paraId="14A50E8D" w14:textId="77777777" w:rsidR="00D335A5" w:rsidRDefault="00000000">
      <w:pPr>
        <w:pStyle w:val="Body"/>
      </w:pPr>
      <w:r>
        <w:t>The first arm </w:t>
      </w:r>
      <w:r>
        <w:rPr>
          <w:rStyle w:val="CodeAnnotation"/>
        </w:rPr>
        <w:t>2</w:t>
      </w:r>
      <w:r>
        <w:t xml:space="preserve"> is the same as the </w:t>
      </w:r>
      <w:r>
        <w:rPr>
          <w:rStyle w:val="Literal"/>
        </w:rPr>
        <w:t>if</w:t>
      </w:r>
      <w:r>
        <w:t xml:space="preserve"> block from Listing 20-9. The second arm </w:t>
      </w:r>
      <w:r>
        <w:rPr>
          <w:rStyle w:val="CodeAnnotation"/>
        </w:rPr>
        <w:t>3</w:t>
      </w:r>
      <w:r>
        <w:t xml:space="preserve"> matches a request to </w:t>
      </w:r>
      <w:r>
        <w:rPr>
          <w:rStyle w:val="Italic"/>
        </w:rPr>
        <w:t>/sleep</w:t>
      </w:r>
      <w:r>
        <w:t xml:space="preserve">. When that request is received, the </w:t>
      </w:r>
      <w:r>
        <w:rPr>
          <w:spacing w:val="3"/>
        </w:rPr>
        <w:t xml:space="preserve">server will sleep for five seconds before rendering the successful HTML </w:t>
      </w:r>
      <w:r>
        <w:t>page. The third arm </w:t>
      </w:r>
      <w:r>
        <w:rPr>
          <w:rStyle w:val="CodeAnnotation"/>
        </w:rPr>
        <w:t>4</w:t>
      </w:r>
      <w:r>
        <w:t xml:space="preserve"> is the same as the </w:t>
      </w:r>
      <w:r>
        <w:rPr>
          <w:rStyle w:val="Literal"/>
        </w:rPr>
        <w:t>else</w:t>
      </w:r>
      <w:r>
        <w:t xml:space="preserve"> block from Listing 20-9.</w:t>
      </w:r>
    </w:p>
    <w:p w14:paraId="1B2BF651" w14:textId="77777777" w:rsidR="00D335A5" w:rsidRDefault="00000000">
      <w:pPr>
        <w:pStyle w:val="Body"/>
      </w:pPr>
      <w:r>
        <w:t>You can see how primitive our server is: real libraries would handle the recognition of multiple requests in a much less verbose way!</w:t>
      </w:r>
    </w:p>
    <w:p w14:paraId="009532A8" w14:textId="77777777" w:rsidR="00D335A5" w:rsidRDefault="00000000">
      <w:pPr>
        <w:pStyle w:val="Body"/>
      </w:pPr>
      <w:r>
        <w:t xml:space="preserve">Start the server using </w:t>
      </w:r>
      <w:r>
        <w:rPr>
          <w:rStyle w:val="Literal"/>
        </w:rPr>
        <w:t>cargo run</w:t>
      </w:r>
      <w:r>
        <w:t xml:space="preserve">. Then open two browser windows: one </w:t>
      </w:r>
      <w:r>
        <w:rPr>
          <w:spacing w:val="2"/>
        </w:rPr>
        <w:t xml:space="preserve">for </w:t>
      </w:r>
      <w:r>
        <w:rPr>
          <w:rStyle w:val="Italic"/>
          <w:spacing w:val="2"/>
        </w:rPr>
        <w:t>http://127.0.0.1:7878</w:t>
      </w:r>
      <w:r>
        <w:rPr>
          <w:spacing w:val="2"/>
        </w:rPr>
        <w:t xml:space="preserve"> and the other for </w:t>
      </w:r>
      <w:r>
        <w:rPr>
          <w:rStyle w:val="Italic"/>
          <w:spacing w:val="2"/>
        </w:rPr>
        <w:t>http://127.0.0.1:7878/sleep</w:t>
      </w:r>
      <w:r>
        <w:rPr>
          <w:spacing w:val="2"/>
        </w:rPr>
        <w:t xml:space="preserve">. If you </w:t>
      </w:r>
      <w:r>
        <w:t xml:space="preserve">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76C51777" w14:textId="77777777" w:rsidR="00D335A5" w:rsidRDefault="00000000">
      <w:pPr>
        <w:pStyle w:val="Body"/>
      </w:pPr>
      <w:r>
        <w:t>There are multiple techniques we could use to avoid requests backing up behind a slow request; the one we’ll implement is a thread pool.</w:t>
      </w:r>
    </w:p>
    <w:p w14:paraId="02223888" w14:textId="77777777" w:rsidR="00D335A5" w:rsidRDefault="00000000">
      <w:pPr>
        <w:pStyle w:val="HeadB"/>
      </w:pPr>
      <w:r>
        <w:fldChar w:fldCharType="begin"/>
      </w:r>
      <w:r>
        <w:instrText>xe "thread pool"</w:instrText>
      </w:r>
      <w:r>
        <w:fldChar w:fldCharType="end"/>
      </w:r>
      <w:r>
        <w:t>Improving Throughput with a Thread Pool</w:t>
      </w:r>
    </w:p>
    <w:p w14:paraId="75DF617D" w14:textId="77777777" w:rsidR="00D335A5" w:rsidRDefault="00000000">
      <w:pPr>
        <w:pStyle w:val="BodyFirst"/>
      </w:pPr>
      <w:r>
        <w:rPr>
          <w:spacing w:val="2"/>
        </w:rPr>
        <w:t xml:space="preserve">A </w:t>
      </w:r>
      <w:r>
        <w:rPr>
          <w:rStyle w:val="Italic"/>
          <w:spacing w:val="2"/>
        </w:rPr>
        <w:t>thread pool</w:t>
      </w:r>
      <w:r>
        <w:rPr>
          <w:spacing w:val="2"/>
        </w:rPr>
        <w:t xml:space="preserve"> is a group of spawned threads that are waiting and ready to </w:t>
      </w:r>
      <w:r>
        <w:t>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15ABFF70" w14:textId="77777777" w:rsidR="00D335A5" w:rsidRDefault="00000000">
      <w:pPr>
        <w:pStyle w:val="Body"/>
      </w:pPr>
      <w:r>
        <w:rPr>
          <w:spacing w:val="2"/>
        </w:rPr>
        <w:t xml:space="preserve">We’ll limit the number of threads in the pool to a small number to </w:t>
      </w:r>
      <w:r>
        <w:t>protect us from DoS attacks; if we had our program create a new thread for each request as it came in, someone making 10 million requests to our server could create havoc by using up all our server’s resources and grinding the processing of requests to a halt.</w:t>
      </w:r>
    </w:p>
    <w:p w14:paraId="02731BDF" w14:textId="77777777" w:rsidR="00D335A5" w:rsidRDefault="00000000">
      <w:pPr>
        <w:pStyle w:val="Body"/>
      </w:pPr>
      <w:r>
        <w:t>Rather than spawning unlimited threads, then, we’ll have a fixed num</w:t>
      </w:r>
      <w:r>
        <w:rPr>
          <w:spacing w:val="2"/>
        </w:rPr>
        <w:t xml:space="preserve">ber of threads waiting in the pool. Requests that come in are sent to the </w:t>
      </w:r>
      <w:r>
        <w:t xml:space="preserve">pool for processing. The pool will maintain a queue of incoming requests. </w:t>
      </w:r>
      <w:r>
        <w:rPr>
          <w:spacing w:val="3"/>
        </w:rPr>
        <w:t xml:space="preserve">Each of the threads in the pool will pop off a request from this queue, </w:t>
      </w:r>
      <w:r>
        <w:t xml:space="preserve">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w:t>
      </w:r>
      <w:r>
        <w:lastRenderedPageBreak/>
        <w:t>before reaching that point.</w:t>
      </w:r>
    </w:p>
    <w:p w14:paraId="1500E59F" w14:textId="77777777" w:rsidR="00D335A5" w:rsidRDefault="00000000">
      <w:pPr>
        <w:pStyle w:val="Body"/>
      </w:pPr>
      <w:r>
        <w:t xml:space="preserve">This technique is just one of many ways to improve the throughput of a web server. Other options you might explore are the fork/join model, the single-threaded async I/O model, and the multithreaded async I/O model. </w:t>
      </w:r>
      <w:r>
        <w:rPr>
          <w:spacing w:val="1"/>
        </w:rPr>
        <w:t xml:space="preserve">If you’re interested in this topic, you can read more about other solutions </w:t>
      </w:r>
      <w:r>
        <w:t>and try to implement them; with a low-level language like Rust, all of these options are possible.</w:t>
      </w:r>
    </w:p>
    <w:p w14:paraId="5E75D3A9" w14:textId="77777777" w:rsidR="00D335A5" w:rsidRDefault="00000000">
      <w:pPr>
        <w:pStyle w:val="Body"/>
        <w:rPr>
          <w:spacing w:val="-1"/>
        </w:rPr>
      </w:pPr>
      <w:r>
        <w:rPr>
          <w:spacing w:val="-1"/>
        </w:rPr>
        <w:t xml:space="preserve">Before we begin implementing a thread pool, let’s talk about what using </w:t>
      </w:r>
      <w:r>
        <w:rPr>
          <w:spacing w:val="1"/>
        </w:rPr>
        <w:t xml:space="preserve">the pool should look like. When you’re trying to design code, writing the client interface first can help guide your design. Write the API of the code </w:t>
      </w:r>
      <w:r>
        <w:rPr>
          <w:spacing w:val="-1"/>
        </w:rPr>
        <w:t>so it’s structured in the way you want to call it; then implement the functionality within that structure rather than implementing the functionality and then designing the public API.</w:t>
      </w:r>
    </w:p>
    <w:p w14:paraId="6945F580" w14:textId="77777777" w:rsidR="00D335A5" w:rsidRDefault="00000000">
      <w:pPr>
        <w:pStyle w:val="Body"/>
      </w:pPr>
      <w:r>
        <w:rPr>
          <w:spacing w:val="3"/>
        </w:rPr>
        <w:fldChar w:fldCharType="begin"/>
      </w:r>
      <w:r>
        <w:rPr>
          <w:spacing w:val="3"/>
        </w:rPr>
        <w:instrText>xe "compiler-driven development"</w:instrText>
      </w:r>
      <w:r>
        <w:rPr>
          <w:spacing w:val="3"/>
        </w:rPr>
        <w:fldChar w:fldCharType="end"/>
      </w:r>
      <w:r>
        <w:rPr>
          <w:spacing w:val="3"/>
        </w:rPr>
        <w:t xml:space="preserve">Similar to how we used test-driven development in the project in </w:t>
      </w:r>
      <w:r>
        <w:rPr>
          <w:rStyle w:val="Xref"/>
        </w:rPr>
        <w:t>Chapter 12</w:t>
      </w:r>
      <w:r>
        <w:t xml:space="preserve">, we’ll use compiler-driven development here. We’ll write the </w:t>
      </w:r>
      <w:r>
        <w:rPr>
          <w:spacing w:val="-2"/>
        </w:rPr>
        <w:t xml:space="preserve">code that calls the functions we want, and then we’ll look at errors from the compiler to determine what we should change next to get the code to work. </w:t>
      </w:r>
      <w:r>
        <w:t>Before we do that, however, we’ll explore the technique we’re not going to use as a starting point.</w:t>
      </w:r>
    </w:p>
    <w:p w14:paraId="3BE81A0C" w14:textId="77777777" w:rsidR="00D335A5" w:rsidRDefault="00000000">
      <w:pPr>
        <w:pStyle w:val="HeadC"/>
      </w:pPr>
      <w:r>
        <w:fldChar w:fldCharType="begin"/>
      </w:r>
      <w:r>
        <w:instrText>xe "threads:creating with spawn"</w:instrText>
      </w:r>
      <w:r>
        <w:fldChar w:fldCharType="end"/>
      </w:r>
      <w:r>
        <w:t>Spawning a Thread for Each Request</w:t>
      </w:r>
    </w:p>
    <w:p w14:paraId="523C2370" w14:textId="77777777" w:rsidR="00D335A5" w:rsidRDefault="00000000">
      <w:pPr>
        <w:pStyle w:val="BodyFirst"/>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68285ACC" w14:textId="77777777" w:rsidR="00D335A5" w:rsidRDefault="00000000">
      <w:pPr>
        <w:pStyle w:val="Body"/>
      </w:pPr>
      <w:r>
        <w:t xml:space="preserve">Listing 20-11 shows the changes to make to </w:t>
      </w:r>
      <w:r>
        <w:rPr>
          <w:rStyle w:val="Literal"/>
        </w:rPr>
        <w:t>main</w:t>
      </w:r>
      <w:r>
        <w:t xml:space="preserve"> to spawn a new thread to handle each stream within the </w:t>
      </w:r>
      <w:r>
        <w:rPr>
          <w:rStyle w:val="Literal"/>
        </w:rPr>
        <w:t>for</w:t>
      </w:r>
      <w:r>
        <w:t xml:space="preserve"> loop.</w:t>
      </w:r>
    </w:p>
    <w:p w14:paraId="6F303F84" w14:textId="77777777" w:rsidR="00D335A5" w:rsidRDefault="00D335A5">
      <w:pPr>
        <w:pStyle w:val="CodeSpaceAbove"/>
      </w:pPr>
    </w:p>
    <w:p w14:paraId="29018B03" w14:textId="77777777" w:rsidR="00D335A5" w:rsidRDefault="00000000">
      <w:pPr>
        <w:pStyle w:val="CodeLabel"/>
      </w:pPr>
      <w:r>
        <w:t>src/main.rs</w:t>
      </w:r>
    </w:p>
    <w:p w14:paraId="3B3EC6AF" w14:textId="77777777" w:rsidR="00D335A5" w:rsidRDefault="00000000">
      <w:pPr>
        <w:pStyle w:val="Code"/>
      </w:pPr>
      <w:r>
        <w:rPr>
          <w:rStyle w:val="LiteralGray"/>
        </w:rPr>
        <w:t>fn main() {</w:t>
      </w:r>
    </w:p>
    <w:p w14:paraId="7259042F" w14:textId="77777777" w:rsidR="00D335A5" w:rsidRDefault="00000000">
      <w:pPr>
        <w:pStyle w:val="Code"/>
      </w:pPr>
      <w:r>
        <w:rPr>
          <w:rStyle w:val="LiteralGray"/>
        </w:rPr>
        <w:t xml:space="preserve">    let listener = TcpListener::bind("127.0.0.1:7878").unwrap();</w:t>
      </w:r>
    </w:p>
    <w:p w14:paraId="5C026C65" w14:textId="77777777" w:rsidR="00D335A5" w:rsidRDefault="00D335A5">
      <w:pPr>
        <w:pStyle w:val="Code"/>
      </w:pPr>
    </w:p>
    <w:p w14:paraId="64053921" w14:textId="77777777" w:rsidR="00D335A5" w:rsidRDefault="00000000">
      <w:pPr>
        <w:pStyle w:val="Code"/>
      </w:pPr>
      <w:r>
        <w:rPr>
          <w:rStyle w:val="LiteralGray"/>
        </w:rPr>
        <w:t xml:space="preserve">    for stream in listener.incoming() {</w:t>
      </w:r>
    </w:p>
    <w:p w14:paraId="376D8A0B" w14:textId="77777777" w:rsidR="00D335A5" w:rsidRDefault="00000000">
      <w:pPr>
        <w:pStyle w:val="Code"/>
      </w:pPr>
      <w:r>
        <w:rPr>
          <w:rStyle w:val="LiteralGray"/>
        </w:rPr>
        <w:t xml:space="preserve">        let stream = stream.unwrap();</w:t>
      </w:r>
    </w:p>
    <w:p w14:paraId="0055A6C9" w14:textId="77777777" w:rsidR="00D335A5" w:rsidRDefault="00D335A5">
      <w:pPr>
        <w:pStyle w:val="Code"/>
      </w:pPr>
    </w:p>
    <w:p w14:paraId="70EC17E0" w14:textId="77777777" w:rsidR="00D335A5" w:rsidRDefault="00000000">
      <w:pPr>
        <w:pStyle w:val="Code"/>
      </w:pPr>
      <w:r>
        <w:t xml:space="preserve">        thread::spawn(|| {</w:t>
      </w:r>
    </w:p>
    <w:p w14:paraId="2C5CE8AF" w14:textId="77777777" w:rsidR="00D335A5" w:rsidRDefault="00000000">
      <w:pPr>
        <w:pStyle w:val="Code"/>
      </w:pPr>
      <w:r>
        <w:t xml:space="preserve">            handle_connection(stream);</w:t>
      </w:r>
    </w:p>
    <w:p w14:paraId="0357507A" w14:textId="77777777" w:rsidR="00D335A5" w:rsidRDefault="00000000">
      <w:pPr>
        <w:pStyle w:val="Code"/>
      </w:pPr>
      <w:r>
        <w:t xml:space="preserve">        });</w:t>
      </w:r>
    </w:p>
    <w:p w14:paraId="47B71610" w14:textId="77777777" w:rsidR="00D335A5" w:rsidRDefault="00000000">
      <w:pPr>
        <w:pStyle w:val="Code"/>
      </w:pPr>
      <w:r>
        <w:rPr>
          <w:rStyle w:val="LiteralGray"/>
        </w:rPr>
        <w:t xml:space="preserve">    }</w:t>
      </w:r>
    </w:p>
    <w:p w14:paraId="55D63110" w14:textId="77777777" w:rsidR="00D335A5" w:rsidRDefault="00000000">
      <w:pPr>
        <w:pStyle w:val="Code"/>
      </w:pPr>
      <w:r>
        <w:rPr>
          <w:rStyle w:val="LiteralGray"/>
        </w:rPr>
        <w:t>}</w:t>
      </w:r>
    </w:p>
    <w:p w14:paraId="15251712" w14:textId="77777777" w:rsidR="00D335A5" w:rsidRDefault="00D335A5">
      <w:pPr>
        <w:pStyle w:val="CodeSpaceBelow"/>
      </w:pPr>
    </w:p>
    <w:p w14:paraId="4AF2C25D" w14:textId="77777777" w:rsidR="00D335A5" w:rsidRDefault="00000000">
      <w:pPr>
        <w:pStyle w:val="CodeListingCaption"/>
      </w:pPr>
      <w:r>
        <w:t>Listing 20-11: Spawning a new thread for each stream</w:t>
      </w:r>
    </w:p>
    <w:p w14:paraId="5E1745CC" w14:textId="77777777" w:rsidR="00D335A5" w:rsidRDefault="00000000">
      <w:pPr>
        <w:pStyle w:val="Body"/>
      </w:pPr>
      <w:r>
        <w:t xml:space="preserve">As you learned in </w:t>
      </w:r>
      <w:r>
        <w:rPr>
          <w:rStyle w:val="Xref"/>
        </w:rPr>
        <w:t>Chapter 16</w:t>
      </w:r>
      <w:r>
        <w:t xml:space="preserve">, </w:t>
      </w:r>
      <w:r>
        <w:rPr>
          <w:rStyle w:val="Literal"/>
        </w:rPr>
        <w:t>thread::spawn</w:t>
      </w:r>
      <w:r>
        <w:t xml:space="preserve"> will create a new thread and then run the code in the closure in the new thread. If you run this </w:t>
      </w:r>
      <w:r>
        <w:rPr>
          <w:spacing w:val="2"/>
        </w:rPr>
        <w:t xml:space="preserve">code and load </w:t>
      </w:r>
      <w:r>
        <w:rPr>
          <w:rStyle w:val="Italic"/>
          <w:spacing w:val="2"/>
        </w:rPr>
        <w:t>/sleep</w:t>
      </w:r>
      <w:r>
        <w:rPr>
          <w:spacing w:val="2"/>
        </w:rPr>
        <w:t xml:space="preserve"> in your browser, then </w:t>
      </w:r>
      <w:r>
        <w:rPr>
          <w:rStyle w:val="Italic"/>
          <w:spacing w:val="2"/>
        </w:rPr>
        <w:t>/</w:t>
      </w:r>
      <w:r>
        <w:rPr>
          <w:spacing w:val="2"/>
        </w:rPr>
        <w:t xml:space="preserve"> in two more browser tabs, </w:t>
      </w:r>
      <w:r>
        <w:t xml:space="preserve">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DDD7F0C" w14:textId="77777777" w:rsidR="00D335A5" w:rsidRDefault="00000000">
      <w:pPr>
        <w:pStyle w:val="HeadC"/>
      </w:pPr>
      <w:r>
        <w:t>Creating a Finite Number of Threads</w:t>
      </w:r>
    </w:p>
    <w:p w14:paraId="755FC453" w14:textId="77777777" w:rsidR="00D335A5" w:rsidRDefault="00000000">
      <w:pPr>
        <w:pStyle w:val="BodyFirst"/>
      </w:pPr>
      <w:r>
        <w:t xml:space="preserve">We want our thread pool to work in a similar, familiar way so that switching from threads to a thread pool doesn’t require large changes to the </w:t>
      </w:r>
      <w:r>
        <w:rPr>
          <w:spacing w:val="-3"/>
        </w:rPr>
        <w:t xml:space="preserve">code that uses our API. Listing 20-12 shows the hypothetical interface for a </w:t>
      </w:r>
      <w:r>
        <w:rPr>
          <w:rStyle w:val="Literal"/>
        </w:rPr>
        <w:t>ThreadPool</w:t>
      </w:r>
      <w:r>
        <w:t xml:space="preserve"> struct we want to use instead of </w:t>
      </w:r>
      <w:r>
        <w:rPr>
          <w:rStyle w:val="Literal"/>
        </w:rPr>
        <w:t>thread::spawn</w:t>
      </w:r>
      <w:r>
        <w:t>.</w:t>
      </w:r>
    </w:p>
    <w:p w14:paraId="75FBA39A" w14:textId="77777777" w:rsidR="00D335A5" w:rsidRDefault="00D335A5">
      <w:pPr>
        <w:pStyle w:val="CodeSpaceAbove"/>
      </w:pPr>
    </w:p>
    <w:p w14:paraId="51C04A19" w14:textId="77777777" w:rsidR="00D335A5" w:rsidRDefault="00000000">
      <w:pPr>
        <w:pStyle w:val="CodeLabel"/>
      </w:pPr>
      <w:r>
        <w:t>src/main.rs</w:t>
      </w:r>
    </w:p>
    <w:p w14:paraId="58E7845C" w14:textId="77777777" w:rsidR="00D335A5" w:rsidRDefault="00000000">
      <w:pPr>
        <w:pStyle w:val="Code"/>
      </w:pPr>
      <w:r>
        <w:rPr>
          <w:rStyle w:val="LiteralGray"/>
        </w:rPr>
        <w:t>fn main() {</w:t>
      </w:r>
    </w:p>
    <w:p w14:paraId="44CDB11C" w14:textId="77777777" w:rsidR="00D335A5" w:rsidRDefault="00000000">
      <w:pPr>
        <w:pStyle w:val="Code"/>
      </w:pPr>
      <w:r>
        <w:rPr>
          <w:rStyle w:val="LiteralGray"/>
        </w:rPr>
        <w:t xml:space="preserve">    let listener = TcpListener::bind("127.0.0.1:7878").unwrap();</w:t>
      </w:r>
    </w:p>
    <w:p w14:paraId="22106A65" w14:textId="77777777" w:rsidR="00D335A5" w:rsidRDefault="00000000">
      <w:pPr>
        <w:pStyle w:val="Code"/>
      </w:pPr>
      <w:r>
        <w:t xml:space="preserve">  </w:t>
      </w:r>
      <w:r>
        <w:rPr>
          <w:rStyle w:val="CodeAnnotationCode"/>
        </w:rPr>
        <w:t>1</w:t>
      </w:r>
      <w:r>
        <w:t xml:space="preserve"> let pool = ThreadPool::new(4);</w:t>
      </w:r>
    </w:p>
    <w:p w14:paraId="6ACE7BC1" w14:textId="77777777" w:rsidR="00D335A5" w:rsidRDefault="00D335A5">
      <w:pPr>
        <w:pStyle w:val="Code"/>
      </w:pPr>
    </w:p>
    <w:p w14:paraId="0E6E9DDE" w14:textId="77777777" w:rsidR="00D335A5" w:rsidRDefault="00000000">
      <w:pPr>
        <w:pStyle w:val="Code"/>
      </w:pPr>
      <w:r>
        <w:rPr>
          <w:rStyle w:val="LiteralGray"/>
        </w:rPr>
        <w:t xml:space="preserve">    for stream in listener.incoming() {</w:t>
      </w:r>
    </w:p>
    <w:p w14:paraId="44AAFFC7" w14:textId="77777777" w:rsidR="00D335A5" w:rsidRDefault="00000000">
      <w:pPr>
        <w:pStyle w:val="Code"/>
      </w:pPr>
      <w:r>
        <w:rPr>
          <w:rStyle w:val="LiteralGray"/>
        </w:rPr>
        <w:t xml:space="preserve">        let stream = stream.unwrap();</w:t>
      </w:r>
    </w:p>
    <w:p w14:paraId="6F233C9F" w14:textId="77777777" w:rsidR="00D335A5" w:rsidRDefault="00D335A5">
      <w:pPr>
        <w:pStyle w:val="Code"/>
      </w:pPr>
    </w:p>
    <w:p w14:paraId="35D99CF8" w14:textId="77777777" w:rsidR="00D335A5" w:rsidRDefault="00000000">
      <w:pPr>
        <w:pStyle w:val="Code"/>
      </w:pPr>
      <w:r>
        <w:t xml:space="preserve">      </w:t>
      </w:r>
      <w:r>
        <w:rPr>
          <w:rStyle w:val="CodeAnnotationCode"/>
        </w:rPr>
        <w:t>2</w:t>
      </w:r>
      <w:r>
        <w:t xml:space="preserve"> pool.execute(|| {</w:t>
      </w:r>
    </w:p>
    <w:p w14:paraId="78679DA6" w14:textId="77777777" w:rsidR="00D335A5" w:rsidRDefault="00000000">
      <w:pPr>
        <w:pStyle w:val="Code"/>
      </w:pPr>
      <w:r>
        <w:t xml:space="preserve">            handle_connection(stream);</w:t>
      </w:r>
    </w:p>
    <w:p w14:paraId="3A17D50D" w14:textId="77777777" w:rsidR="00D335A5" w:rsidRDefault="00000000">
      <w:pPr>
        <w:pStyle w:val="Code"/>
      </w:pPr>
      <w:r>
        <w:t xml:space="preserve">        });</w:t>
      </w:r>
    </w:p>
    <w:p w14:paraId="3F553534" w14:textId="77777777" w:rsidR="00D335A5" w:rsidRDefault="00000000">
      <w:pPr>
        <w:pStyle w:val="Code"/>
      </w:pPr>
      <w:r>
        <w:rPr>
          <w:rStyle w:val="LiteralGray"/>
        </w:rPr>
        <w:t xml:space="preserve">    }</w:t>
      </w:r>
    </w:p>
    <w:p w14:paraId="42E6F1CB" w14:textId="77777777" w:rsidR="00D335A5" w:rsidRDefault="00000000">
      <w:pPr>
        <w:pStyle w:val="Code"/>
      </w:pPr>
      <w:r>
        <w:rPr>
          <w:rStyle w:val="LiteralGray"/>
        </w:rPr>
        <w:t>}</w:t>
      </w:r>
    </w:p>
    <w:p w14:paraId="30D6D3C9" w14:textId="77777777" w:rsidR="00D335A5" w:rsidRDefault="00D335A5">
      <w:pPr>
        <w:pStyle w:val="CodeSpaceBelow"/>
      </w:pPr>
    </w:p>
    <w:p w14:paraId="3C879418" w14:textId="77777777" w:rsidR="00D335A5" w:rsidRDefault="00000000">
      <w:pPr>
        <w:pStyle w:val="CodeListingCaption"/>
      </w:pPr>
      <w:r>
        <w:t xml:space="preserve">Listing 20-12: Our ideal </w:t>
      </w:r>
      <w:r>
        <w:rPr>
          <w:rStyle w:val="LiteralCaption"/>
          <w:i/>
          <w:iCs/>
        </w:rPr>
        <w:t>ThreadPool</w:t>
      </w:r>
      <w:r>
        <w:t xml:space="preserve"> interface</w:t>
      </w:r>
    </w:p>
    <w:p w14:paraId="384940E6" w14:textId="77777777" w:rsidR="00D335A5" w:rsidRDefault="00000000">
      <w:pPr>
        <w:pStyle w:val="Body"/>
      </w:pPr>
      <w:r>
        <w:t xml:space="preserve">We use </w:t>
      </w:r>
      <w:r>
        <w:rPr>
          <w:rStyle w:val="Literal"/>
        </w:rPr>
        <w:t>ThreadPool::new</w:t>
      </w:r>
      <w:r>
        <w:t xml:space="preserve"> to create a new thread pool with a </w:t>
      </w:r>
      <w:r>
        <w:lastRenderedPageBreak/>
        <w:t>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w:t>
      </w:r>
      <w:r>
        <w:rPr>
          <w:spacing w:val="3"/>
        </w:rPr>
        <w:t xml:space="preserve">has a similar interface as </w:t>
      </w:r>
      <w:r>
        <w:rPr>
          <w:rStyle w:val="Literal"/>
          <w:spacing w:val="3"/>
        </w:rPr>
        <w:t>thread::spawn</w:t>
      </w:r>
      <w:r>
        <w:rPr>
          <w:spacing w:val="3"/>
        </w:rPr>
        <w:t xml:space="preserve"> in that it takes a closure the pool should run for each stream </w:t>
      </w:r>
      <w:r>
        <w:rPr>
          <w:rStyle w:val="CodeAnnotation"/>
          <w:spacing w:val="3"/>
        </w:rPr>
        <w:t>2</w:t>
      </w:r>
      <w:r>
        <w:rPr>
          <w:spacing w:val="3"/>
        </w:rPr>
        <w:t xml:space="preserve">. We need to implement </w:t>
      </w:r>
      <w:r>
        <w:rPr>
          <w:rStyle w:val="Literal"/>
          <w:spacing w:val="3"/>
        </w:rPr>
        <w:t>pool.execute</w:t>
      </w:r>
      <w:r>
        <w:rPr>
          <w:spacing w:val="3"/>
        </w:rPr>
        <w:t xml:space="preserve"> so it </w:t>
      </w:r>
      <w:r>
        <w:rPr>
          <w:spacing w:val="-3"/>
        </w:rPr>
        <w:t xml:space="preserve">takes the closure and gives it to a thread in the pool to run. This code won’t </w:t>
      </w:r>
      <w:r>
        <w:t>yet compile, but we’ll try so that the compiler can guide us in how to fix it.</w:t>
      </w:r>
    </w:p>
    <w:p w14:paraId="6D4B8BC6" w14:textId="77777777" w:rsidR="00D335A5" w:rsidRDefault="00000000">
      <w:pPr>
        <w:pStyle w:val="HeadC"/>
      </w:pPr>
      <w:r>
        <w:t>Building ThreadPool Using Compiler-Driven Development</w:t>
      </w:r>
    </w:p>
    <w:p w14:paraId="063E0B11" w14:textId="77777777" w:rsidR="00D335A5" w:rsidRDefault="00000000">
      <w:pPr>
        <w:pStyle w:val="BodyFirst"/>
        <w:rPr>
          <w:spacing w:val="-2"/>
        </w:rPr>
      </w:pPr>
      <w:r>
        <w:rPr>
          <w:spacing w:val="-2"/>
        </w:rPr>
        <w:t xml:space="preserve">Make the changes in Listing 20-12 to </w:t>
      </w:r>
      <w:r>
        <w:rPr>
          <w:rStyle w:val="Italic"/>
          <w:spacing w:val="-2"/>
        </w:rPr>
        <w:t>src/main.rs</w:t>
      </w:r>
      <w:r>
        <w:rPr>
          <w:spacing w:val="-2"/>
        </w:rPr>
        <w:t xml:space="preserve">, and then let’s use the compiler errors from </w:t>
      </w:r>
      <w:r>
        <w:rPr>
          <w:rStyle w:val="Literal"/>
          <w:spacing w:val="-2"/>
        </w:rPr>
        <w:t>cargo check</w:t>
      </w:r>
      <w:r>
        <w:rPr>
          <w:spacing w:val="-2"/>
        </w:rPr>
        <w:t xml:space="preserve"> to drive our development. Here is the first error we get:</w:t>
      </w:r>
    </w:p>
    <w:p w14:paraId="153B4074" w14:textId="77777777" w:rsidR="00D335A5" w:rsidRDefault="00D335A5">
      <w:pPr>
        <w:pStyle w:val="CodeSpaceAbove"/>
      </w:pPr>
    </w:p>
    <w:p w14:paraId="1D245B3D" w14:textId="77777777" w:rsidR="00D335A5" w:rsidRDefault="00000000">
      <w:pPr>
        <w:pStyle w:val="Code"/>
      </w:pPr>
      <w:r>
        <w:t xml:space="preserve">$ </w:t>
      </w:r>
      <w:r>
        <w:rPr>
          <w:rStyle w:val="LiteralBold"/>
        </w:rPr>
        <w:t>cargo check</w:t>
      </w:r>
    </w:p>
    <w:p w14:paraId="16CCF660" w14:textId="77777777" w:rsidR="00D335A5" w:rsidRDefault="00000000">
      <w:pPr>
        <w:pStyle w:val="Code"/>
      </w:pPr>
      <w:r>
        <w:t xml:space="preserve">    Checking hello v0.1.0 (file:///projects/hello)</w:t>
      </w:r>
    </w:p>
    <w:p w14:paraId="501471BA" w14:textId="77777777" w:rsidR="00D335A5" w:rsidRDefault="00000000">
      <w:pPr>
        <w:pStyle w:val="Code"/>
      </w:pPr>
      <w:r>
        <w:t>error[E0433]: failed to resolve: use of undeclared type `ThreadPool`</w:t>
      </w:r>
    </w:p>
    <w:p w14:paraId="3B5BD6E5" w14:textId="77777777" w:rsidR="00D335A5" w:rsidRDefault="00000000">
      <w:pPr>
        <w:pStyle w:val="Code"/>
      </w:pPr>
      <w:r>
        <w:t xml:space="preserve">  --&gt; src/main.rs:11:16</w:t>
      </w:r>
    </w:p>
    <w:p w14:paraId="4D4FDF5D" w14:textId="77777777" w:rsidR="00D335A5" w:rsidRDefault="00000000">
      <w:pPr>
        <w:pStyle w:val="Code"/>
      </w:pPr>
      <w:r>
        <w:t xml:space="preserve">   |</w:t>
      </w:r>
    </w:p>
    <w:p w14:paraId="0C38DA44" w14:textId="77777777" w:rsidR="00D335A5" w:rsidRDefault="00000000">
      <w:pPr>
        <w:pStyle w:val="Code"/>
      </w:pPr>
      <w:r>
        <w:t>11 |     let pool = ThreadPool::new(4);</w:t>
      </w:r>
    </w:p>
    <w:p w14:paraId="7C1A1042" w14:textId="77777777" w:rsidR="00D335A5" w:rsidRDefault="00000000">
      <w:pPr>
        <w:pStyle w:val="Code"/>
      </w:pPr>
      <w:r>
        <w:t xml:space="preserve">   |                ^^^^^^^^^^ use of undeclared type `ThreadPool`</w:t>
      </w:r>
    </w:p>
    <w:p w14:paraId="0EEE9E9A" w14:textId="77777777" w:rsidR="00D335A5" w:rsidRDefault="00D335A5">
      <w:pPr>
        <w:pStyle w:val="CodeSpaceBelow"/>
      </w:pPr>
    </w:p>
    <w:p w14:paraId="73473FB3" w14:textId="77777777" w:rsidR="00D335A5"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implementation will be independent of the kind of work our web server is doing. So let’s switch the </w:t>
      </w:r>
      <w:r>
        <w:rPr>
          <w:rStyle w:val="Literal"/>
        </w:rPr>
        <w:t>hello</w:t>
      </w:r>
      <w:r>
        <w:t xml:space="preserve"> crate from a binary crate to a library crate to hold our </w:t>
      </w:r>
      <w:r>
        <w:rPr>
          <w:rStyle w:val="Literal"/>
        </w:rPr>
        <w:t>ThreadPool</w:t>
      </w:r>
      <w:r>
        <w:t xml:space="preserve"> implementation. After </w:t>
      </w:r>
      <w:r>
        <w:rPr>
          <w:spacing w:val="2"/>
        </w:rPr>
        <w:t xml:space="preserve">we change to a library crate, we could also use the separate thread pool </w:t>
      </w:r>
      <w:r>
        <w:t>library for any work we want to do using a thread pool, not just for serving web requests.</w:t>
      </w:r>
    </w:p>
    <w:p w14:paraId="0F63BA5B" w14:textId="77777777" w:rsidR="00D335A5"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7FF0DFFD" w14:textId="77777777" w:rsidR="00D335A5" w:rsidRDefault="00D335A5">
      <w:pPr>
        <w:pStyle w:val="CodeSpaceAbove"/>
      </w:pPr>
    </w:p>
    <w:p w14:paraId="56CDF02F" w14:textId="77777777" w:rsidR="00D335A5" w:rsidRDefault="00000000">
      <w:pPr>
        <w:pStyle w:val="CodeLabel"/>
      </w:pPr>
      <w:r>
        <w:t>src/lib.rs</w:t>
      </w:r>
    </w:p>
    <w:p w14:paraId="35841DE8" w14:textId="77777777" w:rsidR="00D335A5" w:rsidRDefault="00000000">
      <w:pPr>
        <w:pStyle w:val="Code"/>
      </w:pPr>
      <w:r>
        <w:t>pub struct ThreadPool;</w:t>
      </w:r>
    </w:p>
    <w:p w14:paraId="287C172A" w14:textId="77777777" w:rsidR="00D335A5" w:rsidRDefault="00D335A5">
      <w:pPr>
        <w:pStyle w:val="CodeSpaceBelow"/>
      </w:pPr>
    </w:p>
    <w:p w14:paraId="3B915D7B" w14:textId="77777777" w:rsidR="00D335A5" w:rsidRDefault="00000000">
      <w:pPr>
        <w:pStyle w:val="Body"/>
      </w:pPr>
      <w:r>
        <w:t xml:space="preserve">Then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52BC0C80" w14:textId="77777777" w:rsidR="00D335A5" w:rsidRDefault="00D335A5">
      <w:pPr>
        <w:pStyle w:val="CodeSpaceAbove"/>
      </w:pPr>
    </w:p>
    <w:p w14:paraId="13387C05" w14:textId="77777777" w:rsidR="00D335A5" w:rsidRDefault="00000000">
      <w:pPr>
        <w:pStyle w:val="CodeLabel"/>
      </w:pPr>
      <w:r>
        <w:lastRenderedPageBreak/>
        <w:t>src/main.rs</w:t>
      </w:r>
    </w:p>
    <w:p w14:paraId="78FA8668" w14:textId="77777777" w:rsidR="00D335A5" w:rsidRDefault="00000000">
      <w:pPr>
        <w:pStyle w:val="Code"/>
      </w:pPr>
      <w:r>
        <w:t>use hello::ThreadPool;</w:t>
      </w:r>
    </w:p>
    <w:p w14:paraId="3E0345A2" w14:textId="77777777" w:rsidR="00D335A5" w:rsidRDefault="00D335A5">
      <w:pPr>
        <w:pStyle w:val="CodeSpaceBelow"/>
      </w:pPr>
    </w:p>
    <w:p w14:paraId="1E932973" w14:textId="77777777" w:rsidR="00D335A5" w:rsidRDefault="00000000">
      <w:pPr>
        <w:pStyle w:val="Body"/>
      </w:pPr>
      <w:r>
        <w:t>This code still won’t work, but let’s check it again to get the next error that we need to address:</w:t>
      </w:r>
    </w:p>
    <w:p w14:paraId="0EA9F334" w14:textId="77777777" w:rsidR="00D335A5" w:rsidRDefault="00D335A5">
      <w:pPr>
        <w:pStyle w:val="CodeSpaceAbove"/>
      </w:pPr>
    </w:p>
    <w:p w14:paraId="28E3BDE0" w14:textId="77777777" w:rsidR="00D335A5" w:rsidRDefault="00000000">
      <w:pPr>
        <w:pStyle w:val="Code"/>
      </w:pPr>
      <w:r>
        <w:t xml:space="preserve">$ </w:t>
      </w:r>
      <w:r>
        <w:rPr>
          <w:rStyle w:val="LiteralBold"/>
        </w:rPr>
        <w:t>cargo check</w:t>
      </w:r>
    </w:p>
    <w:p w14:paraId="43F805C1" w14:textId="77777777" w:rsidR="00D335A5" w:rsidRDefault="00000000">
      <w:pPr>
        <w:pStyle w:val="Code"/>
      </w:pPr>
      <w:r>
        <w:t xml:space="preserve">    Checking hello v0.1.0 (file:///projects/hello)</w:t>
      </w:r>
    </w:p>
    <w:p w14:paraId="1D018C9D" w14:textId="77777777" w:rsidR="00D335A5" w:rsidRDefault="00000000">
      <w:pPr>
        <w:pStyle w:val="Code"/>
      </w:pPr>
      <w:r>
        <w:t>error[E0599]: no function or associated item named `new` found for struct</w:t>
      </w:r>
    </w:p>
    <w:p w14:paraId="5F7C3228" w14:textId="77777777" w:rsidR="00D335A5" w:rsidRDefault="00000000">
      <w:pPr>
        <w:pStyle w:val="Code"/>
      </w:pPr>
      <w:r>
        <w:t>`ThreadPool` in the current scope</w:t>
      </w:r>
    </w:p>
    <w:p w14:paraId="3A9D218B" w14:textId="77777777" w:rsidR="00D335A5" w:rsidRDefault="00000000">
      <w:pPr>
        <w:pStyle w:val="Code"/>
      </w:pPr>
      <w:r>
        <w:t xml:space="preserve">  --&gt; src/main.rs:12:28</w:t>
      </w:r>
    </w:p>
    <w:p w14:paraId="391C9262" w14:textId="77777777" w:rsidR="00D335A5" w:rsidRDefault="00000000">
      <w:pPr>
        <w:pStyle w:val="Code"/>
      </w:pPr>
      <w:r>
        <w:t xml:space="preserve">   |</w:t>
      </w:r>
    </w:p>
    <w:p w14:paraId="18289EFB" w14:textId="77777777" w:rsidR="00D335A5" w:rsidRDefault="00000000">
      <w:pPr>
        <w:pStyle w:val="Code"/>
      </w:pPr>
      <w:r>
        <w:t>12 |     let pool = ThreadPool::new(4);</w:t>
      </w:r>
    </w:p>
    <w:p w14:paraId="6967D3CE" w14:textId="77777777" w:rsidR="00D335A5" w:rsidRDefault="00000000">
      <w:pPr>
        <w:pStyle w:val="Code"/>
      </w:pPr>
      <w:r>
        <w:t xml:space="preserve">   |                            ^^^ function or associated item not found in</w:t>
      </w:r>
    </w:p>
    <w:p w14:paraId="4F3570C2" w14:textId="77777777" w:rsidR="00D335A5" w:rsidRDefault="00000000">
      <w:pPr>
        <w:pStyle w:val="Code"/>
      </w:pPr>
      <w:r>
        <w:t>`ThreadPool`</w:t>
      </w:r>
    </w:p>
    <w:p w14:paraId="5033A408" w14:textId="77777777" w:rsidR="00D335A5" w:rsidRDefault="00D335A5">
      <w:pPr>
        <w:pStyle w:val="CodeSpaceBelow"/>
      </w:pPr>
    </w:p>
    <w:p w14:paraId="6828B3C6" w14:textId="77777777" w:rsidR="00D335A5" w:rsidRDefault="00000000">
      <w:pPr>
        <w:pStyle w:val="Body"/>
        <w:rPr>
          <w:spacing w:val="-3"/>
        </w:rPr>
      </w:pPr>
      <w:r>
        <w:rPr>
          <w:spacing w:val="-1"/>
        </w:rPr>
        <w:t xml:space="preserve">This error indicates that next we need to create an associated function </w:t>
      </w:r>
      <w:r>
        <w:rPr>
          <w:spacing w:val="-3"/>
        </w:rPr>
        <w:t xml:space="preserve">named </w:t>
      </w:r>
      <w:r>
        <w:rPr>
          <w:rStyle w:val="Literal"/>
          <w:spacing w:val="-3"/>
        </w:rPr>
        <w:t>new</w:t>
      </w:r>
      <w:r>
        <w:rPr>
          <w:spacing w:val="-3"/>
        </w:rPr>
        <w:t xml:space="preserve"> for </w:t>
      </w:r>
      <w:r>
        <w:rPr>
          <w:rStyle w:val="Literal"/>
          <w:spacing w:val="-3"/>
        </w:rPr>
        <w:t>ThreadPool</w:t>
      </w:r>
      <w:r>
        <w:rPr>
          <w:spacing w:val="-3"/>
        </w:rPr>
        <w:t xml:space="preserve">. We also know that </w:t>
      </w:r>
      <w:r>
        <w:rPr>
          <w:rStyle w:val="Literal"/>
          <w:spacing w:val="-3"/>
        </w:rPr>
        <w:t>new</w:t>
      </w:r>
      <w:r>
        <w:rPr>
          <w:spacing w:val="-3"/>
        </w:rPr>
        <w:t xml:space="preserve"> needs to have one parameter that can accept </w:t>
      </w:r>
      <w:r>
        <w:rPr>
          <w:rStyle w:val="Literal"/>
          <w:spacing w:val="-3"/>
        </w:rPr>
        <w:t>4</w:t>
      </w:r>
      <w:r>
        <w:rPr>
          <w:spacing w:val="-3"/>
        </w:rPr>
        <w:t xml:space="preserve"> as an argument and should return a </w:t>
      </w:r>
      <w:r>
        <w:rPr>
          <w:rStyle w:val="Literal"/>
          <w:spacing w:val="-3"/>
        </w:rPr>
        <w:t>ThreadPool</w:t>
      </w:r>
      <w:r>
        <w:rPr>
          <w:spacing w:val="-3"/>
        </w:rPr>
        <w:t xml:space="preserve"> instance. Let’s implement the simplest </w:t>
      </w:r>
      <w:r>
        <w:rPr>
          <w:rStyle w:val="Literal"/>
          <w:spacing w:val="-3"/>
        </w:rPr>
        <w:t>new</w:t>
      </w:r>
      <w:r>
        <w:rPr>
          <w:spacing w:val="-3"/>
        </w:rPr>
        <w:t xml:space="preserve"> function that will have those characteristics:</w:t>
      </w:r>
    </w:p>
    <w:p w14:paraId="7C85B035" w14:textId="77777777" w:rsidR="00D335A5" w:rsidRDefault="00D335A5">
      <w:pPr>
        <w:pStyle w:val="CodeSpaceAbove"/>
      </w:pPr>
    </w:p>
    <w:p w14:paraId="2FC5D612" w14:textId="77777777" w:rsidR="00D335A5" w:rsidRDefault="00000000">
      <w:pPr>
        <w:pStyle w:val="CodeLabel"/>
      </w:pPr>
      <w:r>
        <w:t>src/lib.rs</w:t>
      </w:r>
    </w:p>
    <w:p w14:paraId="53B22AE8" w14:textId="77777777" w:rsidR="00D335A5" w:rsidRDefault="00000000">
      <w:pPr>
        <w:pStyle w:val="Code"/>
      </w:pPr>
      <w:r>
        <w:rPr>
          <w:rStyle w:val="LiteralGray"/>
        </w:rPr>
        <w:t>pub struct ThreadPool;</w:t>
      </w:r>
    </w:p>
    <w:p w14:paraId="7524F339" w14:textId="77777777" w:rsidR="00D335A5" w:rsidRDefault="00D335A5">
      <w:pPr>
        <w:pStyle w:val="Code"/>
      </w:pPr>
    </w:p>
    <w:p w14:paraId="2593D5F5" w14:textId="77777777" w:rsidR="00D335A5" w:rsidRDefault="00000000">
      <w:pPr>
        <w:pStyle w:val="Code"/>
      </w:pPr>
      <w:r>
        <w:t>impl ThreadPool {</w:t>
      </w:r>
    </w:p>
    <w:p w14:paraId="3383E269" w14:textId="77777777" w:rsidR="00D335A5" w:rsidRDefault="00000000">
      <w:pPr>
        <w:pStyle w:val="Code"/>
      </w:pPr>
      <w:r>
        <w:t xml:space="preserve">    pub fn new(size: usize) -&gt; ThreadPool {</w:t>
      </w:r>
    </w:p>
    <w:p w14:paraId="659197C8" w14:textId="77777777" w:rsidR="00D335A5" w:rsidRDefault="00000000">
      <w:pPr>
        <w:pStyle w:val="Code"/>
      </w:pPr>
      <w:r>
        <w:t xml:space="preserve">        ThreadPool</w:t>
      </w:r>
    </w:p>
    <w:p w14:paraId="1D78B1FE" w14:textId="77777777" w:rsidR="00D335A5" w:rsidRDefault="00000000">
      <w:pPr>
        <w:pStyle w:val="Code"/>
      </w:pPr>
      <w:r>
        <w:t xml:space="preserve">    }</w:t>
      </w:r>
    </w:p>
    <w:p w14:paraId="3A512B0D" w14:textId="77777777" w:rsidR="00D335A5" w:rsidRDefault="00000000">
      <w:pPr>
        <w:pStyle w:val="Code"/>
      </w:pPr>
      <w:r>
        <w:t>}</w:t>
      </w:r>
    </w:p>
    <w:p w14:paraId="56ED5A07" w14:textId="77777777" w:rsidR="00D335A5" w:rsidRDefault="00D335A5">
      <w:pPr>
        <w:pStyle w:val="CodeSpaceBelow"/>
      </w:pPr>
    </w:p>
    <w:p w14:paraId="6AA3A33F" w14:textId="77777777" w:rsidR="00D335A5"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t>
      </w:r>
      <w:r>
        <w:lastRenderedPageBreak/>
        <w:t xml:space="preserve">We also know we’ll </w:t>
      </w:r>
      <w:r>
        <w:rPr>
          <w:spacing w:val="3"/>
        </w:rPr>
        <w:t xml:space="preserve">use this </w:t>
      </w:r>
      <w:r>
        <w:rPr>
          <w:rStyle w:val="Literal"/>
          <w:spacing w:val="3"/>
        </w:rPr>
        <w:t>4</w:t>
      </w:r>
      <w:r>
        <w:rPr>
          <w:spacing w:val="3"/>
        </w:rPr>
        <w:t xml:space="preserve"> as the number of elements in a collection of threads, which is </w:t>
      </w:r>
      <w:r>
        <w:t xml:space="preserve">what the </w:t>
      </w:r>
      <w:r>
        <w:rPr>
          <w:rStyle w:val="Literal"/>
        </w:rPr>
        <w:t>usize</w:t>
      </w:r>
      <w:r>
        <w:t xml:space="preserve"> type is for, as discussed in </w:t>
      </w:r>
      <w:r>
        <w:rPr>
          <w:rStyle w:val="XrefRemoved"/>
        </w:rPr>
        <w:t>“Integer Types”</w:t>
      </w:r>
      <w:r>
        <w:t xml:space="preserve"> on </w:t>
      </w:r>
      <w:r>
        <w:rPr>
          <w:rStyle w:val="XrefRemoved"/>
        </w:rPr>
        <w:t>page 36</w:t>
      </w:r>
      <w:r>
        <w:t>.</w:t>
      </w:r>
    </w:p>
    <w:p w14:paraId="22BA8686" w14:textId="77777777" w:rsidR="00D335A5" w:rsidRDefault="00000000">
      <w:pPr>
        <w:pStyle w:val="Body"/>
      </w:pPr>
      <w:r>
        <w:t>Let’s check the code again:</w:t>
      </w:r>
    </w:p>
    <w:p w14:paraId="68C785F7" w14:textId="77777777" w:rsidR="00D335A5" w:rsidRDefault="00D335A5">
      <w:pPr>
        <w:pStyle w:val="CodeSpaceAbove"/>
      </w:pPr>
    </w:p>
    <w:p w14:paraId="496B32EA" w14:textId="77777777" w:rsidR="00D335A5" w:rsidRDefault="00000000">
      <w:pPr>
        <w:pStyle w:val="Code"/>
      </w:pPr>
      <w:r>
        <w:t xml:space="preserve">$ </w:t>
      </w:r>
      <w:r>
        <w:rPr>
          <w:rStyle w:val="LiteralBold"/>
        </w:rPr>
        <w:t>cargo check</w:t>
      </w:r>
    </w:p>
    <w:p w14:paraId="308D2136" w14:textId="77777777" w:rsidR="00D335A5" w:rsidRDefault="00000000">
      <w:pPr>
        <w:pStyle w:val="Code"/>
      </w:pPr>
      <w:r>
        <w:t xml:space="preserve">    Checking hello v0.1.0 (file:///projects/hello)</w:t>
      </w:r>
    </w:p>
    <w:p w14:paraId="313FE52B" w14:textId="77777777" w:rsidR="00D335A5" w:rsidRDefault="00000000">
      <w:pPr>
        <w:pStyle w:val="Code"/>
      </w:pPr>
      <w:r>
        <w:t>error[E0599]: no method named `execute` found for struct `ThreadPool` in the</w:t>
      </w:r>
    </w:p>
    <w:p w14:paraId="7B476035" w14:textId="77777777" w:rsidR="00D335A5" w:rsidRDefault="00000000">
      <w:pPr>
        <w:pStyle w:val="Code"/>
      </w:pPr>
      <w:r>
        <w:t>current scope</w:t>
      </w:r>
    </w:p>
    <w:p w14:paraId="7C42DD4B" w14:textId="77777777" w:rsidR="00D335A5" w:rsidRDefault="00000000">
      <w:pPr>
        <w:pStyle w:val="Code"/>
      </w:pPr>
      <w:r>
        <w:t xml:space="preserve">  --&gt; src/main.rs:17:14</w:t>
      </w:r>
    </w:p>
    <w:p w14:paraId="2C3072D2" w14:textId="77777777" w:rsidR="00D335A5" w:rsidRDefault="00000000">
      <w:pPr>
        <w:pStyle w:val="Code"/>
      </w:pPr>
      <w:r>
        <w:t xml:space="preserve">   |</w:t>
      </w:r>
    </w:p>
    <w:p w14:paraId="59B19D68" w14:textId="77777777" w:rsidR="00D335A5" w:rsidRDefault="00000000">
      <w:pPr>
        <w:pStyle w:val="Code"/>
      </w:pPr>
      <w:r>
        <w:t>17 |         pool.execute(|| {</w:t>
      </w:r>
    </w:p>
    <w:p w14:paraId="0DF084B0" w14:textId="77777777" w:rsidR="00D335A5" w:rsidRDefault="00000000">
      <w:pPr>
        <w:pStyle w:val="Code"/>
      </w:pPr>
      <w:r>
        <w:t xml:space="preserve">   |              ^^^^^^^ method not found in `ThreadPool`</w:t>
      </w:r>
    </w:p>
    <w:p w14:paraId="5F1F089C" w14:textId="77777777" w:rsidR="00D335A5" w:rsidRDefault="00D335A5">
      <w:pPr>
        <w:pStyle w:val="CodeSpaceBelow"/>
      </w:pPr>
    </w:p>
    <w:p w14:paraId="449A3D1C" w14:textId="77777777" w:rsidR="00D335A5" w:rsidRDefault="00000000">
      <w:pPr>
        <w:pStyle w:val="Body"/>
      </w:pPr>
      <w:r>
        <w:rPr>
          <w:spacing w:val="3"/>
        </w:rPr>
        <w:t xml:space="preserve">Now the error occurs because we don’t have an </w:t>
      </w:r>
      <w:r>
        <w:rPr>
          <w:rStyle w:val="Literal"/>
          <w:spacing w:val="3"/>
        </w:rPr>
        <w:t>execute</w:t>
      </w:r>
      <w:r>
        <w:rPr>
          <w:spacing w:val="3"/>
        </w:rPr>
        <w:t xml:space="preserve"> method on </w:t>
      </w:r>
      <w:r>
        <w:rPr>
          <w:rStyle w:val="Literal"/>
          <w:spacing w:val="-3"/>
        </w:rPr>
        <w:t>ThreadPool</w:t>
      </w:r>
      <w:r>
        <w:rPr>
          <w:spacing w:val="-3"/>
        </w:rPr>
        <w:t xml:space="preserve">. Recall from </w:t>
      </w:r>
      <w:r>
        <w:rPr>
          <w:rStyle w:val="XrefRemoved"/>
        </w:rPr>
        <w:t>“Creating a Finite Number of Threads”</w:t>
      </w:r>
      <w:r>
        <w:rPr>
          <w:spacing w:val="-3"/>
        </w:rPr>
        <w:t xml:space="preserve"> on </w:t>
      </w:r>
      <w:r>
        <w:rPr>
          <w:rStyle w:val="XrefRemoved"/>
          <w:spacing w:val="-3"/>
        </w:rPr>
        <w:t>page 473</w:t>
      </w:r>
      <w:r>
        <w:rPr>
          <w:spacing w:val="-3"/>
        </w:rPr>
        <w:t xml:space="preserve"> </w:t>
      </w:r>
      <w:r>
        <w:rPr>
          <w:spacing w:val="3"/>
        </w:rPr>
        <w:t xml:space="preserve">that we decided our thread pool should have an interface similar to </w:t>
      </w:r>
      <w:r>
        <w:rPr>
          <w:rStyle w:val="Literal"/>
          <w:spacing w:val="-2"/>
        </w:rPr>
        <w:t>thread::spawn</w:t>
      </w:r>
      <w:r>
        <w:rPr>
          <w:spacing w:val="-2"/>
        </w:rPr>
        <w:t xml:space="preserve">. In addition, we’ll implement the </w:t>
      </w:r>
      <w:r>
        <w:rPr>
          <w:rStyle w:val="Literal"/>
          <w:spacing w:val="-2"/>
        </w:rPr>
        <w:t>execute</w:t>
      </w:r>
      <w:r>
        <w:rPr>
          <w:spacing w:val="-2"/>
        </w:rPr>
        <w:t xml:space="preserve"> function so it takes </w:t>
      </w:r>
      <w:r>
        <w:rPr>
          <w:spacing w:val="-2"/>
        </w:rPr>
        <w:br/>
      </w:r>
      <w:r>
        <w:t>the closure it’s given and gives it to an idle thread in the pool to run.</w:t>
      </w:r>
    </w:p>
    <w:p w14:paraId="6C273F59" w14:textId="77777777" w:rsidR="00D335A5" w:rsidRDefault="00000000">
      <w:pPr>
        <w:pStyle w:val="Body"/>
        <w:rPr>
          <w:spacing w:val="-1"/>
        </w:rPr>
      </w:pPr>
      <w:r>
        <w:rPr>
          <w:spacing w:val="3"/>
        </w:rPr>
        <w:fldChar w:fldCharType="begin"/>
      </w:r>
      <w:r>
        <w:rPr>
          <w:spacing w:val="3"/>
        </w:rPr>
        <w:instrText>xe "FnOnce trait"</w:instrText>
      </w:r>
      <w:r>
        <w:rPr>
          <w:spacing w:val="3"/>
        </w:rPr>
        <w:fldChar w:fldCharType="end"/>
      </w:r>
      <w:r>
        <w:rPr>
          <w:spacing w:val="3"/>
        </w:rPr>
        <w:fldChar w:fldCharType="begin"/>
      </w:r>
      <w:r>
        <w:rPr>
          <w:spacing w:val="3"/>
        </w:rPr>
        <w:instrText>xe "FnMut trait"</w:instrText>
      </w:r>
      <w:r>
        <w:rPr>
          <w:spacing w:val="3"/>
        </w:rPr>
        <w:fldChar w:fldCharType="end"/>
      </w:r>
      <w:r>
        <w:rPr>
          <w:spacing w:val="3"/>
        </w:rPr>
        <w:fldChar w:fldCharType="begin"/>
      </w:r>
      <w:r>
        <w:rPr>
          <w:spacing w:val="3"/>
        </w:rPr>
        <w:instrText>xe "Fn trait"</w:instrText>
      </w:r>
      <w:r>
        <w:rPr>
          <w:spacing w:val="3"/>
        </w:rPr>
        <w:fldChar w:fldCharType="end"/>
      </w:r>
      <w:r>
        <w:rPr>
          <w:spacing w:val="3"/>
        </w:rPr>
        <w:t xml:space="preserve">We’ll define the </w:t>
      </w:r>
      <w:r>
        <w:rPr>
          <w:rStyle w:val="Literal"/>
          <w:spacing w:val="3"/>
        </w:rPr>
        <w:t>execute</w:t>
      </w:r>
      <w:r>
        <w:rPr>
          <w:spacing w:val="3"/>
        </w:rPr>
        <w:t xml:space="preserve"> method on </w:t>
      </w:r>
      <w:r>
        <w:rPr>
          <w:rStyle w:val="Literal"/>
          <w:spacing w:val="3"/>
        </w:rPr>
        <w:t>ThreadPool</w:t>
      </w:r>
      <w:r>
        <w:rPr>
          <w:spacing w:val="3"/>
        </w:rPr>
        <w:t xml:space="preserve"> to take a closure as a </w:t>
      </w:r>
      <w:r>
        <w:rPr>
          <w:spacing w:val="-1"/>
        </w:rPr>
        <w:t xml:space="preserve">parameter. Recall from </w:t>
      </w:r>
      <w:r>
        <w:rPr>
          <w:rStyle w:val="XrefRemoved"/>
          <w:spacing w:val="-1"/>
        </w:rPr>
        <w:t>“Moving Captured Values Out of Closures and the Fn Traits”</w:t>
      </w:r>
      <w:r>
        <w:rPr>
          <w:spacing w:val="-1"/>
        </w:rPr>
        <w:t xml:space="preserve"> on </w:t>
      </w:r>
      <w:r>
        <w:rPr>
          <w:rStyle w:val="XrefRemoved"/>
          <w:spacing w:val="-1"/>
        </w:rPr>
        <w:t>page 280</w:t>
      </w:r>
      <w:r>
        <w:rPr>
          <w:spacing w:val="-1"/>
        </w:rPr>
        <w:t xml:space="preserve"> that we can take closures as parameters with three </w:t>
      </w:r>
      <w:r>
        <w:rPr>
          <w:spacing w:val="-3"/>
        </w:rPr>
        <w:t xml:space="preserve">different traits: </w:t>
      </w:r>
      <w:r>
        <w:rPr>
          <w:rStyle w:val="Literal"/>
          <w:spacing w:val="-3"/>
        </w:rPr>
        <w:t>Fn</w:t>
      </w:r>
      <w:r>
        <w:rPr>
          <w:spacing w:val="-3"/>
        </w:rPr>
        <w:t xml:space="preserve">, </w:t>
      </w:r>
      <w:r>
        <w:rPr>
          <w:rStyle w:val="Literal"/>
          <w:spacing w:val="-3"/>
        </w:rPr>
        <w:t>FnMut</w:t>
      </w:r>
      <w:r>
        <w:rPr>
          <w:spacing w:val="-3"/>
        </w:rPr>
        <w:t xml:space="preserve">, and </w:t>
      </w:r>
      <w:r>
        <w:rPr>
          <w:rStyle w:val="Literal"/>
          <w:spacing w:val="-3"/>
        </w:rPr>
        <w:t>FnOnce</w:t>
      </w:r>
      <w:r>
        <w:rPr>
          <w:spacing w:val="-3"/>
        </w:rPr>
        <w:t xml:space="preserve">. We need to decide which kind of closure </w:t>
      </w:r>
      <w:r>
        <w:rPr>
          <w:spacing w:val="-1"/>
        </w:rPr>
        <w:t xml:space="preserve">to use here. We know we’ll end up doing something similar to the standard library </w:t>
      </w:r>
      <w:r>
        <w:rPr>
          <w:rStyle w:val="Literal"/>
          <w:spacing w:val="-1"/>
        </w:rPr>
        <w:t>thread::spawn</w:t>
      </w:r>
      <w:r>
        <w:rPr>
          <w:spacing w:val="-1"/>
        </w:rPr>
        <w:t xml:space="preserve"> implementation, so we can look at what bounds the signature of </w:t>
      </w:r>
      <w:r>
        <w:rPr>
          <w:rStyle w:val="Literal"/>
          <w:spacing w:val="-1"/>
        </w:rPr>
        <w:t>thread::spawn</w:t>
      </w:r>
      <w:r>
        <w:rPr>
          <w:spacing w:val="-1"/>
        </w:rPr>
        <w:t xml:space="preserve"> has on its parameter. The documentation shows us the following:</w:t>
      </w:r>
    </w:p>
    <w:p w14:paraId="38B633EA" w14:textId="77777777" w:rsidR="00D335A5" w:rsidRDefault="00D335A5">
      <w:pPr>
        <w:pStyle w:val="CodeSpaceAbove"/>
      </w:pPr>
    </w:p>
    <w:p w14:paraId="40F27824" w14:textId="77777777" w:rsidR="00D335A5" w:rsidRDefault="00000000">
      <w:pPr>
        <w:pStyle w:val="Code"/>
      </w:pPr>
      <w:r>
        <w:t>pub fn spawn&lt;F, T&gt;(f: F) -&gt; JoinHandle&lt;T&gt;</w:t>
      </w:r>
    </w:p>
    <w:p w14:paraId="30F7D8A4" w14:textId="77777777" w:rsidR="00D335A5" w:rsidRDefault="00000000">
      <w:pPr>
        <w:pStyle w:val="Code"/>
      </w:pPr>
      <w:r>
        <w:t xml:space="preserve">    where</w:t>
      </w:r>
    </w:p>
    <w:p w14:paraId="2F3EE412" w14:textId="77777777" w:rsidR="00D335A5" w:rsidRDefault="00000000">
      <w:pPr>
        <w:pStyle w:val="Code"/>
      </w:pPr>
      <w:r>
        <w:t xml:space="preserve">        F: FnOnce() -&gt; T,</w:t>
      </w:r>
    </w:p>
    <w:p w14:paraId="1AC04DE0" w14:textId="77777777" w:rsidR="00D335A5" w:rsidRDefault="00000000">
      <w:pPr>
        <w:pStyle w:val="Code"/>
      </w:pPr>
      <w:r>
        <w:t xml:space="preserve">        F: Send + 'static,</w:t>
      </w:r>
    </w:p>
    <w:p w14:paraId="5E783ADA" w14:textId="77777777" w:rsidR="00D335A5" w:rsidRDefault="00000000">
      <w:pPr>
        <w:pStyle w:val="Code"/>
      </w:pPr>
      <w:r>
        <w:t xml:space="preserve">        T: Send + 'static,</w:t>
      </w:r>
    </w:p>
    <w:p w14:paraId="4576AB0A" w14:textId="77777777" w:rsidR="00D335A5" w:rsidRDefault="00D335A5">
      <w:pPr>
        <w:pStyle w:val="CodeSpaceBelow"/>
      </w:pPr>
    </w:p>
    <w:p w14:paraId="748C8369" w14:textId="77777777" w:rsidR="00D335A5" w:rsidRDefault="00000000">
      <w:pPr>
        <w:pStyle w:val="Body"/>
      </w:pPr>
      <w:r>
        <w:t xml:space="preserve">The </w:t>
      </w:r>
      <w:r>
        <w:rPr>
          <w:rStyle w:val="Literal"/>
        </w:rPr>
        <w:t>F</w:t>
      </w:r>
      <w:r>
        <w:t xml:space="preserve"> type parameter is the one we’re concerned with here; the </w:t>
      </w:r>
      <w:r>
        <w:rPr>
          <w:rStyle w:val="Literal"/>
        </w:rPr>
        <w:t>T</w:t>
      </w:r>
      <w:r>
        <w:t xml:space="preserve"> type </w:t>
      </w:r>
      <w:r>
        <w:rPr>
          <w:spacing w:val="-2"/>
        </w:rPr>
        <w:t xml:space="preserve">parameter is related to the return value, and we’re not concerned with that. </w:t>
      </w:r>
      <w:r>
        <w:t xml:space="preserve">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t>
      </w:r>
      <w:r>
        <w:rPr>
          <w:spacing w:val="3"/>
        </w:rPr>
        <w:t xml:space="preserve">what we want as well, because we’ll eventually pass the argument we get </w:t>
      </w:r>
      <w:r>
        <w:t xml:space="preserve">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t>
      </w:r>
      <w:r>
        <w:rPr>
          <w:spacing w:val="-2"/>
        </w:rPr>
        <w:t xml:space="preserve">want to use because the thread for running a request will only execute that </w:t>
      </w:r>
      <w:r>
        <w:t xml:space="preserve">request’s closure one time, which matches the </w:t>
      </w:r>
      <w:r>
        <w:rPr>
          <w:rStyle w:val="Literal"/>
        </w:rPr>
        <w:t>Once</w:t>
      </w:r>
      <w:r>
        <w:t xml:space="preserve"> in </w:t>
      </w:r>
      <w:r>
        <w:rPr>
          <w:rStyle w:val="Literal"/>
        </w:rPr>
        <w:t>FnOnce</w:t>
      </w:r>
      <w:r>
        <w:t>.</w:t>
      </w:r>
    </w:p>
    <w:p w14:paraId="4D9A38BF" w14:textId="77777777" w:rsidR="00D335A5" w:rsidRDefault="00000000">
      <w:pPr>
        <w:pStyle w:val="Body"/>
      </w:pPr>
      <w:r>
        <w:rPr>
          <w:spacing w:val="3"/>
        </w:rPr>
        <w:fldChar w:fldCharType="begin"/>
      </w:r>
      <w:r>
        <w:rPr>
          <w:spacing w:val="3"/>
        </w:rPr>
        <w:instrText>xe "'static lifetime"</w:instrText>
      </w:r>
      <w:r>
        <w:rPr>
          <w:spacing w:val="3"/>
        </w:rPr>
        <w:fldChar w:fldCharType="end"/>
      </w:r>
      <w:r>
        <w:rPr>
          <w:spacing w:val="3"/>
        </w:rPr>
        <w:fldChar w:fldCharType="begin"/>
      </w:r>
      <w:r>
        <w:rPr>
          <w:spacing w:val="3"/>
        </w:rPr>
        <w:instrText>xe "Send trait"</w:instrText>
      </w:r>
      <w:r>
        <w:rPr>
          <w:spacing w:val="3"/>
        </w:rPr>
        <w:fldChar w:fldCharType="end"/>
      </w:r>
      <w:r>
        <w:rPr>
          <w:spacing w:val="3"/>
        </w:rPr>
        <w:t xml:space="preserve">The </w:t>
      </w:r>
      <w:r>
        <w:rPr>
          <w:rStyle w:val="Literal"/>
          <w:spacing w:val="3"/>
        </w:rPr>
        <w:t>F</w:t>
      </w:r>
      <w:r>
        <w:rPr>
          <w:spacing w:val="3"/>
        </w:rPr>
        <w:t xml:space="preserve"> type parameter also has the trait bound </w:t>
      </w:r>
      <w:r>
        <w:rPr>
          <w:rStyle w:val="Literal"/>
          <w:spacing w:val="3"/>
        </w:rPr>
        <w:t>Send</w:t>
      </w:r>
      <w:r>
        <w:rPr>
          <w:spacing w:val="3"/>
        </w:rPr>
        <w:t xml:space="preserve"> and the lifetime </w:t>
      </w:r>
      <w:r>
        <w:t xml:space="preserve">bound </w:t>
      </w:r>
      <w:r>
        <w:rPr>
          <w:rStyle w:val="Literal"/>
        </w:rPr>
        <w:t>'static</w:t>
      </w:r>
      <w:r>
        <w:t xml:space="preserve">, which are useful in our situation: we need </w:t>
      </w:r>
      <w:r>
        <w:rPr>
          <w:rStyle w:val="Literal"/>
        </w:rPr>
        <w:lastRenderedPageBreak/>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307FDCEA" w14:textId="77777777" w:rsidR="00D335A5" w:rsidRDefault="00D335A5">
      <w:pPr>
        <w:pStyle w:val="CodeSpaceAbove"/>
      </w:pPr>
    </w:p>
    <w:p w14:paraId="344ADB91" w14:textId="77777777" w:rsidR="00D335A5" w:rsidRDefault="00000000">
      <w:pPr>
        <w:pStyle w:val="CodeLabel"/>
      </w:pPr>
      <w:r>
        <w:t>src/lib.rs</w:t>
      </w:r>
    </w:p>
    <w:p w14:paraId="36D62C5B" w14:textId="77777777" w:rsidR="00D335A5" w:rsidRDefault="00000000">
      <w:pPr>
        <w:pStyle w:val="Code"/>
      </w:pPr>
      <w:r>
        <w:rPr>
          <w:rStyle w:val="LiteralGray"/>
        </w:rPr>
        <w:t>impl ThreadPool {</w:t>
      </w:r>
    </w:p>
    <w:p w14:paraId="5170815D" w14:textId="77777777" w:rsidR="00D335A5" w:rsidRDefault="00000000">
      <w:pPr>
        <w:pStyle w:val="Code"/>
      </w:pPr>
      <w:r>
        <w:rPr>
          <w:rStyle w:val="LiteralGray"/>
        </w:rPr>
        <w:t xml:space="preserve">    </w:t>
      </w:r>
      <w:r>
        <w:rPr>
          <w:rStyle w:val="LiteralGrayItalic"/>
        </w:rPr>
        <w:t>--snip--</w:t>
      </w:r>
    </w:p>
    <w:p w14:paraId="641FB29C" w14:textId="77777777" w:rsidR="00D335A5" w:rsidRDefault="00000000">
      <w:pPr>
        <w:pStyle w:val="Code"/>
      </w:pPr>
      <w:r>
        <w:t xml:space="preserve">    pub fn execute&lt;F&gt;(&amp;self, f: F)</w:t>
      </w:r>
    </w:p>
    <w:p w14:paraId="2F14051B" w14:textId="77777777" w:rsidR="00D335A5" w:rsidRDefault="00000000">
      <w:pPr>
        <w:pStyle w:val="Code"/>
      </w:pPr>
      <w:r>
        <w:t xml:space="preserve">    where</w:t>
      </w:r>
    </w:p>
    <w:p w14:paraId="2E14AF02" w14:textId="77777777" w:rsidR="00D335A5" w:rsidRDefault="00000000">
      <w:pPr>
        <w:pStyle w:val="Code"/>
      </w:pPr>
      <w:r>
        <w:t xml:space="preserve">        F: FnOnce()</w:t>
      </w:r>
      <w:r>
        <w:rPr>
          <w:rStyle w:val="CodeAnnotation"/>
        </w:rPr>
        <w:t>1</w:t>
      </w:r>
      <w:r>
        <w:t xml:space="preserve"> + Send + 'static,</w:t>
      </w:r>
    </w:p>
    <w:p w14:paraId="6A8A9D2A" w14:textId="77777777" w:rsidR="00D335A5" w:rsidRDefault="00000000">
      <w:pPr>
        <w:pStyle w:val="Code"/>
      </w:pPr>
      <w:r>
        <w:t xml:space="preserve">    {</w:t>
      </w:r>
    </w:p>
    <w:p w14:paraId="62BC525C" w14:textId="77777777" w:rsidR="00D335A5" w:rsidRDefault="00000000">
      <w:pPr>
        <w:pStyle w:val="Code"/>
      </w:pPr>
      <w:r>
        <w:t xml:space="preserve">    }</w:t>
      </w:r>
    </w:p>
    <w:p w14:paraId="6DB08828" w14:textId="77777777" w:rsidR="00D335A5" w:rsidRDefault="00000000">
      <w:pPr>
        <w:pStyle w:val="Code"/>
      </w:pPr>
      <w:r>
        <w:rPr>
          <w:rStyle w:val="LiteralGray"/>
        </w:rPr>
        <w:t>}</w:t>
      </w:r>
    </w:p>
    <w:p w14:paraId="28646696" w14:textId="77777777" w:rsidR="00D335A5" w:rsidRDefault="00D335A5">
      <w:pPr>
        <w:pStyle w:val="CodeSpaceBelow"/>
      </w:pPr>
    </w:p>
    <w:p w14:paraId="2EC04C4E" w14:textId="77777777" w:rsidR="00D335A5" w:rsidRDefault="00000000">
      <w:pPr>
        <w:pStyle w:val="Body"/>
        <w:rPr>
          <w:spacing w:val="-1"/>
        </w:rPr>
      </w:pPr>
      <w:r>
        <w:rPr>
          <w:spacing w:val="-1"/>
        </w:rPr>
        <w:t xml:space="preserve">We still use the </w:t>
      </w:r>
      <w:r>
        <w:rPr>
          <w:rStyle w:val="Literal"/>
          <w:spacing w:val="-1"/>
        </w:rPr>
        <w:t>()</w:t>
      </w:r>
      <w:r>
        <w:rPr>
          <w:spacing w:val="-1"/>
        </w:rPr>
        <w:t xml:space="preserve"> after </w:t>
      </w:r>
      <w:r>
        <w:rPr>
          <w:rStyle w:val="Literal"/>
          <w:spacing w:val="-1"/>
        </w:rPr>
        <w:t>FnOnce</w:t>
      </w:r>
      <w:r>
        <w:rPr>
          <w:spacing w:val="-1"/>
        </w:rPr>
        <w:t> </w:t>
      </w:r>
      <w:r>
        <w:rPr>
          <w:rStyle w:val="CodeAnnotation"/>
          <w:spacing w:val="-1"/>
        </w:rPr>
        <w:t>1</w:t>
      </w:r>
      <w:r>
        <w:rPr>
          <w:spacing w:val="-1"/>
        </w:rPr>
        <w:t xml:space="preserve"> because this </w:t>
      </w:r>
      <w:r>
        <w:rPr>
          <w:rStyle w:val="Literal"/>
          <w:spacing w:val="-1"/>
        </w:rPr>
        <w:t>FnOnce</w:t>
      </w:r>
      <w:r>
        <w:rPr>
          <w:spacing w:val="-1"/>
        </w:rPr>
        <w:t xml:space="preserve"> represents a closure that takes no parameters and returns the unit type </w:t>
      </w:r>
      <w:r>
        <w:rPr>
          <w:rStyle w:val="Literal"/>
          <w:spacing w:val="-1"/>
        </w:rPr>
        <w:t>()</w:t>
      </w:r>
      <w:r>
        <w:rPr>
          <w:spacing w:val="-1"/>
        </w:rPr>
        <w:t>. Just like function defi</w:t>
      </w:r>
      <w:r>
        <w:rPr>
          <w:spacing w:val="1"/>
        </w:rPr>
        <w:t xml:space="preserve">nitions, the return type can be omitted from the signature, but even if we </w:t>
      </w:r>
      <w:r>
        <w:rPr>
          <w:spacing w:val="-1"/>
        </w:rPr>
        <w:t>have no parameters, we still need the parentheses.</w:t>
      </w:r>
    </w:p>
    <w:p w14:paraId="223C0E93" w14:textId="77777777" w:rsidR="00D335A5" w:rsidRDefault="00000000">
      <w:pPr>
        <w:pStyle w:val="Body"/>
        <w:rPr>
          <w:spacing w:val="-2"/>
        </w:rPr>
      </w:pPr>
      <w:r>
        <w:rPr>
          <w:spacing w:val="-2"/>
        </w:rPr>
        <w:t xml:space="preserve">Again, this is the simplest implementation of the </w:t>
      </w:r>
      <w:r>
        <w:rPr>
          <w:rStyle w:val="Literal"/>
          <w:spacing w:val="-2"/>
        </w:rPr>
        <w:t>execute</w:t>
      </w:r>
      <w:r>
        <w:rPr>
          <w:spacing w:val="-2"/>
        </w:rPr>
        <w:t xml:space="preserve"> method: it does nothing, but we’re only trying to make our code compile. Let’s check it again:</w:t>
      </w:r>
    </w:p>
    <w:p w14:paraId="7507E6C1" w14:textId="77777777" w:rsidR="00D335A5" w:rsidRDefault="00D335A5">
      <w:pPr>
        <w:pStyle w:val="CodeSpaceAbove"/>
      </w:pPr>
    </w:p>
    <w:p w14:paraId="4B2C73A6" w14:textId="77777777" w:rsidR="00D335A5" w:rsidRDefault="00000000">
      <w:pPr>
        <w:pStyle w:val="Code"/>
      </w:pPr>
      <w:r>
        <w:t xml:space="preserve">$ </w:t>
      </w:r>
      <w:r>
        <w:rPr>
          <w:rStyle w:val="LiteralBold"/>
        </w:rPr>
        <w:t>cargo check</w:t>
      </w:r>
    </w:p>
    <w:p w14:paraId="035D729D" w14:textId="77777777" w:rsidR="00D335A5" w:rsidRDefault="00000000">
      <w:pPr>
        <w:pStyle w:val="Code"/>
      </w:pPr>
      <w:r>
        <w:t xml:space="preserve">    Checking hello v0.1.0 (file:///projects/hello)</w:t>
      </w:r>
    </w:p>
    <w:p w14:paraId="33029334" w14:textId="77777777" w:rsidR="00D335A5" w:rsidRDefault="00000000">
      <w:pPr>
        <w:pStyle w:val="Code"/>
      </w:pPr>
      <w:r>
        <w:t xml:space="preserve">    Finished dev [unoptimized + debuginfo] target(s) in 0.24s</w:t>
      </w:r>
    </w:p>
    <w:p w14:paraId="04D60524" w14:textId="77777777" w:rsidR="00D335A5" w:rsidRDefault="00D335A5">
      <w:pPr>
        <w:pStyle w:val="CodeSpaceBelow"/>
      </w:pPr>
    </w:p>
    <w:p w14:paraId="218FE1FD" w14:textId="77777777" w:rsidR="00D335A5" w:rsidRDefault="00000000">
      <w:pPr>
        <w:pStyle w:val="Body"/>
        <w:rPr>
          <w:spacing w:val="-2"/>
        </w:rPr>
      </w:pPr>
      <w:r>
        <w:rPr>
          <w:spacing w:val="-1"/>
        </w:rPr>
        <w:t xml:space="preserve">It compiles! But note that if you try </w:t>
      </w:r>
      <w:r>
        <w:rPr>
          <w:rStyle w:val="Literal"/>
          <w:spacing w:val="-1"/>
        </w:rPr>
        <w:t>cargo run</w:t>
      </w:r>
      <w:r>
        <w:rPr>
          <w:spacing w:val="-1"/>
        </w:rPr>
        <w:t xml:space="preserve"> and make a request in the </w:t>
      </w:r>
      <w:r>
        <w:rPr>
          <w:spacing w:val="-2"/>
        </w:rPr>
        <w:t xml:space="preserve">browser, you’ll see the errors in the browser that we saw at the beginning of the chapter. Our library isn’t actually calling the closure passed to </w:t>
      </w:r>
      <w:r>
        <w:rPr>
          <w:rStyle w:val="Literal"/>
          <w:spacing w:val="-2"/>
        </w:rPr>
        <w:t>execute</w:t>
      </w:r>
      <w:r>
        <w:rPr>
          <w:spacing w:val="-2"/>
        </w:rPr>
        <w:t xml:space="preserve"> yet!</w:t>
      </w:r>
    </w:p>
    <w:p w14:paraId="27DD6B52" w14:textId="77777777" w:rsidR="00D335A5" w:rsidRDefault="00000000">
      <w:pPr>
        <w:pStyle w:val="Note"/>
        <w:spacing w:after="0"/>
      </w:pPr>
      <w:r>
        <w:rPr>
          <w:rStyle w:val="NoteHead"/>
          <w:i w:val="0"/>
          <w:iCs w:val="0"/>
        </w:rPr>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InNote"/>
          <w:i w:val="0"/>
          <w:iCs w:val="0"/>
        </w:rPr>
        <w:t>and</w:t>
      </w:r>
      <w:r>
        <w:t xml:space="preserve"> has the behavior we want.</w:t>
      </w:r>
    </w:p>
    <w:p w14:paraId="746AFC68" w14:textId="77777777" w:rsidR="00D335A5" w:rsidRDefault="00000000">
      <w:pPr>
        <w:pStyle w:val="HeadC"/>
      </w:pPr>
      <w:r>
        <w:lastRenderedPageBreak/>
        <w:t>Validating the Number of Threads in new</w:t>
      </w:r>
    </w:p>
    <w:p w14:paraId="476216E5" w14:textId="77777777" w:rsidR="00D335A5" w:rsidRDefault="00000000">
      <w:pPr>
        <w:pStyle w:val="BodyFirst"/>
      </w:pPr>
      <w:r>
        <w:rPr>
          <w:spacing w:val="3"/>
        </w:rPr>
        <w:t xml:space="preserve">We aren’t doing anything with the parameters to </w:t>
      </w:r>
      <w:r>
        <w:rPr>
          <w:rStyle w:val="Literal"/>
          <w:spacing w:val="3"/>
        </w:rPr>
        <w:t>new</w:t>
      </w:r>
      <w:r>
        <w:rPr>
          <w:spacing w:val="3"/>
        </w:rPr>
        <w:t xml:space="preserve"> and </w:t>
      </w:r>
      <w:r>
        <w:rPr>
          <w:rStyle w:val="Literal"/>
          <w:spacing w:val="3"/>
        </w:rPr>
        <w:t>execute</w:t>
      </w:r>
      <w:r>
        <w:rPr>
          <w:spacing w:val="3"/>
        </w:rPr>
        <w:t xml:space="preserve">. Let’s </w:t>
      </w:r>
      <w:r>
        <w:t xml:space="preserve">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w:t>
      </w:r>
      <w:r>
        <w:rPr>
          <w:spacing w:val="2"/>
        </w:rPr>
        <w:t xml:space="preserve">parameter because a pool with a negative number of threads makes no </w:t>
      </w:r>
      <w:r>
        <w:t xml:space="preserve">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 and have the program panic if it receives a zero by using the </w:t>
      </w:r>
      <w:r>
        <w:rPr>
          <w:rStyle w:val="Literal"/>
        </w:rPr>
        <w:t>assert!</w:t>
      </w:r>
      <w:r>
        <w:t xml:space="preserve"> macro, as shown in Listing 20-13.</w:t>
      </w:r>
    </w:p>
    <w:p w14:paraId="19152570" w14:textId="77777777" w:rsidR="00D335A5" w:rsidRDefault="00D335A5">
      <w:pPr>
        <w:pStyle w:val="CodeSpaceAbove"/>
        <w:spacing w:before="120"/>
      </w:pPr>
    </w:p>
    <w:p w14:paraId="5B49EFC9" w14:textId="77777777" w:rsidR="00D335A5" w:rsidRDefault="00000000">
      <w:pPr>
        <w:pStyle w:val="CodeLabel"/>
      </w:pPr>
      <w:r>
        <w:t>src/lib.rs</w:t>
      </w:r>
    </w:p>
    <w:p w14:paraId="3E80D167" w14:textId="77777777" w:rsidR="00D335A5" w:rsidRDefault="00000000">
      <w:pPr>
        <w:pStyle w:val="Code"/>
      </w:pPr>
      <w:r>
        <w:rPr>
          <w:rStyle w:val="LiteralGray"/>
        </w:rPr>
        <w:t>impl ThreadPool {</w:t>
      </w:r>
    </w:p>
    <w:p w14:paraId="6EEE3F05" w14:textId="77777777" w:rsidR="00D335A5" w:rsidRDefault="00000000">
      <w:pPr>
        <w:pStyle w:val="Code"/>
      </w:pPr>
      <w:r>
        <w:t xml:space="preserve">    /// Create a new ThreadPool.</w:t>
      </w:r>
    </w:p>
    <w:p w14:paraId="44F4A484" w14:textId="77777777" w:rsidR="00D335A5" w:rsidRDefault="00000000">
      <w:pPr>
        <w:pStyle w:val="Code"/>
      </w:pPr>
      <w:r>
        <w:t xml:space="preserve">    ///</w:t>
      </w:r>
    </w:p>
    <w:p w14:paraId="785845F9" w14:textId="77777777" w:rsidR="00D335A5" w:rsidRDefault="00000000">
      <w:pPr>
        <w:pStyle w:val="Code"/>
      </w:pPr>
      <w:r>
        <w:t xml:space="preserve">    /// The size is the number of threads in the pool.</w:t>
      </w:r>
    </w:p>
    <w:p w14:paraId="6D81627B" w14:textId="77777777" w:rsidR="00D335A5" w:rsidRDefault="00000000">
      <w:pPr>
        <w:pStyle w:val="Code"/>
      </w:pPr>
      <w:r>
        <w:t xml:space="preserve">    ///</w:t>
      </w:r>
    </w:p>
    <w:p w14:paraId="17AC00A6" w14:textId="77777777" w:rsidR="00D335A5" w:rsidRDefault="00000000">
      <w:pPr>
        <w:pStyle w:val="Code"/>
      </w:pPr>
      <w:r>
        <w:t xml:space="preserve">  </w:t>
      </w:r>
      <w:r>
        <w:rPr>
          <w:rStyle w:val="CodeAnnotationCode"/>
        </w:rPr>
        <w:t>1</w:t>
      </w:r>
      <w:r>
        <w:t xml:space="preserve"> /// # Panics</w:t>
      </w:r>
    </w:p>
    <w:p w14:paraId="3CA18C70" w14:textId="77777777" w:rsidR="00D335A5" w:rsidRDefault="00000000">
      <w:pPr>
        <w:pStyle w:val="Code"/>
      </w:pPr>
      <w:r>
        <w:t xml:space="preserve">    ///</w:t>
      </w:r>
    </w:p>
    <w:p w14:paraId="1C957E01" w14:textId="77777777" w:rsidR="00D335A5" w:rsidRDefault="00000000">
      <w:pPr>
        <w:pStyle w:val="Code"/>
      </w:pPr>
      <w:r>
        <w:t xml:space="preserve">    /// The `new` function will panic if the size is zero.</w:t>
      </w:r>
    </w:p>
    <w:p w14:paraId="2E0FB39F" w14:textId="77777777" w:rsidR="00D335A5" w:rsidRDefault="00000000">
      <w:pPr>
        <w:pStyle w:val="Code"/>
      </w:pPr>
      <w:r>
        <w:rPr>
          <w:rStyle w:val="LiteralGray"/>
        </w:rPr>
        <w:t xml:space="preserve">    pub fn new(size: usize) -&gt; ThreadPool {</w:t>
      </w:r>
    </w:p>
    <w:p w14:paraId="2B6AAAA3" w14:textId="77777777" w:rsidR="00D335A5" w:rsidRDefault="00000000">
      <w:pPr>
        <w:pStyle w:val="Code"/>
      </w:pPr>
      <w:r>
        <w:t xml:space="preserve">      </w:t>
      </w:r>
      <w:r>
        <w:rPr>
          <w:rStyle w:val="CodeAnnotationCode"/>
        </w:rPr>
        <w:t>2</w:t>
      </w:r>
      <w:r>
        <w:t xml:space="preserve"> assert!(size &gt; 0);</w:t>
      </w:r>
    </w:p>
    <w:p w14:paraId="3620FAD2" w14:textId="77777777" w:rsidR="00D335A5" w:rsidRDefault="00D335A5">
      <w:pPr>
        <w:pStyle w:val="Code"/>
      </w:pPr>
    </w:p>
    <w:p w14:paraId="2A430855" w14:textId="77777777" w:rsidR="00D335A5" w:rsidRDefault="00000000">
      <w:pPr>
        <w:pStyle w:val="Code"/>
      </w:pPr>
      <w:r>
        <w:t xml:space="preserve">        </w:t>
      </w:r>
      <w:r>
        <w:rPr>
          <w:rStyle w:val="LiteralGray"/>
        </w:rPr>
        <w:t>ThreadPool</w:t>
      </w:r>
    </w:p>
    <w:p w14:paraId="68A367A3" w14:textId="77777777" w:rsidR="00D335A5" w:rsidRDefault="00000000">
      <w:pPr>
        <w:pStyle w:val="Code"/>
      </w:pPr>
      <w:r>
        <w:rPr>
          <w:rStyle w:val="LiteralGray"/>
        </w:rPr>
        <w:t xml:space="preserve">    }</w:t>
      </w:r>
    </w:p>
    <w:p w14:paraId="5FCBD259" w14:textId="77777777" w:rsidR="00D335A5" w:rsidRDefault="00D335A5">
      <w:pPr>
        <w:pStyle w:val="Code"/>
      </w:pPr>
    </w:p>
    <w:p w14:paraId="29517D05" w14:textId="77777777" w:rsidR="00D335A5" w:rsidRDefault="00000000">
      <w:pPr>
        <w:pStyle w:val="Code"/>
      </w:pPr>
      <w:r>
        <w:rPr>
          <w:rStyle w:val="LiteralGray"/>
        </w:rPr>
        <w:t xml:space="preserve">    </w:t>
      </w:r>
      <w:r>
        <w:rPr>
          <w:rStyle w:val="LiteralGrayItalic"/>
        </w:rPr>
        <w:t>--snip--</w:t>
      </w:r>
    </w:p>
    <w:p w14:paraId="3635F6BE" w14:textId="77777777" w:rsidR="00D335A5" w:rsidRDefault="00000000">
      <w:pPr>
        <w:pStyle w:val="Code"/>
      </w:pPr>
      <w:r>
        <w:rPr>
          <w:rStyle w:val="LiteralGray"/>
        </w:rPr>
        <w:t>}</w:t>
      </w:r>
    </w:p>
    <w:p w14:paraId="4F47AD44" w14:textId="77777777" w:rsidR="00D335A5" w:rsidRDefault="00D335A5">
      <w:pPr>
        <w:pStyle w:val="CodeSpaceBelow"/>
        <w:spacing w:after="140"/>
      </w:pPr>
    </w:p>
    <w:p w14:paraId="0BCEE62B" w14:textId="77777777" w:rsidR="00D335A5" w:rsidRDefault="00000000">
      <w:pPr>
        <w:pStyle w:val="CodeListingCaption"/>
        <w:spacing w:after="80"/>
      </w:pPr>
      <w:r>
        <w:t xml:space="preserve">Listing 20-13: Implementing </w:t>
      </w:r>
      <w:r>
        <w:rPr>
          <w:rStyle w:val="LiteralCaption"/>
          <w:i/>
          <w:iCs/>
        </w:rPr>
        <w:t>ThreadPool::new</w:t>
      </w:r>
      <w:r>
        <w:t xml:space="preserve"> to panic if </w:t>
      </w:r>
      <w:r>
        <w:rPr>
          <w:rStyle w:val="LiteralCaption"/>
          <w:i/>
          <w:iCs/>
        </w:rPr>
        <w:t>size</w:t>
      </w:r>
      <w:r>
        <w:t xml:space="preserve"> is zero</w:t>
      </w:r>
    </w:p>
    <w:p w14:paraId="1B60B8A5" w14:textId="77777777" w:rsidR="00D335A5" w:rsidRDefault="00000000">
      <w:pPr>
        <w:pStyle w:val="Body"/>
        <w:rPr>
          <w:spacing w:val="-1"/>
        </w:rPr>
      </w:pPr>
      <w:r>
        <w:rPr>
          <w:spacing w:val="-1"/>
        </w:rPr>
        <w:fldChar w:fldCharType="begin"/>
      </w:r>
      <w:r>
        <w:rPr>
          <w:spacing w:val="-1"/>
        </w:rPr>
        <w:instrText>xe "documentation:comments"</w:instrText>
      </w:r>
      <w:r>
        <w:rPr>
          <w:spacing w:val="-1"/>
        </w:rPr>
        <w:fldChar w:fldCharType="end"/>
      </w:r>
      <w:r>
        <w:rPr>
          <w:spacing w:val="-1"/>
        </w:rPr>
        <w:fldChar w:fldCharType="begin"/>
      </w:r>
      <w:r>
        <w:rPr>
          <w:spacing w:val="-1"/>
        </w:rPr>
        <w:instrText>xe "comments"</w:instrText>
      </w:r>
      <w:r>
        <w:rPr>
          <w:spacing w:val="-1"/>
        </w:rPr>
        <w:fldChar w:fldCharType="end"/>
      </w:r>
      <w:r>
        <w:rPr>
          <w:spacing w:val="-1"/>
        </w:rPr>
        <w:t xml:space="preserve">We’ve also added some documentation for our </w:t>
      </w:r>
      <w:r>
        <w:rPr>
          <w:rStyle w:val="Literal"/>
          <w:spacing w:val="-1"/>
        </w:rPr>
        <w:t>ThreadPool</w:t>
      </w:r>
      <w:r>
        <w:rPr>
          <w:spacing w:val="-1"/>
        </w:rPr>
        <w:t xml:space="preserve"> with doc comments. Note that we followed good documentation practices by adding a </w:t>
      </w:r>
      <w:r>
        <w:rPr>
          <w:spacing w:val="2"/>
        </w:rPr>
        <w:t>section that calls out the situations in which our function can panic </w:t>
      </w:r>
      <w:r>
        <w:rPr>
          <w:rStyle w:val="CodeAnnotation"/>
          <w:spacing w:val="2"/>
        </w:rPr>
        <w:t>1</w:t>
      </w:r>
      <w:r>
        <w:rPr>
          <w:spacing w:val="2"/>
        </w:rPr>
        <w:t xml:space="preserve">, </w:t>
      </w:r>
      <w:r>
        <w:rPr>
          <w:spacing w:val="-1"/>
        </w:rPr>
        <w:t xml:space="preserve">as discussed in </w:t>
      </w:r>
      <w:r>
        <w:rPr>
          <w:rStyle w:val="Xref"/>
          <w:spacing w:val="-1"/>
        </w:rPr>
        <w:t>Chapter 14</w:t>
      </w:r>
      <w:r>
        <w:rPr>
          <w:spacing w:val="-1"/>
        </w:rPr>
        <w:t xml:space="preserve">. Try running </w:t>
      </w:r>
      <w:r>
        <w:rPr>
          <w:rStyle w:val="Literal"/>
          <w:spacing w:val="-1"/>
        </w:rPr>
        <w:t>cargo doc --open</w:t>
      </w:r>
      <w:r>
        <w:rPr>
          <w:spacing w:val="-1"/>
        </w:rPr>
        <w:t xml:space="preserve"> and clicking the </w:t>
      </w:r>
      <w:r>
        <w:rPr>
          <w:rStyle w:val="Literal"/>
          <w:spacing w:val="-1"/>
        </w:rPr>
        <w:t>ThreadPool</w:t>
      </w:r>
      <w:r>
        <w:rPr>
          <w:spacing w:val="-1"/>
        </w:rPr>
        <w:t xml:space="preserve"> struct to see what the generated docs for </w:t>
      </w:r>
      <w:r>
        <w:rPr>
          <w:rStyle w:val="Literal"/>
          <w:spacing w:val="-1"/>
        </w:rPr>
        <w:t>new</w:t>
      </w:r>
      <w:r>
        <w:rPr>
          <w:spacing w:val="-1"/>
        </w:rPr>
        <w:t xml:space="preserve"> look like!</w:t>
      </w:r>
    </w:p>
    <w:p w14:paraId="68984E2E" w14:textId="77777777" w:rsidR="00D335A5" w:rsidRDefault="00000000">
      <w:pPr>
        <w:pStyle w:val="Body"/>
      </w:pPr>
      <w:r>
        <w:rPr>
          <w:spacing w:val="3"/>
        </w:rPr>
        <w:t xml:space="preserve">Instead of adding the </w:t>
      </w:r>
      <w:r>
        <w:rPr>
          <w:rStyle w:val="Literal"/>
          <w:spacing w:val="3"/>
        </w:rPr>
        <w:t>assert!</w:t>
      </w:r>
      <w:r>
        <w:rPr>
          <w:spacing w:val="3"/>
        </w:rPr>
        <w:t xml:space="preserve"> macro as we’ve done here </w:t>
      </w:r>
      <w:r>
        <w:rPr>
          <w:rStyle w:val="CodeAnnotation"/>
          <w:spacing w:val="3"/>
        </w:rPr>
        <w:t>2</w:t>
      </w:r>
      <w:r>
        <w:rPr>
          <w:spacing w:val="3"/>
        </w:rPr>
        <w:t xml:space="preserve">, we could change </w:t>
      </w:r>
      <w:r>
        <w:rPr>
          <w:rStyle w:val="Literal"/>
          <w:spacing w:val="3"/>
        </w:rPr>
        <w:t>new</w:t>
      </w:r>
      <w:r>
        <w:rPr>
          <w:spacing w:val="3"/>
        </w:rPr>
        <w:t xml:space="preserve"> into </w:t>
      </w:r>
      <w:r>
        <w:rPr>
          <w:rStyle w:val="Literal"/>
          <w:spacing w:val="3"/>
        </w:rPr>
        <w:t>build</w:t>
      </w:r>
      <w:r>
        <w:rPr>
          <w:spacing w:val="3"/>
        </w:rPr>
        <w:t xml:space="preserve"> and return a </w:t>
      </w:r>
      <w:r>
        <w:rPr>
          <w:rStyle w:val="Literal"/>
          <w:spacing w:val="3"/>
        </w:rPr>
        <w:t>Result</w:t>
      </w:r>
      <w:r>
        <w:rPr>
          <w:spacing w:val="3"/>
        </w:rPr>
        <w:t xml:space="preserve"> like we did with </w:t>
      </w:r>
      <w:r>
        <w:rPr>
          <w:rStyle w:val="Literal"/>
          <w:spacing w:val="3"/>
        </w:rPr>
        <w:t>Config::build</w:t>
      </w:r>
      <w:r>
        <w:rPr>
          <w:spacing w:val="3"/>
        </w:rPr>
        <w:t xml:space="preserve"> in</w:t>
      </w:r>
      <w:r>
        <w:t xml:space="preserve"> the I/O project in Listing 12-9. But we’ve decided in this case that trying to create a thread pool without </w:t>
      </w:r>
      <w:r>
        <w:lastRenderedPageBreak/>
        <w:t xml:space="preserve">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35FC3C6A" w14:textId="77777777" w:rsidR="00D335A5" w:rsidRDefault="00D335A5">
      <w:pPr>
        <w:pStyle w:val="CodeSpaceAbove"/>
      </w:pPr>
    </w:p>
    <w:p w14:paraId="28A67218" w14:textId="77777777" w:rsidR="00D335A5" w:rsidRDefault="00000000">
      <w:pPr>
        <w:pStyle w:val="Code"/>
      </w:pPr>
      <w:r>
        <w:t>pub fn build(</w:t>
      </w:r>
    </w:p>
    <w:p w14:paraId="1473D66B" w14:textId="77777777" w:rsidR="00D335A5" w:rsidRDefault="00000000">
      <w:pPr>
        <w:pStyle w:val="Code"/>
      </w:pPr>
      <w:r>
        <w:t xml:space="preserve">    size: usize</w:t>
      </w:r>
    </w:p>
    <w:p w14:paraId="3AF5763A" w14:textId="77777777" w:rsidR="00D335A5" w:rsidRDefault="00000000">
      <w:pPr>
        <w:pStyle w:val="Code"/>
      </w:pPr>
      <w:r>
        <w:t>) -&gt; Result&lt;ThreadPool, PoolCreationError&gt; {</w:t>
      </w:r>
    </w:p>
    <w:p w14:paraId="75C5611D" w14:textId="77777777" w:rsidR="00D335A5" w:rsidRDefault="00D335A5">
      <w:pPr>
        <w:pStyle w:val="CodeSpaceBelow"/>
        <w:spacing w:after="0"/>
      </w:pPr>
    </w:p>
    <w:p w14:paraId="302B91C4" w14:textId="77777777" w:rsidR="00D335A5" w:rsidRDefault="00000000">
      <w:pPr>
        <w:pStyle w:val="HeadC"/>
        <w:spacing w:before="200"/>
      </w:pPr>
      <w:r>
        <w:t>Creating Space to Store the Threads</w:t>
      </w:r>
    </w:p>
    <w:p w14:paraId="1283EC30" w14:textId="77777777" w:rsidR="00D335A5" w:rsidRDefault="00000000">
      <w:pPr>
        <w:pStyle w:val="BodyFirst"/>
      </w:pPr>
      <w:r>
        <w:t xml:space="preserve">Now that we have a way to know we have a valid number of threads to store in the pool, we can create those threads and store them in the </w:t>
      </w:r>
      <w:r>
        <w:rPr>
          <w:rStyle w:val="Literal"/>
        </w:rPr>
        <w:t>ThreadPool</w:t>
      </w:r>
      <w:r>
        <w:t xml:space="preserve"> </w:t>
      </w:r>
      <w:r>
        <w:rPr>
          <w:spacing w:val="2"/>
        </w:rPr>
        <w:t xml:space="preserve">struct before returning the struct. But how do we “store” a thread? Let’s </w:t>
      </w:r>
      <w:r>
        <w:t xml:space="preserve">take another look at the </w:t>
      </w:r>
      <w:r>
        <w:rPr>
          <w:rStyle w:val="Literal"/>
        </w:rPr>
        <w:t>thread::spawn</w:t>
      </w:r>
      <w:r>
        <w:t xml:space="preserve"> signature:</w:t>
      </w:r>
    </w:p>
    <w:p w14:paraId="6A08BB10" w14:textId="77777777" w:rsidR="00D335A5" w:rsidRDefault="00D335A5">
      <w:pPr>
        <w:pStyle w:val="CodeSpaceAbove"/>
      </w:pPr>
    </w:p>
    <w:p w14:paraId="6BFD358B" w14:textId="77777777" w:rsidR="00D335A5" w:rsidRDefault="00000000">
      <w:pPr>
        <w:pStyle w:val="Code"/>
      </w:pPr>
      <w:r>
        <w:t>pub fn spawn&lt;F, T&gt;(f: F) -&gt; JoinHandle&lt;T&gt;</w:t>
      </w:r>
    </w:p>
    <w:p w14:paraId="6BFC0271" w14:textId="77777777" w:rsidR="00D335A5" w:rsidRDefault="00000000">
      <w:pPr>
        <w:pStyle w:val="Code"/>
      </w:pPr>
      <w:r>
        <w:t xml:space="preserve">    where</w:t>
      </w:r>
    </w:p>
    <w:p w14:paraId="3DF686F0" w14:textId="77777777" w:rsidR="00D335A5" w:rsidRDefault="00000000">
      <w:pPr>
        <w:pStyle w:val="Code"/>
      </w:pPr>
      <w:r>
        <w:t xml:space="preserve">        F: FnOnce() -&gt; T,</w:t>
      </w:r>
    </w:p>
    <w:p w14:paraId="35A36F98" w14:textId="77777777" w:rsidR="00D335A5" w:rsidRDefault="00000000">
      <w:pPr>
        <w:pStyle w:val="Code"/>
      </w:pPr>
      <w:r>
        <w:t xml:space="preserve">        F: Send + 'static,</w:t>
      </w:r>
    </w:p>
    <w:p w14:paraId="59FCDBDB" w14:textId="77777777" w:rsidR="00D335A5" w:rsidRDefault="00000000">
      <w:pPr>
        <w:pStyle w:val="Code"/>
      </w:pPr>
      <w:r>
        <w:t xml:space="preserve">        T: Send + 'static,</w:t>
      </w:r>
    </w:p>
    <w:p w14:paraId="548B3EE4" w14:textId="77777777" w:rsidR="00D335A5" w:rsidRDefault="00D335A5">
      <w:pPr>
        <w:pStyle w:val="CodeSpaceBelow"/>
      </w:pPr>
    </w:p>
    <w:p w14:paraId="7CF8A4F7" w14:textId="77777777" w:rsidR="00D335A5"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69DD8666" w14:textId="77777777" w:rsidR="00D335A5" w:rsidRDefault="00000000">
      <w:pPr>
        <w:pStyle w:val="Body"/>
      </w:pPr>
      <w:r>
        <w:rPr>
          <w:spacing w:val="2"/>
        </w:rPr>
        <w:t xml:space="preserve">The code in Listing 20-14 will compile but doesn’t create any threads yet. We’ve changed the definition of </w:t>
      </w:r>
      <w:r>
        <w:rPr>
          <w:rStyle w:val="Literal"/>
          <w:spacing w:val="2"/>
        </w:rPr>
        <w:t>ThreadPool</w:t>
      </w:r>
      <w:r>
        <w:rPr>
          <w:spacing w:val="2"/>
        </w:rPr>
        <w:t xml:space="preserve"> to hold a vector of </w:t>
      </w:r>
      <w:r>
        <w:rPr>
          <w:rStyle w:val="Literal"/>
          <w:spacing w:val="2"/>
        </w:rPr>
        <w:t>thread</w:t>
      </w:r>
      <w:r>
        <w:rPr>
          <w:rStyle w:val="Literal"/>
          <w:spacing w:val="2"/>
        </w:rPr>
        <w:br/>
      </w:r>
      <w:r>
        <w:rPr>
          <w:rStyle w:val="Literal"/>
        </w:rPr>
        <w:t>::JoinHandle&lt;()&gt;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7279DBD5" w14:textId="77777777" w:rsidR="00D335A5" w:rsidRDefault="00D335A5">
      <w:pPr>
        <w:pStyle w:val="CodeSpaceAbove"/>
        <w:spacing w:before="120"/>
      </w:pPr>
    </w:p>
    <w:p w14:paraId="47F35FFB" w14:textId="77777777" w:rsidR="00D335A5" w:rsidRDefault="00000000">
      <w:pPr>
        <w:pStyle w:val="CodeLabelAnnotated"/>
      </w:pPr>
      <w:r>
        <w:t>src/lib.rs</w:t>
      </w:r>
    </w:p>
    <w:p w14:paraId="5EB605B6" w14:textId="77777777" w:rsidR="00D335A5" w:rsidRDefault="00000000">
      <w:pPr>
        <w:pStyle w:val="CodeAnnotated"/>
      </w:pPr>
      <w:r>
        <w:rPr>
          <w:rStyle w:val="CodeAnnotationCode"/>
        </w:rPr>
        <w:lastRenderedPageBreak/>
        <w:t>1</w:t>
      </w:r>
      <w:r>
        <w:t xml:space="preserve"> use std::thread;</w:t>
      </w:r>
    </w:p>
    <w:p w14:paraId="0805F5AE" w14:textId="77777777" w:rsidR="00D335A5" w:rsidRDefault="00D335A5">
      <w:pPr>
        <w:pStyle w:val="Code"/>
      </w:pPr>
    </w:p>
    <w:p w14:paraId="67AED087" w14:textId="77777777" w:rsidR="00D335A5" w:rsidRDefault="00000000">
      <w:pPr>
        <w:pStyle w:val="Code"/>
      </w:pPr>
      <w:r>
        <w:t>pub struct ThreadPool {</w:t>
      </w:r>
    </w:p>
    <w:p w14:paraId="3882AD5A" w14:textId="77777777" w:rsidR="00D335A5" w:rsidRDefault="00000000">
      <w:pPr>
        <w:pStyle w:val="Code"/>
      </w:pPr>
      <w:r>
        <w:t xml:space="preserve">  </w:t>
      </w:r>
      <w:r>
        <w:rPr>
          <w:rStyle w:val="CodeAnnotationCode"/>
        </w:rPr>
        <w:t>2</w:t>
      </w:r>
      <w:r>
        <w:t xml:space="preserve"> threads: Vec&lt;thread::JoinHandle&lt;()&gt;&gt;,</w:t>
      </w:r>
    </w:p>
    <w:p w14:paraId="0841152A" w14:textId="77777777" w:rsidR="00D335A5" w:rsidRDefault="00000000">
      <w:pPr>
        <w:pStyle w:val="Code"/>
      </w:pPr>
      <w:r>
        <w:t>}</w:t>
      </w:r>
    </w:p>
    <w:p w14:paraId="43D599F7" w14:textId="77777777" w:rsidR="00D335A5" w:rsidRDefault="00D335A5">
      <w:pPr>
        <w:pStyle w:val="Code"/>
      </w:pPr>
    </w:p>
    <w:p w14:paraId="74806AED" w14:textId="77777777" w:rsidR="00D335A5" w:rsidRDefault="00000000">
      <w:pPr>
        <w:pStyle w:val="Code"/>
      </w:pPr>
      <w:r>
        <w:rPr>
          <w:rStyle w:val="LiteralGray"/>
        </w:rPr>
        <w:t>impl ThreadPool {</w:t>
      </w:r>
    </w:p>
    <w:p w14:paraId="7D92E9E6" w14:textId="77777777" w:rsidR="00D335A5" w:rsidRDefault="00000000">
      <w:pPr>
        <w:pStyle w:val="Code"/>
      </w:pPr>
      <w:r>
        <w:rPr>
          <w:rStyle w:val="LiteralGray"/>
        </w:rPr>
        <w:t xml:space="preserve">    </w:t>
      </w:r>
      <w:r>
        <w:rPr>
          <w:rStyle w:val="LiteralGrayItalic"/>
        </w:rPr>
        <w:t>--snip--</w:t>
      </w:r>
    </w:p>
    <w:p w14:paraId="08241AAA" w14:textId="77777777" w:rsidR="00D335A5" w:rsidRDefault="00000000">
      <w:pPr>
        <w:pStyle w:val="Code"/>
      </w:pPr>
      <w:r>
        <w:rPr>
          <w:rStyle w:val="LiteralGray"/>
        </w:rPr>
        <w:t xml:space="preserve">    pub fn new(size: usize) -&gt; ThreadPool {</w:t>
      </w:r>
    </w:p>
    <w:p w14:paraId="6C1F93D8" w14:textId="77777777" w:rsidR="00D335A5" w:rsidRDefault="00000000">
      <w:pPr>
        <w:pStyle w:val="Code"/>
      </w:pPr>
      <w:r>
        <w:rPr>
          <w:rStyle w:val="LiteralGray"/>
        </w:rPr>
        <w:t xml:space="preserve">        assert!(size &gt; 0);</w:t>
      </w:r>
    </w:p>
    <w:p w14:paraId="1277A621" w14:textId="77777777" w:rsidR="00D335A5" w:rsidRDefault="00D335A5">
      <w:pPr>
        <w:pStyle w:val="Code"/>
      </w:pPr>
    </w:p>
    <w:p w14:paraId="132CFF9B" w14:textId="77777777" w:rsidR="00D335A5" w:rsidRDefault="00000000">
      <w:pPr>
        <w:pStyle w:val="Code"/>
      </w:pPr>
      <w:r>
        <w:t xml:space="preserve">      </w:t>
      </w:r>
      <w:r>
        <w:rPr>
          <w:rStyle w:val="CodeAnnotationCode"/>
        </w:rPr>
        <w:t>3</w:t>
      </w:r>
      <w:r>
        <w:t xml:space="preserve"> let mut threads = Vec::with_capacity(size);</w:t>
      </w:r>
    </w:p>
    <w:p w14:paraId="405698F4" w14:textId="77777777" w:rsidR="00D335A5" w:rsidRDefault="00D335A5">
      <w:pPr>
        <w:pStyle w:val="Code"/>
      </w:pPr>
    </w:p>
    <w:p w14:paraId="55369298" w14:textId="77777777" w:rsidR="00D335A5" w:rsidRDefault="00000000">
      <w:pPr>
        <w:pStyle w:val="Code"/>
      </w:pPr>
      <w:r>
        <w:t xml:space="preserve">        for _ in 0..size {</w:t>
      </w:r>
    </w:p>
    <w:p w14:paraId="29A2B5C6" w14:textId="77777777" w:rsidR="00D335A5" w:rsidRDefault="00000000">
      <w:pPr>
        <w:pStyle w:val="Code"/>
      </w:pPr>
      <w:r>
        <w:t xml:space="preserve">            // create some threads and store them in the vector</w:t>
      </w:r>
    </w:p>
    <w:p w14:paraId="62243DA0" w14:textId="77777777" w:rsidR="00D335A5" w:rsidRDefault="00000000">
      <w:pPr>
        <w:pStyle w:val="Code"/>
      </w:pPr>
      <w:r>
        <w:t xml:space="preserve">        }</w:t>
      </w:r>
    </w:p>
    <w:p w14:paraId="235D1505" w14:textId="77777777" w:rsidR="00D335A5" w:rsidRDefault="00D335A5">
      <w:pPr>
        <w:pStyle w:val="Code"/>
      </w:pPr>
    </w:p>
    <w:p w14:paraId="44FC17E4" w14:textId="77777777" w:rsidR="00D335A5" w:rsidRDefault="00000000">
      <w:pPr>
        <w:pStyle w:val="Code"/>
      </w:pPr>
      <w:r>
        <w:t xml:space="preserve">        ThreadPool { threads }</w:t>
      </w:r>
    </w:p>
    <w:p w14:paraId="162D4CB7" w14:textId="77777777" w:rsidR="00D335A5" w:rsidRDefault="00000000">
      <w:pPr>
        <w:pStyle w:val="Code"/>
      </w:pPr>
      <w:r>
        <w:t xml:space="preserve">    }</w:t>
      </w:r>
    </w:p>
    <w:p w14:paraId="62E4B583" w14:textId="77777777" w:rsidR="00D335A5" w:rsidRDefault="00000000">
      <w:pPr>
        <w:pStyle w:val="Code"/>
      </w:pPr>
      <w:r>
        <w:rPr>
          <w:rStyle w:val="LiteralGray"/>
        </w:rPr>
        <w:t xml:space="preserve">    </w:t>
      </w:r>
      <w:r>
        <w:rPr>
          <w:rStyle w:val="LiteralGrayItalic"/>
        </w:rPr>
        <w:t>--snip--</w:t>
      </w:r>
    </w:p>
    <w:p w14:paraId="7B1442CB" w14:textId="77777777" w:rsidR="00D335A5" w:rsidRDefault="00000000">
      <w:pPr>
        <w:pStyle w:val="Code"/>
      </w:pPr>
      <w:r>
        <w:rPr>
          <w:rStyle w:val="LiteralGray"/>
        </w:rPr>
        <w:t>}</w:t>
      </w:r>
    </w:p>
    <w:p w14:paraId="53536EA4" w14:textId="77777777" w:rsidR="00D335A5" w:rsidRDefault="00D335A5">
      <w:pPr>
        <w:pStyle w:val="CodeSpaceBelow"/>
        <w:spacing w:after="140"/>
      </w:pPr>
    </w:p>
    <w:p w14:paraId="42C85E06" w14:textId="77777777" w:rsidR="00D335A5" w:rsidRDefault="00000000">
      <w:pPr>
        <w:pStyle w:val="CodeListingCaption"/>
        <w:spacing w:after="80"/>
      </w:pPr>
      <w:r>
        <w:t xml:space="preserve">Listing 20-14: Creating a vector for </w:t>
      </w:r>
      <w:r>
        <w:rPr>
          <w:rStyle w:val="LiteralCaption"/>
          <w:i/>
          <w:iCs/>
        </w:rPr>
        <w:t>ThreadPool</w:t>
      </w:r>
      <w:r>
        <w:t xml:space="preserve"> to hold the threads</w:t>
      </w:r>
    </w:p>
    <w:p w14:paraId="1BCBDADB" w14:textId="77777777" w:rsidR="00D335A5" w:rsidRDefault="00000000">
      <w:pPr>
        <w:pStyle w:val="Body"/>
        <w:rPr>
          <w:spacing w:val="-3"/>
        </w:rPr>
      </w:pPr>
      <w:r>
        <w:rPr>
          <w:spacing w:val="-3"/>
        </w:rPr>
        <w:t xml:space="preserve">We’ve brought </w:t>
      </w:r>
      <w:r>
        <w:rPr>
          <w:rStyle w:val="Literal"/>
          <w:spacing w:val="-3"/>
        </w:rPr>
        <w:t>std::thread</w:t>
      </w:r>
      <w:r>
        <w:rPr>
          <w:spacing w:val="-3"/>
        </w:rPr>
        <w:t xml:space="preserve"> into scope in the library crate </w:t>
      </w:r>
      <w:r>
        <w:rPr>
          <w:rStyle w:val="CodeAnnotation"/>
          <w:spacing w:val="-3"/>
        </w:rPr>
        <w:t>1</w:t>
      </w:r>
      <w:r>
        <w:rPr>
          <w:spacing w:val="-3"/>
        </w:rPr>
        <w:t xml:space="preserve"> because we’re using </w:t>
      </w:r>
      <w:r>
        <w:rPr>
          <w:rStyle w:val="Literal"/>
          <w:spacing w:val="-3"/>
        </w:rPr>
        <w:t>thread::JoinHandle</w:t>
      </w:r>
      <w:r>
        <w:rPr>
          <w:spacing w:val="-3"/>
        </w:rPr>
        <w:t xml:space="preserve"> as the type of the items in the vector in </w:t>
      </w:r>
      <w:r>
        <w:rPr>
          <w:rStyle w:val="Literal"/>
          <w:spacing w:val="-3"/>
        </w:rPr>
        <w:t>ThreadPool</w:t>
      </w:r>
      <w:r>
        <w:rPr>
          <w:spacing w:val="-3"/>
        </w:rPr>
        <w:t> </w:t>
      </w:r>
      <w:r>
        <w:rPr>
          <w:rStyle w:val="CodeAnnotation"/>
          <w:spacing w:val="-3"/>
        </w:rPr>
        <w:t>2</w:t>
      </w:r>
      <w:r>
        <w:rPr>
          <w:spacing w:val="-3"/>
        </w:rPr>
        <w:t>.</w:t>
      </w:r>
    </w:p>
    <w:p w14:paraId="7697D2C1" w14:textId="77777777" w:rsidR="00D335A5" w:rsidRDefault="00000000">
      <w:pPr>
        <w:pStyle w:val="Body"/>
      </w:pPr>
      <w:r>
        <w:rPr>
          <w:spacing w:val="3"/>
        </w:rPr>
        <w:t xml:space="preserve">Once a valid size is received, our </w:t>
      </w:r>
      <w:r>
        <w:rPr>
          <w:rStyle w:val="Literal"/>
          <w:spacing w:val="3"/>
        </w:rPr>
        <w:t>ThreadPool</w:t>
      </w:r>
      <w:r>
        <w:rPr>
          <w:spacing w:val="3"/>
        </w:rPr>
        <w:t xml:space="preserve"> creates a new vector that </w:t>
      </w:r>
      <w:r>
        <w:t xml:space="preserve">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w:t>
      </w:r>
      <w:r>
        <w:rPr>
          <w:spacing w:val="3"/>
        </w:rPr>
        <w:t xml:space="preserve">as </w:t>
      </w:r>
      <w:r>
        <w:rPr>
          <w:rStyle w:val="Literal"/>
          <w:spacing w:val="3"/>
        </w:rPr>
        <w:t>Vec::new</w:t>
      </w:r>
      <w:r>
        <w:rPr>
          <w:spacing w:val="3"/>
        </w:rPr>
        <w:t xml:space="preserve"> but with an important difference: it pre-allocates space in the </w:t>
      </w:r>
      <w:r>
        <w:t xml:space="preserve">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397D3617" w14:textId="77777777" w:rsidR="00D335A5" w:rsidRDefault="00000000">
      <w:pPr>
        <w:pStyle w:val="Body"/>
      </w:pPr>
      <w:r>
        <w:t xml:space="preserve">When you run </w:t>
      </w:r>
      <w:r>
        <w:rPr>
          <w:rStyle w:val="Literal"/>
        </w:rPr>
        <w:t>cargo check</w:t>
      </w:r>
      <w:r>
        <w:t xml:space="preserve"> again, it should succeed.</w:t>
      </w:r>
    </w:p>
    <w:p w14:paraId="1390F37D" w14:textId="77777777" w:rsidR="00D335A5" w:rsidRDefault="00000000">
      <w:pPr>
        <w:pStyle w:val="HeadC"/>
        <w:spacing w:before="180"/>
      </w:pPr>
      <w:r>
        <w:t>Sending Code from the ThreadPool to a Thread</w:t>
      </w:r>
    </w:p>
    <w:p w14:paraId="3AD9C1CD" w14:textId="77777777" w:rsidR="00D335A5" w:rsidRDefault="00000000">
      <w:pPr>
        <w:pStyle w:val="BodyFirst"/>
        <w:rPr>
          <w:spacing w:val="-5"/>
        </w:rPr>
      </w:pPr>
      <w:r>
        <w:rPr>
          <w:spacing w:val="-2"/>
        </w:rPr>
        <w:t xml:space="preserve">We left a comment in the </w:t>
      </w:r>
      <w:r>
        <w:rPr>
          <w:rStyle w:val="Literal"/>
          <w:spacing w:val="-2"/>
        </w:rPr>
        <w:t>for</w:t>
      </w:r>
      <w:r>
        <w:rPr>
          <w:spacing w:val="-2"/>
        </w:rPr>
        <w:t xml:space="preserve"> loop in Listing 20-14 regarding the creation of threads. Here, we’ll look at how we actually create threads. The standard library provides </w:t>
      </w:r>
      <w:r>
        <w:rPr>
          <w:rStyle w:val="Literal"/>
          <w:spacing w:val="-2"/>
        </w:rPr>
        <w:t>thread::spawn</w:t>
      </w:r>
      <w:r>
        <w:rPr>
          <w:spacing w:val="-2"/>
        </w:rPr>
        <w:t xml:space="preserve"> as a way to create threads, and </w:t>
      </w:r>
      <w:r>
        <w:rPr>
          <w:rStyle w:val="Literal"/>
          <w:spacing w:val="-2"/>
        </w:rPr>
        <w:t>thread::spawn</w:t>
      </w:r>
      <w:r>
        <w:rPr>
          <w:spacing w:val="-2"/>
        </w:rPr>
        <w:t xml:space="preserve"> expects to get some code the thread should run as soon as the thread is cre</w:t>
      </w:r>
      <w:r>
        <w:rPr>
          <w:spacing w:val="1"/>
        </w:rPr>
        <w:t xml:space="preserve">ated. However, in our case, we want to create the threads and have them </w:t>
      </w:r>
      <w:r>
        <w:rPr>
          <w:rStyle w:val="Italic"/>
          <w:spacing w:val="-2"/>
        </w:rPr>
        <w:t>wait</w:t>
      </w:r>
      <w:r>
        <w:rPr>
          <w:spacing w:val="-2"/>
        </w:rPr>
        <w:t xml:space="preserve"> for code that we’ll send later. The standard library’s implementation of </w:t>
      </w:r>
      <w:r>
        <w:rPr>
          <w:spacing w:val="-5"/>
        </w:rPr>
        <w:t>threads doesn’t include any way to do that; we have to implement it manually.</w:t>
      </w:r>
    </w:p>
    <w:p w14:paraId="4EECA293" w14:textId="77777777" w:rsidR="00D335A5" w:rsidRDefault="00000000">
      <w:pPr>
        <w:pStyle w:val="Body"/>
      </w:pPr>
      <w:r>
        <w:rPr>
          <w:spacing w:val="3"/>
        </w:rPr>
        <w:t xml:space="preserve">We’ll implement this behavior by introducing a new data structure </w:t>
      </w:r>
      <w:r>
        <w:t xml:space="preserve">between the </w:t>
      </w:r>
      <w:r>
        <w:rPr>
          <w:rStyle w:val="Literal"/>
        </w:rPr>
        <w:t>ThreadPool</w:t>
      </w:r>
      <w:r>
        <w:t xml:space="preserve"> and the threads that will manage this new behavior. We’ll call this data structure </w:t>
      </w:r>
      <w:r>
        <w:rPr>
          <w:rStyle w:val="Italic"/>
        </w:rPr>
        <w:t>Worker</w:t>
      </w:r>
      <w:r>
        <w:t xml:space="preserve">, </w:t>
      </w:r>
      <w:r>
        <w:lastRenderedPageBreak/>
        <w:t xml:space="preserve">which is a common term in pooling implementations. The </w:t>
      </w:r>
      <w:r>
        <w:rPr>
          <w:rStyle w:val="Literal"/>
        </w:rPr>
        <w:t>Worker</w:t>
      </w:r>
      <w:r>
        <w:t xml:space="preserve"> picks up code that needs to be run and runs the code in its thread.</w:t>
      </w:r>
    </w:p>
    <w:p w14:paraId="6725B7B8" w14:textId="77777777" w:rsidR="00D335A5" w:rsidRDefault="00000000">
      <w:pPr>
        <w:pStyle w:val="Body"/>
      </w:pPr>
      <w:r>
        <w:rPr>
          <w:spacing w:val="2"/>
        </w:rPr>
        <w:t xml:space="preserve">Think of people working in the kitchen at a restaurant: the workers </w:t>
      </w:r>
      <w:r>
        <w:t>wait until orders come in from customers, and then they’re responsible for taking those orders and filling them.</w:t>
      </w:r>
    </w:p>
    <w:p w14:paraId="2D05F146" w14:textId="77777777" w:rsidR="00D335A5" w:rsidRDefault="00000000">
      <w:pPr>
        <w:pStyle w:val="Body"/>
      </w:pPr>
      <w:r>
        <w:rPr>
          <w:spacing w:val="3"/>
        </w:rPr>
        <w:t xml:space="preserve">Instead of storing a vector of </w:t>
      </w:r>
      <w:r>
        <w:rPr>
          <w:rStyle w:val="Literal"/>
          <w:spacing w:val="3"/>
        </w:rPr>
        <w:t>JoinHandle&lt;()&gt;</w:t>
      </w:r>
      <w:r>
        <w:rPr>
          <w:spacing w:val="3"/>
        </w:rPr>
        <w:t xml:space="preserve"> instances in the thread </w:t>
      </w:r>
      <w:r>
        <w:t xml:space="preserve">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5805E5B1" w14:textId="77777777" w:rsidR="00D335A5"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75499A47" w14:textId="77777777" w:rsidR="00D335A5" w:rsidRDefault="00000000">
      <w:pPr>
        <w:pStyle w:val="ListNumber"/>
      </w:pPr>
      <w:r>
        <w:tab/>
        <w:t>1.</w:t>
      </w:r>
      <w:r>
        <w:tab/>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23B093F9" w14:textId="77777777" w:rsidR="00D335A5" w:rsidRDefault="00000000">
      <w:pPr>
        <w:pStyle w:val="ListNumber"/>
      </w:pPr>
      <w:r>
        <w:tab/>
        <w:t>2.</w:t>
      </w:r>
      <w:r>
        <w:tab/>
        <w:t xml:space="preserve">Change </w:t>
      </w:r>
      <w:r>
        <w:rPr>
          <w:rStyle w:val="Literal"/>
        </w:rPr>
        <w:t>ThreadPool</w:t>
      </w:r>
      <w:r>
        <w:t xml:space="preserve"> to hold a vector of </w:t>
      </w:r>
      <w:r>
        <w:rPr>
          <w:rStyle w:val="Literal"/>
        </w:rPr>
        <w:t>Worker</w:t>
      </w:r>
      <w:r>
        <w:t xml:space="preserve"> instances.</w:t>
      </w:r>
    </w:p>
    <w:p w14:paraId="48298CCD" w14:textId="77777777" w:rsidR="00D335A5" w:rsidRDefault="00000000">
      <w:pPr>
        <w:pStyle w:val="ListNumber"/>
      </w:pPr>
      <w:r>
        <w:tab/>
        <w:t>3.</w:t>
      </w:r>
      <w:r>
        <w:tab/>
        <w:t xml:space="preserve">Define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7D0B6A0A" w14:textId="77777777" w:rsidR="00D335A5" w:rsidRDefault="00000000">
      <w:pPr>
        <w:pStyle w:val="ListNumber"/>
      </w:pPr>
      <w:r>
        <w:tab/>
        <w:t>4.</w:t>
      </w:r>
      <w:r>
        <w:tab/>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39EFEC1B" w14:textId="77777777" w:rsidR="00D335A5" w:rsidRDefault="00000000">
      <w:pPr>
        <w:pStyle w:val="Body"/>
      </w:pPr>
      <w:r>
        <w:t>If you’re up for a challenge, try implementing these changes on your own before looking at the code in Listing 20-15.</w:t>
      </w:r>
    </w:p>
    <w:p w14:paraId="4441A5FE" w14:textId="77777777" w:rsidR="00D335A5" w:rsidRDefault="00000000">
      <w:pPr>
        <w:pStyle w:val="Body"/>
      </w:pPr>
      <w:r>
        <w:t>Ready? Here is Listing 20-15 with one way to make the preceding modifications.</w:t>
      </w:r>
    </w:p>
    <w:p w14:paraId="2589E77A" w14:textId="77777777" w:rsidR="00D335A5" w:rsidRDefault="00D335A5">
      <w:pPr>
        <w:pStyle w:val="CodeSpaceAbove"/>
      </w:pPr>
    </w:p>
    <w:p w14:paraId="368203DE" w14:textId="77777777" w:rsidR="00D335A5" w:rsidRDefault="00000000">
      <w:pPr>
        <w:pStyle w:val="CodeLabelAnnotated"/>
      </w:pPr>
      <w:r>
        <w:t>src/lib</w:t>
      </w:r>
      <w:r>
        <w:lastRenderedPageBreak/>
        <w:t>.rs</w:t>
      </w:r>
    </w:p>
    <w:p w14:paraId="34DB3F9B" w14:textId="77777777" w:rsidR="00D335A5" w:rsidRDefault="00000000">
      <w:pPr>
        <w:pStyle w:val="Code"/>
      </w:pPr>
      <w:r>
        <w:rPr>
          <w:rStyle w:val="LiteralGray"/>
        </w:rPr>
        <w:t>use std::thread;</w:t>
      </w:r>
    </w:p>
    <w:p w14:paraId="5A23DC9F" w14:textId="77777777" w:rsidR="00D335A5" w:rsidRDefault="00D335A5">
      <w:pPr>
        <w:pStyle w:val="Code"/>
      </w:pPr>
    </w:p>
    <w:p w14:paraId="2CD3AC42" w14:textId="77777777" w:rsidR="00D335A5" w:rsidRDefault="00000000">
      <w:pPr>
        <w:pStyle w:val="Code"/>
      </w:pPr>
      <w:r>
        <w:rPr>
          <w:rStyle w:val="LiteralGray"/>
        </w:rPr>
        <w:t>pub struct ThreadPool {</w:t>
      </w:r>
    </w:p>
    <w:p w14:paraId="4F843A6A" w14:textId="77777777" w:rsidR="00D335A5" w:rsidRDefault="00000000">
      <w:pPr>
        <w:pStyle w:val="Code"/>
      </w:pPr>
      <w:r>
        <w:t xml:space="preserve">  </w:t>
      </w:r>
      <w:r>
        <w:rPr>
          <w:rStyle w:val="CodeAnnotationCode"/>
        </w:rPr>
        <w:t>1</w:t>
      </w:r>
      <w:r>
        <w:t xml:space="preserve"> workers: Vec&lt;Worker&gt;,</w:t>
      </w:r>
    </w:p>
    <w:p w14:paraId="1EC1D791" w14:textId="77777777" w:rsidR="00D335A5" w:rsidRDefault="00000000">
      <w:pPr>
        <w:pStyle w:val="Code"/>
      </w:pPr>
      <w:r>
        <w:rPr>
          <w:rStyle w:val="LiteralGray"/>
        </w:rPr>
        <w:t>}</w:t>
      </w:r>
    </w:p>
    <w:p w14:paraId="0D778E1A" w14:textId="77777777" w:rsidR="00D335A5" w:rsidRDefault="00D335A5">
      <w:pPr>
        <w:pStyle w:val="Code"/>
      </w:pPr>
    </w:p>
    <w:p w14:paraId="3E93264E" w14:textId="77777777" w:rsidR="00D335A5" w:rsidRDefault="00000000">
      <w:pPr>
        <w:pStyle w:val="Code"/>
      </w:pPr>
      <w:r>
        <w:rPr>
          <w:rStyle w:val="LiteralGray"/>
        </w:rPr>
        <w:t>impl ThreadPool {</w:t>
      </w:r>
    </w:p>
    <w:p w14:paraId="2E315448" w14:textId="77777777" w:rsidR="00D335A5" w:rsidRDefault="00000000">
      <w:pPr>
        <w:pStyle w:val="Code"/>
      </w:pPr>
      <w:r>
        <w:rPr>
          <w:rStyle w:val="LiteralGray"/>
        </w:rPr>
        <w:t xml:space="preserve">    </w:t>
      </w:r>
      <w:r>
        <w:rPr>
          <w:rStyle w:val="LiteralGrayItalic"/>
        </w:rPr>
        <w:t>--snip--</w:t>
      </w:r>
    </w:p>
    <w:p w14:paraId="357B0EBF" w14:textId="77777777" w:rsidR="00D335A5" w:rsidRDefault="00000000">
      <w:pPr>
        <w:pStyle w:val="Code"/>
      </w:pPr>
      <w:r>
        <w:rPr>
          <w:rStyle w:val="LiteralGray"/>
        </w:rPr>
        <w:t xml:space="preserve">    pub fn new(size: usize) -&gt; ThreadPool {</w:t>
      </w:r>
    </w:p>
    <w:p w14:paraId="4CF17EE4" w14:textId="77777777" w:rsidR="00D335A5" w:rsidRDefault="00000000">
      <w:pPr>
        <w:pStyle w:val="Code"/>
      </w:pPr>
      <w:r>
        <w:rPr>
          <w:rStyle w:val="LiteralGray"/>
        </w:rPr>
        <w:t xml:space="preserve">        assert!(size &gt; 0);</w:t>
      </w:r>
    </w:p>
    <w:p w14:paraId="679DD1EF" w14:textId="77777777" w:rsidR="00D335A5" w:rsidRDefault="00D335A5">
      <w:pPr>
        <w:pStyle w:val="Code"/>
      </w:pPr>
    </w:p>
    <w:p w14:paraId="2C8BA740" w14:textId="77777777" w:rsidR="00D335A5" w:rsidRDefault="00000000">
      <w:pPr>
        <w:pStyle w:val="Code"/>
      </w:pPr>
      <w:r>
        <w:t xml:space="preserve">        let mut workers = Vec::with_capacity(size);</w:t>
      </w:r>
    </w:p>
    <w:p w14:paraId="049C0B89" w14:textId="77777777" w:rsidR="00D335A5" w:rsidRDefault="00D335A5">
      <w:pPr>
        <w:pStyle w:val="Code"/>
      </w:pPr>
    </w:p>
    <w:p w14:paraId="71732C9B" w14:textId="77777777" w:rsidR="00D335A5" w:rsidRDefault="00000000">
      <w:pPr>
        <w:pStyle w:val="Code"/>
      </w:pPr>
      <w:r>
        <w:t xml:space="preserve">      </w:t>
      </w:r>
      <w:r>
        <w:rPr>
          <w:rStyle w:val="CodeAnnotationCode"/>
        </w:rPr>
        <w:t>2</w:t>
      </w:r>
      <w:r>
        <w:t xml:space="preserve"> for id in 0..size {</w:t>
      </w:r>
    </w:p>
    <w:p w14:paraId="6A832C18" w14:textId="77777777" w:rsidR="00D335A5" w:rsidRDefault="00000000">
      <w:pPr>
        <w:pStyle w:val="Code"/>
      </w:pPr>
      <w:r>
        <w:t xml:space="preserve">          </w:t>
      </w:r>
      <w:r>
        <w:rPr>
          <w:rStyle w:val="CodeAnnotationCode"/>
        </w:rPr>
        <w:t>3</w:t>
      </w:r>
      <w:r>
        <w:t xml:space="preserve"> workers.push(Worker::new(id));</w:t>
      </w:r>
    </w:p>
    <w:p w14:paraId="453F833D" w14:textId="77777777" w:rsidR="00D335A5" w:rsidRDefault="00000000">
      <w:pPr>
        <w:pStyle w:val="Code"/>
      </w:pPr>
      <w:r>
        <w:t xml:space="preserve">        }</w:t>
      </w:r>
    </w:p>
    <w:p w14:paraId="309A91EE" w14:textId="77777777" w:rsidR="00D335A5" w:rsidRDefault="00D335A5">
      <w:pPr>
        <w:pStyle w:val="Code"/>
      </w:pPr>
    </w:p>
    <w:p w14:paraId="34DD17FA" w14:textId="77777777" w:rsidR="00D335A5" w:rsidRDefault="00000000">
      <w:pPr>
        <w:pStyle w:val="Code"/>
      </w:pPr>
      <w:r>
        <w:t xml:space="preserve">        ThreadPool { workers }</w:t>
      </w:r>
    </w:p>
    <w:p w14:paraId="20ED945C" w14:textId="77777777" w:rsidR="00D335A5" w:rsidRDefault="00000000">
      <w:pPr>
        <w:pStyle w:val="Code"/>
      </w:pPr>
      <w:r>
        <w:rPr>
          <w:rStyle w:val="LiteralGray"/>
        </w:rPr>
        <w:t xml:space="preserve">    }</w:t>
      </w:r>
    </w:p>
    <w:p w14:paraId="55614C49" w14:textId="77777777" w:rsidR="00D335A5" w:rsidRDefault="00000000">
      <w:pPr>
        <w:pStyle w:val="Code"/>
      </w:pPr>
      <w:r>
        <w:rPr>
          <w:rStyle w:val="LiteralGray"/>
        </w:rPr>
        <w:t xml:space="preserve">    </w:t>
      </w:r>
      <w:r>
        <w:rPr>
          <w:rStyle w:val="LiteralGrayItalic"/>
        </w:rPr>
        <w:t>--snip--</w:t>
      </w:r>
    </w:p>
    <w:p w14:paraId="10B87592" w14:textId="77777777" w:rsidR="00D335A5" w:rsidRDefault="00000000">
      <w:pPr>
        <w:pStyle w:val="Code"/>
      </w:pPr>
      <w:r>
        <w:rPr>
          <w:rStyle w:val="LiteralGray"/>
        </w:rPr>
        <w:t>}</w:t>
      </w:r>
    </w:p>
    <w:p w14:paraId="0F832ED8" w14:textId="77777777" w:rsidR="00D335A5" w:rsidRDefault="00D335A5">
      <w:pPr>
        <w:pStyle w:val="Code"/>
      </w:pPr>
    </w:p>
    <w:p w14:paraId="36A8CEEA" w14:textId="77777777" w:rsidR="00D335A5" w:rsidRDefault="00000000">
      <w:pPr>
        <w:pStyle w:val="CodeAnnotated"/>
      </w:pPr>
      <w:r>
        <w:rPr>
          <w:rStyle w:val="CodeAnnotationCode"/>
        </w:rPr>
        <w:t>4</w:t>
      </w:r>
      <w:r>
        <w:t xml:space="preserve"> struct Worker {</w:t>
      </w:r>
    </w:p>
    <w:p w14:paraId="0516B490" w14:textId="77777777" w:rsidR="00D335A5" w:rsidRDefault="00000000">
      <w:pPr>
        <w:pStyle w:val="Code"/>
      </w:pPr>
      <w:r>
        <w:t xml:space="preserve">    id: usize,</w:t>
      </w:r>
    </w:p>
    <w:p w14:paraId="5319ABB6" w14:textId="77777777" w:rsidR="00D335A5" w:rsidRDefault="00000000">
      <w:pPr>
        <w:pStyle w:val="Code"/>
      </w:pPr>
      <w:r>
        <w:t xml:space="preserve">    thread: thread::JoinHandle&lt;()&gt;,</w:t>
      </w:r>
    </w:p>
    <w:p w14:paraId="1ADD5630" w14:textId="77777777" w:rsidR="00D335A5" w:rsidRDefault="00000000">
      <w:pPr>
        <w:pStyle w:val="Code"/>
      </w:pPr>
      <w:r>
        <w:t>}</w:t>
      </w:r>
    </w:p>
    <w:p w14:paraId="38402696" w14:textId="77777777" w:rsidR="00D335A5" w:rsidRDefault="00D335A5">
      <w:pPr>
        <w:pStyle w:val="Code"/>
      </w:pPr>
    </w:p>
    <w:p w14:paraId="10151659" w14:textId="77777777" w:rsidR="00D335A5" w:rsidRDefault="00000000">
      <w:pPr>
        <w:pStyle w:val="Code"/>
      </w:pPr>
      <w:r>
        <w:t>impl Worker {</w:t>
      </w:r>
    </w:p>
    <w:p w14:paraId="1406FD3F" w14:textId="77777777" w:rsidR="00D335A5" w:rsidRDefault="00000000">
      <w:pPr>
        <w:pStyle w:val="Code"/>
      </w:pPr>
      <w:r>
        <w:t xml:space="preserve">  </w:t>
      </w:r>
      <w:r>
        <w:rPr>
          <w:rStyle w:val="CodeAnnotationCode"/>
        </w:rPr>
        <w:t>5</w:t>
      </w:r>
      <w:r>
        <w:t xml:space="preserve"> fn new(id: usize) -&gt; Worker {</w:t>
      </w:r>
    </w:p>
    <w:p w14:paraId="6B2E141B" w14:textId="77777777" w:rsidR="00D335A5" w:rsidRDefault="00000000">
      <w:pPr>
        <w:pStyle w:val="Code"/>
      </w:pPr>
      <w:r>
        <w:t xml:space="preserve">      </w:t>
      </w:r>
      <w:r>
        <w:rPr>
          <w:rStyle w:val="CodeAnnotationCode"/>
        </w:rPr>
        <w:t>6</w:t>
      </w:r>
      <w:r>
        <w:t xml:space="preserve"> let thread = thread::spawn(|| {});</w:t>
      </w:r>
    </w:p>
    <w:p w14:paraId="61C62ED1" w14:textId="77777777" w:rsidR="00D335A5" w:rsidRDefault="00D335A5">
      <w:pPr>
        <w:pStyle w:val="Code"/>
      </w:pPr>
    </w:p>
    <w:p w14:paraId="0AFEEE0E" w14:textId="77777777" w:rsidR="00D335A5" w:rsidRDefault="00000000">
      <w:pPr>
        <w:pStyle w:val="Code"/>
      </w:pPr>
      <w:r>
        <w:t xml:space="preserve">        Worker {</w:t>
      </w:r>
      <w:r>
        <w:rPr>
          <w:rStyle w:val="CodeAnnotationCode"/>
        </w:rPr>
        <w:t>7</w:t>
      </w:r>
      <w:r>
        <w:t xml:space="preserve"> id,</w:t>
      </w:r>
      <w:r>
        <w:rPr>
          <w:rStyle w:val="CodeAnnotation"/>
        </w:rPr>
        <w:t>8</w:t>
      </w:r>
      <w:r>
        <w:t xml:space="preserve"> thread }</w:t>
      </w:r>
    </w:p>
    <w:p w14:paraId="70FF58AA" w14:textId="77777777" w:rsidR="00D335A5" w:rsidRDefault="00000000">
      <w:pPr>
        <w:pStyle w:val="Code"/>
      </w:pPr>
      <w:r>
        <w:t xml:space="preserve">    }</w:t>
      </w:r>
    </w:p>
    <w:p w14:paraId="0EF959D6" w14:textId="77777777" w:rsidR="00D335A5" w:rsidRDefault="00000000">
      <w:pPr>
        <w:pStyle w:val="Code"/>
      </w:pPr>
      <w:r>
        <w:t>}</w:t>
      </w:r>
    </w:p>
    <w:p w14:paraId="0EF825C3" w14:textId="77777777" w:rsidR="00D335A5" w:rsidRDefault="00D335A5">
      <w:pPr>
        <w:pStyle w:val="CodeSpaceBelow"/>
      </w:pPr>
    </w:p>
    <w:p w14:paraId="60CD5419" w14:textId="77777777" w:rsidR="00D335A5" w:rsidRDefault="00000000">
      <w:pPr>
        <w:pStyle w:val="CodeListingCaption"/>
      </w:pPr>
      <w:r>
        <w:t xml:space="preserve">Listing 20-15: Modifying </w:t>
      </w:r>
      <w:r>
        <w:rPr>
          <w:rStyle w:val="LiteralCaption"/>
          <w:i/>
          <w:iCs/>
        </w:rPr>
        <w:t>ThreadPool</w:t>
      </w:r>
      <w:r>
        <w:t xml:space="preserve"> to hold </w:t>
      </w:r>
      <w:r>
        <w:rPr>
          <w:rStyle w:val="LiteralCaption"/>
          <w:i/>
          <w:iCs/>
        </w:rPr>
        <w:t>Worker</w:t>
      </w:r>
      <w:r>
        <w:t xml:space="preserve"> instances instead of holding threads directly</w:t>
      </w:r>
    </w:p>
    <w:p w14:paraId="40202E01" w14:textId="77777777" w:rsidR="00D335A5" w:rsidRDefault="00000000">
      <w:pPr>
        <w:pStyle w:val="Body"/>
        <w:rPr>
          <w:spacing w:val="-3"/>
        </w:rPr>
      </w:pPr>
      <w:r>
        <w:rPr>
          <w:spacing w:val="3"/>
        </w:rPr>
        <w:t xml:space="preserve">We’ve changed the name of the field on </w:t>
      </w:r>
      <w:r>
        <w:rPr>
          <w:rStyle w:val="Literal"/>
          <w:spacing w:val="3"/>
        </w:rPr>
        <w:t>ThreadPool</w:t>
      </w:r>
      <w:r>
        <w:rPr>
          <w:spacing w:val="3"/>
        </w:rPr>
        <w:t xml:space="preserve"> from </w:t>
      </w:r>
      <w:r>
        <w:rPr>
          <w:rStyle w:val="Literal"/>
          <w:spacing w:val="3"/>
        </w:rPr>
        <w:t>threads</w:t>
      </w:r>
      <w:r>
        <w:rPr>
          <w:spacing w:val="3"/>
        </w:rP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w:t>
      </w:r>
      <w:r>
        <w:rPr>
          <w:spacing w:val="3"/>
        </w:rPr>
        <w:t>instances </w:t>
      </w:r>
      <w:r>
        <w:rPr>
          <w:rStyle w:val="CodeAnnotation"/>
          <w:spacing w:val="3"/>
        </w:rPr>
        <w:t>1</w:t>
      </w:r>
      <w:r>
        <w:rPr>
          <w:spacing w:val="3"/>
        </w:rPr>
        <w:t xml:space="preserve">. We use the counter in the </w:t>
      </w:r>
      <w:r>
        <w:rPr>
          <w:rStyle w:val="Literal"/>
          <w:spacing w:val="3"/>
        </w:rPr>
        <w:t>for</w:t>
      </w:r>
      <w:r>
        <w:rPr>
          <w:spacing w:val="3"/>
        </w:rPr>
        <w:t xml:space="preserve"> loop </w:t>
      </w:r>
      <w:r>
        <w:rPr>
          <w:rStyle w:val="CodeAnnotation"/>
          <w:spacing w:val="3"/>
        </w:rPr>
        <w:t>2</w:t>
      </w:r>
      <w:r>
        <w:rPr>
          <w:spacing w:val="3"/>
        </w:rPr>
        <w:t xml:space="preserve"> as an argument to </w:t>
      </w:r>
      <w:r>
        <w:rPr>
          <w:rStyle w:val="Literal"/>
          <w:spacing w:val="-3"/>
        </w:rPr>
        <w:t>Worker::new</w:t>
      </w:r>
      <w:r>
        <w:rPr>
          <w:spacing w:val="-3"/>
        </w:rPr>
        <w:t xml:space="preserve">, and we store each new </w:t>
      </w:r>
      <w:r>
        <w:rPr>
          <w:rStyle w:val="Literal"/>
          <w:spacing w:val="-3"/>
        </w:rPr>
        <w:t>Worker</w:t>
      </w:r>
      <w:r>
        <w:rPr>
          <w:spacing w:val="-3"/>
        </w:rPr>
        <w:t xml:space="preserve"> in the vector named </w:t>
      </w:r>
      <w:r>
        <w:rPr>
          <w:rStyle w:val="Literal"/>
          <w:spacing w:val="-3"/>
        </w:rPr>
        <w:t>workers</w:t>
      </w:r>
      <w:r>
        <w:rPr>
          <w:spacing w:val="-3"/>
        </w:rPr>
        <w:t> </w:t>
      </w:r>
      <w:r>
        <w:rPr>
          <w:rStyle w:val="CodeAnnotation"/>
          <w:spacing w:val="-3"/>
        </w:rPr>
        <w:t>3</w:t>
      </w:r>
      <w:r>
        <w:rPr>
          <w:spacing w:val="-3"/>
        </w:rPr>
        <w:t>.</w:t>
      </w:r>
    </w:p>
    <w:p w14:paraId="2D91BDEC" w14:textId="77777777" w:rsidR="00D335A5"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w:t>
      </w:r>
      <w:r>
        <w:lastRenderedPageBreak/>
        <w:t>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4B2FCD3E" w14:textId="77777777" w:rsidR="00D335A5" w:rsidRDefault="00000000">
      <w:pPr>
        <w:pStyle w:val="Note"/>
        <w:rPr>
          <w:spacing w:val="-3"/>
        </w:rPr>
      </w:pPr>
      <w:r>
        <w:rPr>
          <w:rStyle w:val="NoteHead"/>
          <w:i w:val="0"/>
          <w:iCs w:val="0"/>
        </w:rPr>
        <w:t>Note</w:t>
      </w:r>
      <w:r>
        <w:tab/>
        <w:t>I</w:t>
      </w:r>
      <w:r>
        <w:rPr>
          <w:spacing w:val="-3"/>
        </w:rPr>
        <w:t xml:space="preserve">f the operating system can’t create a thread because there aren’t enough system resources, </w:t>
      </w:r>
      <w:r>
        <w:rPr>
          <w:rStyle w:val="LiteralInNote"/>
          <w:i/>
          <w:iCs/>
        </w:rPr>
        <w:t>thread::spawn</w:t>
      </w:r>
      <w:r>
        <w:t xml:space="preserve"> will panic. That will cause our whole server to panic, even though the </w:t>
      </w:r>
      <w:r>
        <w:rPr>
          <w:spacing w:val="-3"/>
        </w:rPr>
        <w:t xml:space="preserve">creation of some threads might succeed. For simplicity’s sake, this behavior is fine, but in a production thread pool implementation, you’d likely want to use </w:t>
      </w:r>
      <w:r>
        <w:rPr>
          <w:rStyle w:val="LiteralInNote"/>
          <w:i/>
          <w:iCs/>
          <w:spacing w:val="-3"/>
        </w:rPr>
        <w:t>std::thread::Builder</w:t>
      </w:r>
      <w:r>
        <w:rPr>
          <w:spacing w:val="-3"/>
        </w:rPr>
        <w:t xml:space="preserve"> and its </w:t>
      </w:r>
      <w:r>
        <w:rPr>
          <w:rStyle w:val="LiteralInNote"/>
          <w:i/>
          <w:iCs/>
          <w:spacing w:val="-3"/>
        </w:rPr>
        <w:t>spawn</w:t>
      </w:r>
      <w:r>
        <w:rPr>
          <w:spacing w:val="-3"/>
        </w:rPr>
        <w:t xml:space="preserve"> method that returns </w:t>
      </w:r>
      <w:r>
        <w:rPr>
          <w:rStyle w:val="LiteralInNote"/>
          <w:i/>
          <w:iCs/>
          <w:spacing w:val="-3"/>
        </w:rPr>
        <w:t>Result</w:t>
      </w:r>
      <w:r>
        <w:rPr>
          <w:spacing w:val="-3"/>
        </w:rPr>
        <w:t xml:space="preserve"> instead.</w:t>
      </w:r>
    </w:p>
    <w:p w14:paraId="03E19A72" w14:textId="77777777" w:rsidR="00D335A5" w:rsidRDefault="00000000">
      <w:pPr>
        <w:pStyle w:val="Body"/>
      </w:pPr>
      <w:r>
        <w:t xml:space="preserve">This code will compile and will store the number of </w:t>
      </w:r>
      <w:r>
        <w:rPr>
          <w:rStyle w:val="Literal"/>
        </w:rPr>
        <w:t>Worker</w:t>
      </w:r>
      <w:r>
        <w:t xml:space="preserve"> instances we </w:t>
      </w:r>
      <w:r>
        <w:rPr>
          <w:spacing w:val="3"/>
        </w:rPr>
        <w:t xml:space="preserve">specified as an argument to </w:t>
      </w:r>
      <w:r>
        <w:rPr>
          <w:rStyle w:val="Literal"/>
          <w:spacing w:val="3"/>
        </w:rPr>
        <w:t>ThreadPool::new</w:t>
      </w:r>
      <w:r>
        <w:rPr>
          <w:spacing w:val="3"/>
        </w:rPr>
        <w:t xml:space="preserve">. But we’re </w:t>
      </w:r>
      <w:r>
        <w:rPr>
          <w:rStyle w:val="Italic"/>
          <w:spacing w:val="3"/>
        </w:rPr>
        <w:t>still</w:t>
      </w:r>
      <w:r>
        <w:rPr>
          <w:spacing w:val="3"/>
        </w:rPr>
        <w:t xml:space="preserve"> not processing </w:t>
      </w:r>
      <w:r>
        <w:t xml:space="preserve">the closure that we get in </w:t>
      </w:r>
      <w:r>
        <w:rPr>
          <w:rStyle w:val="Literal"/>
        </w:rPr>
        <w:t>execute</w:t>
      </w:r>
      <w:r>
        <w:t>. Let’s look at how to do that next.</w:t>
      </w:r>
    </w:p>
    <w:p w14:paraId="00EEAF81" w14:textId="77777777" w:rsidR="00D335A5" w:rsidRDefault="00000000">
      <w:pPr>
        <w:pStyle w:val="HeadC"/>
      </w:pPr>
      <w:r>
        <w:fldChar w:fldCharType="begin"/>
      </w:r>
      <w:r>
        <w:instrText>xe "channels"</w:instrText>
      </w:r>
      <w:r>
        <w:fldChar w:fldCharType="end"/>
      </w:r>
      <w:r>
        <w:t>Sending Requests to Threads via Channels</w:t>
      </w:r>
    </w:p>
    <w:p w14:paraId="5FCFA228" w14:textId="77777777" w:rsidR="00D335A5" w:rsidRDefault="00000000">
      <w:pPr>
        <w:pStyle w:val="BodyFirst"/>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8CBE83" w14:textId="77777777" w:rsidR="00D335A5" w:rsidRDefault="00000000">
      <w:pPr>
        <w:pStyle w:val="Body"/>
        <w:rPr>
          <w:spacing w:val="-3"/>
        </w:rPr>
      </w:pPr>
      <w:r>
        <w:rPr>
          <w:spacing w:val="1"/>
        </w:rPr>
        <w:t xml:space="preserve">We want the </w:t>
      </w:r>
      <w:r>
        <w:rPr>
          <w:rStyle w:val="Literal"/>
          <w:spacing w:val="1"/>
        </w:rPr>
        <w:t>Worker</w:t>
      </w:r>
      <w:r>
        <w:rPr>
          <w:spacing w:val="1"/>
        </w:rPr>
        <w:t xml:space="preserve"> structs that we just created to fetch the code to run </w:t>
      </w:r>
      <w:r>
        <w:rPr>
          <w:spacing w:val="-3"/>
        </w:rPr>
        <w:t xml:space="preserve">from a queue held in the </w:t>
      </w:r>
      <w:r>
        <w:rPr>
          <w:rStyle w:val="Literal"/>
          <w:spacing w:val="-3"/>
        </w:rPr>
        <w:t>ThreadPool</w:t>
      </w:r>
      <w:r>
        <w:rPr>
          <w:spacing w:val="-3"/>
        </w:rPr>
        <w:t xml:space="preserve"> and send that code to its thread to run.</w:t>
      </w:r>
    </w:p>
    <w:p w14:paraId="21756EB3" w14:textId="77777777" w:rsidR="00D335A5" w:rsidRDefault="00000000">
      <w:pPr>
        <w:pStyle w:val="Body"/>
      </w:pPr>
      <w:r>
        <w:t xml:space="preserve">The channels we learned about in </w:t>
      </w:r>
      <w:r>
        <w:rPr>
          <w:rStyle w:val="Xref"/>
        </w:rPr>
        <w:t>Chapter 16</w:t>
      </w:r>
      <w:r>
        <w:t>—a simple way to commu</w:t>
      </w:r>
      <w:r>
        <w:rPr>
          <w:spacing w:val="2"/>
        </w:rPr>
        <w:t xml:space="preserve">nicate between two threads—would be perfect for this use case. We’ll use </w:t>
      </w:r>
      <w:r>
        <w:t xml:space="preserve">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31248AF7" w14:textId="77777777" w:rsidR="00D335A5" w:rsidRDefault="00000000">
      <w:pPr>
        <w:pStyle w:val="ListNumber"/>
      </w:pPr>
      <w:r>
        <w:tab/>
        <w:t>1.</w:t>
      </w:r>
      <w:r>
        <w:tab/>
        <w:t xml:space="preserve">The </w:t>
      </w:r>
      <w:r>
        <w:rPr>
          <w:rStyle w:val="Literal"/>
        </w:rPr>
        <w:t>ThreadPool</w:t>
      </w:r>
      <w:r>
        <w:t xml:space="preserve"> will create a channel and hold on to the sender.</w:t>
      </w:r>
    </w:p>
    <w:p w14:paraId="61F3F993" w14:textId="77777777" w:rsidR="00D335A5" w:rsidRDefault="00000000">
      <w:pPr>
        <w:pStyle w:val="ListNumber"/>
      </w:pPr>
      <w:r>
        <w:tab/>
        <w:t>2.</w:t>
      </w:r>
      <w:r>
        <w:tab/>
        <w:t xml:space="preserve">Each </w:t>
      </w:r>
      <w:r>
        <w:rPr>
          <w:rStyle w:val="Literal"/>
        </w:rPr>
        <w:t>Worker</w:t>
      </w:r>
      <w:r>
        <w:t xml:space="preserve"> will hold on to the receiver.</w:t>
      </w:r>
    </w:p>
    <w:p w14:paraId="67BA600E" w14:textId="77777777" w:rsidR="00D335A5" w:rsidRDefault="00000000">
      <w:pPr>
        <w:pStyle w:val="ListNumber"/>
      </w:pPr>
      <w:r>
        <w:tab/>
        <w:t>3.</w:t>
      </w:r>
      <w:r>
        <w:tab/>
        <w:t xml:space="preserve">We’ll create a new </w:t>
      </w:r>
      <w:r>
        <w:rPr>
          <w:rStyle w:val="Literal"/>
        </w:rPr>
        <w:t>Job</w:t>
      </w:r>
      <w:r>
        <w:t xml:space="preserve"> struct that will hold the closures we want to send down the channel.</w:t>
      </w:r>
    </w:p>
    <w:p w14:paraId="7403E940" w14:textId="77777777" w:rsidR="00D335A5" w:rsidRDefault="00000000">
      <w:pPr>
        <w:pStyle w:val="ListNumber"/>
      </w:pPr>
      <w:r>
        <w:tab/>
        <w:t>4.</w:t>
      </w:r>
      <w:r>
        <w:tab/>
        <w:t xml:space="preserve">The </w:t>
      </w:r>
      <w:r>
        <w:rPr>
          <w:rStyle w:val="Literal"/>
        </w:rPr>
        <w:t>execute</w:t>
      </w:r>
      <w:r>
        <w:t xml:space="preserve"> method will send the job it wants to execute through the sender.</w:t>
      </w:r>
    </w:p>
    <w:p w14:paraId="5518393B" w14:textId="77777777" w:rsidR="00D335A5" w:rsidRDefault="00000000">
      <w:pPr>
        <w:pStyle w:val="ListNumber"/>
      </w:pPr>
      <w:r>
        <w:lastRenderedPageBreak/>
        <w:tab/>
        <w:t>5.</w:t>
      </w:r>
      <w:r>
        <w:tab/>
        <w:t xml:space="preserve">In its thread, the </w:t>
      </w:r>
      <w:r>
        <w:rPr>
          <w:rStyle w:val="Literal"/>
        </w:rPr>
        <w:t>Worker</w:t>
      </w:r>
      <w:r>
        <w:t xml:space="preserve"> will loop over its receiver and execute the closures of any jobs it receives.</w:t>
      </w:r>
    </w:p>
    <w:p w14:paraId="1D586560" w14:textId="77777777" w:rsidR="00D335A5" w:rsidRDefault="00000000">
      <w:pPr>
        <w:pStyle w:val="Body"/>
      </w:pPr>
      <w:r>
        <w:rPr>
          <w:spacing w:val="3"/>
        </w:rPr>
        <w:t xml:space="preserve">Let’s start by creating a channel in </w:t>
      </w:r>
      <w:r>
        <w:rPr>
          <w:rStyle w:val="Literal"/>
          <w:spacing w:val="3"/>
        </w:rPr>
        <w:t>ThreadPool::new</w:t>
      </w:r>
      <w:r>
        <w:rPr>
          <w:spacing w:val="3"/>
        </w:rPr>
        <w:t xml:space="preserve"> and holding the </w:t>
      </w:r>
      <w:r>
        <w:t xml:space="preserve">sender in the </w:t>
      </w:r>
      <w:r>
        <w:rPr>
          <w:rStyle w:val="Literal"/>
        </w:rPr>
        <w:t>ThreadPool</w:t>
      </w:r>
      <w:r>
        <w:t xml:space="preserve"> instance, as shown in Listing 20-16. The </w:t>
      </w:r>
      <w:r>
        <w:rPr>
          <w:rStyle w:val="Literal"/>
        </w:rPr>
        <w:t>Job</w:t>
      </w:r>
      <w:r>
        <w:t xml:space="preserve"> struct </w:t>
      </w:r>
      <w:r>
        <w:rPr>
          <w:spacing w:val="2"/>
        </w:rPr>
        <w:t xml:space="preserve">doesn’t hold anything for now but will be the type of item we’re sending </w:t>
      </w:r>
      <w:r>
        <w:t>down the channel.</w:t>
      </w:r>
    </w:p>
    <w:p w14:paraId="6335DEA7" w14:textId="77777777" w:rsidR="00D335A5" w:rsidRDefault="00D335A5">
      <w:pPr>
        <w:pStyle w:val="CodeSpaceAbove"/>
      </w:pPr>
    </w:p>
    <w:p w14:paraId="24AB9126" w14:textId="77777777" w:rsidR="00D335A5" w:rsidRDefault="00000000">
      <w:pPr>
        <w:pStyle w:val="CodeLabel"/>
      </w:pPr>
      <w:r>
        <w:t>src/lib.rs</w:t>
      </w:r>
    </w:p>
    <w:p w14:paraId="64EC2888" w14:textId="77777777" w:rsidR="00D335A5" w:rsidRDefault="00000000">
      <w:pPr>
        <w:pStyle w:val="Code"/>
      </w:pPr>
      <w:r>
        <w:t>use std::{sync::mpsc, thread};</w:t>
      </w:r>
    </w:p>
    <w:p w14:paraId="52DBDF6B" w14:textId="77777777" w:rsidR="00D335A5" w:rsidRDefault="00D335A5">
      <w:pPr>
        <w:pStyle w:val="Code"/>
      </w:pPr>
    </w:p>
    <w:p w14:paraId="5816E8EE" w14:textId="77777777" w:rsidR="00D335A5" w:rsidRDefault="00000000">
      <w:pPr>
        <w:pStyle w:val="Code"/>
      </w:pPr>
      <w:r>
        <w:rPr>
          <w:rStyle w:val="LiteralGray"/>
        </w:rPr>
        <w:t>pub struct ThreadPool {</w:t>
      </w:r>
    </w:p>
    <w:p w14:paraId="01F2E33B" w14:textId="77777777" w:rsidR="00D335A5" w:rsidRDefault="00000000">
      <w:pPr>
        <w:pStyle w:val="Code"/>
      </w:pPr>
      <w:r>
        <w:rPr>
          <w:rStyle w:val="LiteralGray"/>
        </w:rPr>
        <w:t xml:space="preserve">    workers: Vec&lt;Worker&gt;,</w:t>
      </w:r>
    </w:p>
    <w:p w14:paraId="5E041012" w14:textId="77777777" w:rsidR="00D335A5" w:rsidRDefault="00000000">
      <w:pPr>
        <w:pStyle w:val="Code"/>
      </w:pPr>
      <w:r>
        <w:t xml:space="preserve">    sender: mpsc::Sender&lt;Job&gt;,</w:t>
      </w:r>
    </w:p>
    <w:p w14:paraId="5CE960E0" w14:textId="77777777" w:rsidR="00D335A5" w:rsidRDefault="00000000">
      <w:pPr>
        <w:pStyle w:val="Code"/>
      </w:pPr>
      <w:r>
        <w:rPr>
          <w:rStyle w:val="LiteralGray"/>
        </w:rPr>
        <w:t>}</w:t>
      </w:r>
    </w:p>
    <w:p w14:paraId="00365628" w14:textId="77777777" w:rsidR="00D335A5" w:rsidRDefault="00D335A5">
      <w:pPr>
        <w:pStyle w:val="Code"/>
      </w:pPr>
    </w:p>
    <w:p w14:paraId="3F93FBC5" w14:textId="77777777" w:rsidR="00D335A5" w:rsidRDefault="00000000">
      <w:pPr>
        <w:pStyle w:val="Code"/>
      </w:pPr>
      <w:r>
        <w:t>struct Job;</w:t>
      </w:r>
    </w:p>
    <w:p w14:paraId="2B2E9A19" w14:textId="77777777" w:rsidR="00D335A5" w:rsidRDefault="00D335A5">
      <w:pPr>
        <w:pStyle w:val="Code"/>
      </w:pPr>
    </w:p>
    <w:p w14:paraId="35DA77AA" w14:textId="77777777" w:rsidR="00D335A5" w:rsidRDefault="00000000">
      <w:pPr>
        <w:pStyle w:val="Code"/>
      </w:pPr>
      <w:r>
        <w:rPr>
          <w:rStyle w:val="LiteralGray"/>
        </w:rPr>
        <w:t>impl ThreadPool {</w:t>
      </w:r>
    </w:p>
    <w:p w14:paraId="192D92A5" w14:textId="77777777" w:rsidR="00D335A5" w:rsidRDefault="00000000">
      <w:pPr>
        <w:pStyle w:val="Code"/>
      </w:pPr>
      <w:r>
        <w:rPr>
          <w:rStyle w:val="LiteralGray"/>
        </w:rPr>
        <w:t xml:space="preserve">    </w:t>
      </w:r>
      <w:r>
        <w:rPr>
          <w:rStyle w:val="LiteralGrayItalic"/>
        </w:rPr>
        <w:t>--snip--</w:t>
      </w:r>
    </w:p>
    <w:p w14:paraId="045F8E46" w14:textId="77777777" w:rsidR="00D335A5" w:rsidRDefault="00000000">
      <w:pPr>
        <w:pStyle w:val="Code"/>
      </w:pPr>
      <w:r>
        <w:rPr>
          <w:rStyle w:val="LiteralGray"/>
        </w:rPr>
        <w:t xml:space="preserve">    pub fn new(size: usize) -&gt; ThreadPool {</w:t>
      </w:r>
    </w:p>
    <w:p w14:paraId="60E1CE19" w14:textId="77777777" w:rsidR="00D335A5" w:rsidRDefault="00000000">
      <w:pPr>
        <w:pStyle w:val="Code"/>
      </w:pPr>
      <w:r>
        <w:rPr>
          <w:rStyle w:val="LiteralGray"/>
        </w:rPr>
        <w:t xml:space="preserve">        assert!(size &gt; 0);</w:t>
      </w:r>
    </w:p>
    <w:p w14:paraId="51AC7789" w14:textId="77777777" w:rsidR="00D335A5" w:rsidRDefault="00D335A5">
      <w:pPr>
        <w:pStyle w:val="Code"/>
      </w:pPr>
    </w:p>
    <w:p w14:paraId="6072B688" w14:textId="77777777" w:rsidR="00D335A5" w:rsidRDefault="00000000">
      <w:pPr>
        <w:pStyle w:val="Code"/>
      </w:pPr>
      <w:r>
        <w:t xml:space="preserve">      </w:t>
      </w:r>
      <w:r>
        <w:rPr>
          <w:rStyle w:val="CodeAnnotationCode"/>
        </w:rPr>
        <w:t>1</w:t>
      </w:r>
      <w:r>
        <w:t xml:space="preserve"> let (sender, receiver) = mpsc::channel();</w:t>
      </w:r>
    </w:p>
    <w:p w14:paraId="2BD17199" w14:textId="77777777" w:rsidR="00D335A5" w:rsidRDefault="00D335A5">
      <w:pPr>
        <w:pStyle w:val="Code"/>
      </w:pPr>
    </w:p>
    <w:p w14:paraId="1CFFCD88" w14:textId="77777777" w:rsidR="00D335A5" w:rsidRDefault="00000000">
      <w:pPr>
        <w:pStyle w:val="Code"/>
      </w:pPr>
      <w:r>
        <w:rPr>
          <w:rStyle w:val="LiteralGray"/>
        </w:rPr>
        <w:t xml:space="preserve">        let mut workers = Vec::with_capacity(size);</w:t>
      </w:r>
    </w:p>
    <w:p w14:paraId="1C7C90CF" w14:textId="77777777" w:rsidR="00D335A5" w:rsidRDefault="00D335A5">
      <w:pPr>
        <w:pStyle w:val="Code"/>
      </w:pPr>
    </w:p>
    <w:p w14:paraId="71CC03BA" w14:textId="77777777" w:rsidR="00D335A5" w:rsidRDefault="00000000">
      <w:pPr>
        <w:pStyle w:val="Code"/>
      </w:pPr>
      <w:r>
        <w:rPr>
          <w:rStyle w:val="LiteralGray"/>
        </w:rPr>
        <w:t xml:space="preserve">        for id in 0..size {</w:t>
      </w:r>
    </w:p>
    <w:p w14:paraId="3AB7EF0E" w14:textId="77777777" w:rsidR="00D335A5" w:rsidRDefault="00000000">
      <w:pPr>
        <w:pStyle w:val="Code"/>
      </w:pPr>
      <w:r>
        <w:rPr>
          <w:rStyle w:val="LiteralGray"/>
        </w:rPr>
        <w:t xml:space="preserve">            workers.push(Worker::new(id));</w:t>
      </w:r>
    </w:p>
    <w:p w14:paraId="3D5AC8EC" w14:textId="77777777" w:rsidR="00D335A5" w:rsidRDefault="00000000">
      <w:pPr>
        <w:pStyle w:val="Code"/>
      </w:pPr>
      <w:r>
        <w:rPr>
          <w:rStyle w:val="LiteralGray"/>
        </w:rPr>
        <w:t xml:space="preserve">        }</w:t>
      </w:r>
    </w:p>
    <w:p w14:paraId="5EDAE198" w14:textId="77777777" w:rsidR="00D335A5" w:rsidRDefault="00D335A5">
      <w:pPr>
        <w:pStyle w:val="Code"/>
      </w:pPr>
    </w:p>
    <w:p w14:paraId="0E0D7896" w14:textId="77777777" w:rsidR="00D335A5" w:rsidRDefault="00000000">
      <w:pPr>
        <w:pStyle w:val="Code"/>
      </w:pPr>
      <w:r>
        <w:t xml:space="preserve">        ThreadPool { workers,</w:t>
      </w:r>
      <w:r>
        <w:rPr>
          <w:rStyle w:val="CodeAnnotation"/>
        </w:rPr>
        <w:t>2</w:t>
      </w:r>
      <w:r>
        <w:t xml:space="preserve"> sender }</w:t>
      </w:r>
    </w:p>
    <w:p w14:paraId="35D7C957" w14:textId="77777777" w:rsidR="00D335A5" w:rsidRDefault="00000000">
      <w:pPr>
        <w:pStyle w:val="Code"/>
      </w:pPr>
      <w:r>
        <w:rPr>
          <w:rStyle w:val="LiteralGray"/>
        </w:rPr>
        <w:t xml:space="preserve">    }</w:t>
      </w:r>
    </w:p>
    <w:p w14:paraId="3253E6F2" w14:textId="77777777" w:rsidR="00D335A5" w:rsidRDefault="00000000">
      <w:pPr>
        <w:pStyle w:val="Code"/>
      </w:pPr>
      <w:r>
        <w:rPr>
          <w:rStyle w:val="LiteralGray"/>
        </w:rPr>
        <w:t xml:space="preserve">    </w:t>
      </w:r>
      <w:r>
        <w:rPr>
          <w:rStyle w:val="LiteralGrayItalic"/>
        </w:rPr>
        <w:t>--snip--</w:t>
      </w:r>
    </w:p>
    <w:p w14:paraId="57CFB1AC" w14:textId="77777777" w:rsidR="00D335A5" w:rsidRDefault="00000000">
      <w:pPr>
        <w:pStyle w:val="Code"/>
      </w:pPr>
      <w:r>
        <w:rPr>
          <w:rStyle w:val="LiteralGray"/>
        </w:rPr>
        <w:t>}</w:t>
      </w:r>
    </w:p>
    <w:p w14:paraId="55DFF291" w14:textId="77777777" w:rsidR="00D335A5" w:rsidRDefault="00D335A5">
      <w:pPr>
        <w:pStyle w:val="CodeSpaceBelow"/>
      </w:pPr>
    </w:p>
    <w:p w14:paraId="0B6991C6" w14:textId="77777777" w:rsidR="00D335A5" w:rsidRDefault="00000000">
      <w:pPr>
        <w:pStyle w:val="CodeListingCaption"/>
      </w:pPr>
      <w:r>
        <w:t xml:space="preserve">Listing 20-16: Modifying </w:t>
      </w:r>
      <w:r>
        <w:rPr>
          <w:rStyle w:val="LiteralCaption"/>
          <w:i/>
          <w:iCs/>
        </w:rPr>
        <w:t>ThreadPool</w:t>
      </w:r>
      <w:r>
        <w:t xml:space="preserve"> to store the sender of a channel that transmits </w:t>
      </w:r>
      <w:r>
        <w:rPr>
          <w:rStyle w:val="LiteralCaption"/>
          <w:i/>
          <w:iCs/>
        </w:rPr>
        <w:t>Job</w:t>
      </w:r>
      <w:r>
        <w:t xml:space="preserve"> instances</w:t>
      </w:r>
    </w:p>
    <w:p w14:paraId="6C0A1E63" w14:textId="77777777" w:rsidR="00D335A5"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5B3CA46A" w14:textId="77777777" w:rsidR="00D335A5" w:rsidRDefault="00000000">
      <w:pPr>
        <w:pStyle w:val="Body"/>
      </w:pPr>
      <w:r>
        <w:t xml:space="preserve">Let’s try passing a receiver of the channel into each </w:t>
      </w:r>
      <w:r>
        <w:rPr>
          <w:rStyle w:val="Literal"/>
        </w:rPr>
        <w:t>Worker</w:t>
      </w:r>
      <w:r>
        <w:t xml:space="preserve"> as the thread </w:t>
      </w:r>
      <w:r>
        <w:rPr>
          <w:spacing w:val="-3"/>
        </w:rPr>
        <w:t xml:space="preserve">pool creates the channel. We know we want to use the receiver in the thread </w:t>
      </w:r>
      <w:r>
        <w:t xml:space="preserve">that the </w:t>
      </w:r>
      <w:r>
        <w:rPr>
          <w:rStyle w:val="Literal"/>
        </w:rPr>
        <w:t>Worker</w:t>
      </w:r>
      <w:r>
        <w:t xml:space="preserve"> instances spawn, so we’ll </w:t>
      </w:r>
      <w:r>
        <w:lastRenderedPageBreak/>
        <w:t xml:space="preserve">reference the </w:t>
      </w:r>
      <w:r>
        <w:rPr>
          <w:rStyle w:val="Literal"/>
        </w:rPr>
        <w:t>receiver</w:t>
      </w:r>
      <w:r>
        <w:t xml:space="preserve"> parameter in the closure. The code in Listing 20-17 won’t quite compile yet.</w:t>
      </w:r>
    </w:p>
    <w:p w14:paraId="407C584A" w14:textId="77777777" w:rsidR="00D335A5" w:rsidRDefault="00D335A5">
      <w:pPr>
        <w:pStyle w:val="CodeSpaceAbove"/>
        <w:spacing w:before="120"/>
      </w:pPr>
    </w:p>
    <w:p w14:paraId="7D53EA4B" w14:textId="77777777" w:rsidR="00D335A5" w:rsidRDefault="00000000">
      <w:pPr>
        <w:pStyle w:val="CodeLabel"/>
      </w:pPr>
      <w:r>
        <w:t>src/lib.rs</w:t>
      </w:r>
    </w:p>
    <w:p w14:paraId="1750302A" w14:textId="77777777" w:rsidR="00D335A5" w:rsidRDefault="00000000">
      <w:pPr>
        <w:pStyle w:val="Code"/>
      </w:pPr>
      <w:r>
        <w:rPr>
          <w:rStyle w:val="LiteralGray"/>
        </w:rPr>
        <w:t>impl ThreadPool {</w:t>
      </w:r>
    </w:p>
    <w:p w14:paraId="7A548AE7" w14:textId="77777777" w:rsidR="00D335A5" w:rsidRDefault="00000000">
      <w:pPr>
        <w:pStyle w:val="Code"/>
      </w:pPr>
      <w:r>
        <w:rPr>
          <w:rStyle w:val="LiteralGray"/>
        </w:rPr>
        <w:t xml:space="preserve">    </w:t>
      </w:r>
      <w:r>
        <w:rPr>
          <w:rStyle w:val="LiteralGrayItalic"/>
        </w:rPr>
        <w:t>--snip--</w:t>
      </w:r>
    </w:p>
    <w:p w14:paraId="1861C358" w14:textId="77777777" w:rsidR="00D335A5" w:rsidRDefault="00000000">
      <w:pPr>
        <w:pStyle w:val="Code"/>
      </w:pPr>
      <w:r>
        <w:rPr>
          <w:rStyle w:val="LiteralGray"/>
        </w:rPr>
        <w:t xml:space="preserve">    pub fn new(size: usize) -&gt; ThreadPool {</w:t>
      </w:r>
    </w:p>
    <w:p w14:paraId="798FD15F" w14:textId="77777777" w:rsidR="00D335A5" w:rsidRDefault="00000000">
      <w:pPr>
        <w:pStyle w:val="Code"/>
      </w:pPr>
      <w:r>
        <w:rPr>
          <w:rStyle w:val="LiteralGray"/>
        </w:rPr>
        <w:t xml:space="preserve">        assert!(size &gt; 0);</w:t>
      </w:r>
    </w:p>
    <w:p w14:paraId="1D601184" w14:textId="77777777" w:rsidR="00D335A5" w:rsidRDefault="00D335A5">
      <w:pPr>
        <w:pStyle w:val="Code"/>
      </w:pPr>
    </w:p>
    <w:p w14:paraId="098CACEE" w14:textId="77777777" w:rsidR="00D335A5" w:rsidRDefault="00000000">
      <w:pPr>
        <w:pStyle w:val="Code"/>
      </w:pPr>
      <w:r>
        <w:rPr>
          <w:rStyle w:val="LiteralGray"/>
        </w:rPr>
        <w:t xml:space="preserve">        let (sender, receiver) = mpsc::channel();</w:t>
      </w:r>
    </w:p>
    <w:p w14:paraId="74D2CDDF" w14:textId="77777777" w:rsidR="00D335A5" w:rsidRDefault="00D335A5">
      <w:pPr>
        <w:pStyle w:val="Code"/>
      </w:pPr>
    </w:p>
    <w:p w14:paraId="5630D2AE" w14:textId="77777777" w:rsidR="00D335A5" w:rsidRDefault="00000000">
      <w:pPr>
        <w:pStyle w:val="Code"/>
      </w:pPr>
      <w:r>
        <w:rPr>
          <w:rStyle w:val="LiteralGray"/>
        </w:rPr>
        <w:t xml:space="preserve">        let mut workers = Vec::with_capacity(size);</w:t>
      </w:r>
    </w:p>
    <w:p w14:paraId="2A0F41FE" w14:textId="77777777" w:rsidR="00D335A5" w:rsidRDefault="00D335A5">
      <w:pPr>
        <w:pStyle w:val="Code"/>
      </w:pPr>
    </w:p>
    <w:p w14:paraId="26636C84" w14:textId="77777777" w:rsidR="00D335A5" w:rsidRDefault="00000000">
      <w:pPr>
        <w:pStyle w:val="Code"/>
      </w:pPr>
      <w:r>
        <w:rPr>
          <w:rStyle w:val="LiteralGray"/>
        </w:rPr>
        <w:t xml:space="preserve">        for id in 0..size {</w:t>
      </w:r>
    </w:p>
    <w:p w14:paraId="4F46C31E" w14:textId="77777777" w:rsidR="00D335A5" w:rsidRDefault="00000000">
      <w:pPr>
        <w:pStyle w:val="Code"/>
      </w:pPr>
      <w:r>
        <w:t xml:space="preserve">          </w:t>
      </w:r>
      <w:r>
        <w:rPr>
          <w:rStyle w:val="CodeAnnotationCode"/>
        </w:rPr>
        <w:t>1</w:t>
      </w:r>
      <w:r>
        <w:t xml:space="preserve"> workers.push(Worker::new(id, receiver));</w:t>
      </w:r>
    </w:p>
    <w:p w14:paraId="68B83475" w14:textId="77777777" w:rsidR="00D335A5" w:rsidRDefault="00000000">
      <w:pPr>
        <w:pStyle w:val="Code"/>
      </w:pPr>
      <w:r>
        <w:rPr>
          <w:rStyle w:val="LiteralGray"/>
        </w:rPr>
        <w:t xml:space="preserve">        }</w:t>
      </w:r>
    </w:p>
    <w:p w14:paraId="7DC14F2E" w14:textId="77777777" w:rsidR="00D335A5" w:rsidRDefault="00D335A5">
      <w:pPr>
        <w:pStyle w:val="Code"/>
      </w:pPr>
    </w:p>
    <w:p w14:paraId="7C07A060" w14:textId="77777777" w:rsidR="00D335A5" w:rsidRDefault="00000000">
      <w:pPr>
        <w:pStyle w:val="Code"/>
      </w:pPr>
      <w:r>
        <w:rPr>
          <w:rStyle w:val="LiteralGray"/>
        </w:rPr>
        <w:t xml:space="preserve">        ThreadPool { workers, sender }</w:t>
      </w:r>
    </w:p>
    <w:p w14:paraId="4BA08F11" w14:textId="77777777" w:rsidR="00D335A5" w:rsidRDefault="00000000">
      <w:pPr>
        <w:pStyle w:val="Code"/>
      </w:pPr>
      <w:r>
        <w:rPr>
          <w:rStyle w:val="LiteralGray"/>
        </w:rPr>
        <w:t xml:space="preserve">    }</w:t>
      </w:r>
    </w:p>
    <w:p w14:paraId="699D5351" w14:textId="77777777" w:rsidR="00D335A5" w:rsidRDefault="00000000">
      <w:pPr>
        <w:pStyle w:val="Code"/>
      </w:pPr>
      <w:r>
        <w:rPr>
          <w:rStyle w:val="LiteralGray"/>
        </w:rPr>
        <w:t xml:space="preserve">    </w:t>
      </w:r>
      <w:r>
        <w:rPr>
          <w:rStyle w:val="LiteralGrayItalic"/>
        </w:rPr>
        <w:t>--snip--</w:t>
      </w:r>
    </w:p>
    <w:p w14:paraId="539249F4" w14:textId="77777777" w:rsidR="00D335A5" w:rsidRDefault="00000000">
      <w:pPr>
        <w:pStyle w:val="Code"/>
      </w:pPr>
      <w:r>
        <w:rPr>
          <w:rStyle w:val="LiteralGray"/>
        </w:rPr>
        <w:t>}</w:t>
      </w:r>
    </w:p>
    <w:p w14:paraId="2E2BF553" w14:textId="77777777" w:rsidR="00D335A5" w:rsidRDefault="00D335A5">
      <w:pPr>
        <w:pStyle w:val="Code"/>
      </w:pPr>
    </w:p>
    <w:p w14:paraId="676F4944" w14:textId="77777777" w:rsidR="00D335A5" w:rsidRDefault="00000000">
      <w:pPr>
        <w:pStyle w:val="Code"/>
      </w:pPr>
      <w:r>
        <w:rPr>
          <w:rStyle w:val="LiteralGrayItalic"/>
        </w:rPr>
        <w:t>--snip--</w:t>
      </w:r>
    </w:p>
    <w:p w14:paraId="335AA6EC" w14:textId="77777777" w:rsidR="00D335A5" w:rsidRDefault="00D335A5">
      <w:pPr>
        <w:pStyle w:val="Code"/>
      </w:pPr>
    </w:p>
    <w:p w14:paraId="37C270D2" w14:textId="77777777" w:rsidR="00D335A5" w:rsidRDefault="00000000">
      <w:pPr>
        <w:pStyle w:val="Code"/>
      </w:pPr>
      <w:r>
        <w:rPr>
          <w:rStyle w:val="LiteralGray"/>
        </w:rPr>
        <w:t>impl Worker {</w:t>
      </w:r>
    </w:p>
    <w:p w14:paraId="396EEDE6" w14:textId="77777777" w:rsidR="00D335A5" w:rsidRDefault="00000000">
      <w:pPr>
        <w:pStyle w:val="Code"/>
      </w:pPr>
      <w:r>
        <w:t xml:space="preserve">    fn new(id: usize, receiver: mpsc::Receiver&lt;Job&gt;) -&gt; Worker {</w:t>
      </w:r>
    </w:p>
    <w:p w14:paraId="6FA96093" w14:textId="77777777" w:rsidR="00D335A5" w:rsidRDefault="00000000">
      <w:pPr>
        <w:pStyle w:val="Code"/>
      </w:pPr>
      <w:r>
        <w:t xml:space="preserve">        let thread = thread::spawn(|| {</w:t>
      </w:r>
    </w:p>
    <w:p w14:paraId="4FEAE74E" w14:textId="77777777" w:rsidR="00D335A5" w:rsidRDefault="00000000">
      <w:pPr>
        <w:pStyle w:val="Code"/>
      </w:pPr>
      <w:r>
        <w:t xml:space="preserve">          </w:t>
      </w:r>
      <w:r>
        <w:rPr>
          <w:rStyle w:val="CodeAnnotationCode"/>
        </w:rPr>
        <w:t>2</w:t>
      </w:r>
      <w:r>
        <w:t xml:space="preserve"> receiver;</w:t>
      </w:r>
    </w:p>
    <w:p w14:paraId="01B87794" w14:textId="77777777" w:rsidR="00D335A5" w:rsidRDefault="00000000">
      <w:pPr>
        <w:pStyle w:val="Code"/>
      </w:pPr>
      <w:r>
        <w:t xml:space="preserve">        });</w:t>
      </w:r>
    </w:p>
    <w:p w14:paraId="1CD00CE2" w14:textId="77777777" w:rsidR="00D335A5" w:rsidRDefault="00D335A5">
      <w:pPr>
        <w:pStyle w:val="Code"/>
      </w:pPr>
    </w:p>
    <w:p w14:paraId="748B02B5" w14:textId="77777777" w:rsidR="00D335A5" w:rsidRDefault="00000000">
      <w:pPr>
        <w:pStyle w:val="Code"/>
      </w:pPr>
      <w:r>
        <w:t xml:space="preserve">        </w:t>
      </w:r>
      <w:r>
        <w:rPr>
          <w:rStyle w:val="LiteralGray"/>
        </w:rPr>
        <w:t>Worker { id, thread }</w:t>
      </w:r>
    </w:p>
    <w:p w14:paraId="13F3CAF9" w14:textId="77777777" w:rsidR="00D335A5" w:rsidRDefault="00000000">
      <w:pPr>
        <w:pStyle w:val="Code"/>
      </w:pPr>
      <w:r>
        <w:rPr>
          <w:rStyle w:val="LiteralGray"/>
        </w:rPr>
        <w:t xml:space="preserve">    }</w:t>
      </w:r>
    </w:p>
    <w:p w14:paraId="0ABE779F" w14:textId="77777777" w:rsidR="00D335A5" w:rsidRDefault="00000000">
      <w:pPr>
        <w:pStyle w:val="Code"/>
      </w:pPr>
      <w:r>
        <w:rPr>
          <w:rStyle w:val="LiteralGray"/>
        </w:rPr>
        <w:t>}</w:t>
      </w:r>
    </w:p>
    <w:p w14:paraId="47FFB4FA" w14:textId="77777777" w:rsidR="00D335A5" w:rsidRDefault="00D335A5">
      <w:pPr>
        <w:pStyle w:val="CodeSpaceBelow"/>
        <w:spacing w:after="140"/>
      </w:pPr>
    </w:p>
    <w:p w14:paraId="37CEA6B9" w14:textId="77777777" w:rsidR="00D335A5" w:rsidRDefault="00000000">
      <w:pPr>
        <w:pStyle w:val="CodeListingCaption"/>
      </w:pPr>
      <w:r>
        <w:t xml:space="preserve">Listing 20-17: Passing the receiver to each </w:t>
      </w:r>
      <w:r>
        <w:rPr>
          <w:rStyle w:val="LiteralCaption"/>
          <w:i/>
          <w:iCs/>
        </w:rPr>
        <w:t>Worker</w:t>
      </w:r>
    </w:p>
    <w:p w14:paraId="0DDEE120" w14:textId="77777777" w:rsidR="00D335A5" w:rsidRDefault="00000000">
      <w:pPr>
        <w:pStyle w:val="Body"/>
        <w:rPr>
          <w:spacing w:val="-3"/>
        </w:rPr>
      </w:pPr>
      <w:r>
        <w:rPr>
          <w:spacing w:val="-3"/>
        </w:rPr>
        <w:t xml:space="preserve">We’ve made some small and straightforward changes: we pass the receiver into </w:t>
      </w:r>
      <w:r>
        <w:rPr>
          <w:rStyle w:val="Literal"/>
          <w:spacing w:val="-3"/>
        </w:rPr>
        <w:t>Worker::new</w:t>
      </w:r>
      <w:r>
        <w:rPr>
          <w:spacing w:val="-3"/>
        </w:rPr>
        <w:t> </w:t>
      </w:r>
      <w:r>
        <w:rPr>
          <w:rStyle w:val="CodeAnnotation"/>
          <w:spacing w:val="-3"/>
        </w:rPr>
        <w:t>1</w:t>
      </w:r>
      <w:r>
        <w:rPr>
          <w:spacing w:val="-3"/>
        </w:rPr>
        <w:t>, and then we use it inside the closure </w:t>
      </w:r>
      <w:r>
        <w:rPr>
          <w:rStyle w:val="CodeAnnotation"/>
          <w:spacing w:val="-3"/>
        </w:rPr>
        <w:t>2</w:t>
      </w:r>
      <w:r>
        <w:rPr>
          <w:spacing w:val="-3"/>
        </w:rPr>
        <w:t>.</w:t>
      </w:r>
    </w:p>
    <w:p w14:paraId="3A6F3AE7" w14:textId="77777777" w:rsidR="00D335A5" w:rsidRDefault="00000000">
      <w:pPr>
        <w:pStyle w:val="Body"/>
      </w:pPr>
      <w:r>
        <w:t>When we try to check this code, we get this error:</w:t>
      </w:r>
    </w:p>
    <w:p w14:paraId="5833852F" w14:textId="77777777" w:rsidR="00D335A5" w:rsidRDefault="00D335A5">
      <w:pPr>
        <w:pStyle w:val="CodeSpaceAbove"/>
        <w:spacing w:before="120"/>
      </w:pPr>
    </w:p>
    <w:p w14:paraId="4B895109" w14:textId="77777777" w:rsidR="00D335A5" w:rsidRDefault="00000000">
      <w:pPr>
        <w:pStyle w:val="Code"/>
      </w:pPr>
      <w:r>
        <w:t xml:space="preserve">$ </w:t>
      </w:r>
      <w:r>
        <w:rPr>
          <w:rStyle w:val="LiteralBold"/>
        </w:rPr>
        <w:t>cargo check</w:t>
      </w:r>
    </w:p>
    <w:p w14:paraId="6DF6B4DC" w14:textId="77777777" w:rsidR="00D335A5" w:rsidRDefault="00000000">
      <w:pPr>
        <w:pStyle w:val="Code"/>
      </w:pPr>
      <w:r>
        <w:t xml:space="preserve">    Checking hello v0.1.0 (file:///projects/hello)</w:t>
      </w:r>
    </w:p>
    <w:p w14:paraId="2C856006" w14:textId="77777777" w:rsidR="00D335A5" w:rsidRDefault="00000000">
      <w:pPr>
        <w:pStyle w:val="Code"/>
      </w:pPr>
      <w:r>
        <w:t>error[E0382]: use of moved value: `receiver`</w:t>
      </w:r>
    </w:p>
    <w:p w14:paraId="13C182A6" w14:textId="77777777" w:rsidR="00D335A5" w:rsidRDefault="00000000">
      <w:pPr>
        <w:pStyle w:val="Code"/>
      </w:pPr>
      <w:r>
        <w:t xml:space="preserve">  --&gt; src/lib.rs:26:42</w:t>
      </w:r>
    </w:p>
    <w:p w14:paraId="01BDE430" w14:textId="77777777" w:rsidR="00D335A5" w:rsidRDefault="00000000">
      <w:pPr>
        <w:pStyle w:val="Code"/>
      </w:pPr>
      <w:r>
        <w:lastRenderedPageBreak/>
        <w:t xml:space="preserve">   |</w:t>
      </w:r>
    </w:p>
    <w:p w14:paraId="6CE7BCA8" w14:textId="77777777" w:rsidR="00D335A5" w:rsidRDefault="00000000">
      <w:pPr>
        <w:pStyle w:val="Code"/>
      </w:pPr>
      <w:r>
        <w:t>21 |         let (sender, receiver) = mpsc::channel();</w:t>
      </w:r>
    </w:p>
    <w:p w14:paraId="113D7438" w14:textId="77777777" w:rsidR="00D335A5" w:rsidRDefault="00000000">
      <w:pPr>
        <w:pStyle w:val="Code"/>
      </w:pPr>
      <w:r>
        <w:t xml:space="preserve">   |                      -------- move occurs because `receiver` has type</w:t>
      </w:r>
    </w:p>
    <w:p w14:paraId="7DA0440F" w14:textId="77777777" w:rsidR="00D335A5" w:rsidRDefault="00000000">
      <w:pPr>
        <w:pStyle w:val="Code"/>
      </w:pPr>
      <w:r>
        <w:t>`std::sync::mpsc::Receiver&lt;Job&gt;`, which does not implement the `Copy` trait</w:t>
      </w:r>
    </w:p>
    <w:p w14:paraId="085FEABD" w14:textId="77777777" w:rsidR="00D335A5" w:rsidRDefault="00000000">
      <w:pPr>
        <w:pStyle w:val="Code"/>
      </w:pPr>
      <w:r>
        <w:t>...</w:t>
      </w:r>
    </w:p>
    <w:p w14:paraId="62BD0EBA" w14:textId="77777777" w:rsidR="00D335A5" w:rsidRDefault="00000000">
      <w:pPr>
        <w:pStyle w:val="Code"/>
      </w:pPr>
      <w:r>
        <w:t>26 |             workers.push(Worker::new(id, receiver));</w:t>
      </w:r>
    </w:p>
    <w:p w14:paraId="09EAED02" w14:textId="77777777" w:rsidR="00D335A5" w:rsidRDefault="00000000">
      <w:pPr>
        <w:pStyle w:val="Code"/>
      </w:pPr>
      <w:r>
        <w:t xml:space="preserve">   |                                          ^^^^^^^^ value moved here, in</w:t>
      </w:r>
    </w:p>
    <w:p w14:paraId="14932DBC" w14:textId="77777777" w:rsidR="00D335A5" w:rsidRDefault="00000000">
      <w:pPr>
        <w:pStyle w:val="Code"/>
      </w:pPr>
      <w:r>
        <w:t>previous iteration of loop</w:t>
      </w:r>
    </w:p>
    <w:p w14:paraId="6D4E4E20" w14:textId="77777777" w:rsidR="00D335A5" w:rsidRDefault="00D335A5">
      <w:pPr>
        <w:pStyle w:val="CodeSpaceBelow"/>
        <w:spacing w:after="140"/>
      </w:pPr>
    </w:p>
    <w:p w14:paraId="701810BE" w14:textId="77777777" w:rsidR="00D335A5" w:rsidRDefault="00000000">
      <w:pPr>
        <w:pStyle w:val="Body"/>
        <w:rPr>
          <w:spacing w:val="-3"/>
        </w:rPr>
      </w:pPr>
      <w:r>
        <w:rPr>
          <w:spacing w:val="-3"/>
        </w:rPr>
        <w:fldChar w:fldCharType="begin"/>
      </w:r>
      <w:r>
        <w:rPr>
          <w:spacing w:val="-3"/>
        </w:rPr>
        <w:instrText>xe "Mutex&lt;T&gt; type"</w:instrText>
      </w:r>
      <w:r>
        <w:rPr>
          <w:spacing w:val="-3"/>
        </w:rPr>
        <w:fldChar w:fldCharType="end"/>
      </w:r>
      <w:r>
        <w:rPr>
          <w:spacing w:val="-3"/>
        </w:rPr>
        <w:fldChar w:fldCharType="begin"/>
      </w:r>
      <w:r>
        <w:rPr>
          <w:spacing w:val="-3"/>
        </w:rPr>
        <w:instrText>xe "Arc&lt;T&gt; type"</w:instrText>
      </w:r>
      <w:r>
        <w:rPr>
          <w:spacing w:val="-3"/>
        </w:rPr>
        <w:fldChar w:fldCharType="end"/>
      </w:r>
      <w:r>
        <w:rPr>
          <w:spacing w:val="-3"/>
        </w:rPr>
        <w:t xml:space="preserve">The code is trying to pass </w:t>
      </w:r>
      <w:r>
        <w:rPr>
          <w:rStyle w:val="Literal"/>
          <w:spacing w:val="-3"/>
        </w:rPr>
        <w:t>receiver</w:t>
      </w:r>
      <w:r>
        <w:rPr>
          <w:spacing w:val="-3"/>
        </w:rPr>
        <w:t xml:space="preserve"> to multiple </w:t>
      </w:r>
      <w:r>
        <w:rPr>
          <w:rStyle w:val="Literal"/>
          <w:spacing w:val="-3"/>
        </w:rPr>
        <w:t>Worker</w:t>
      </w:r>
      <w:r>
        <w:rPr>
          <w:spacing w:val="-3"/>
        </w:rPr>
        <w:t xml:space="preserve"> instances. This won’t work, as you’ll recall from </w:t>
      </w:r>
      <w:r>
        <w:rPr>
          <w:rStyle w:val="Xref"/>
          <w:spacing w:val="-3"/>
        </w:rPr>
        <w:t>Chapter 16</w:t>
      </w:r>
      <w:r>
        <w:rPr>
          <w:spacing w:val="-3"/>
        </w:rPr>
        <w:t xml:space="preserve">: the channel implementation that Rust provides is multiple </w:t>
      </w:r>
      <w:r>
        <w:rPr>
          <w:rStyle w:val="Italic"/>
          <w:spacing w:val="-3"/>
        </w:rPr>
        <w:t>producer</w:t>
      </w:r>
      <w:r>
        <w:rPr>
          <w:spacing w:val="-3"/>
        </w:rPr>
        <w:t xml:space="preserve">, single </w:t>
      </w:r>
      <w:r>
        <w:rPr>
          <w:rStyle w:val="Italic"/>
          <w:spacing w:val="-3"/>
        </w:rPr>
        <w:t>consumer</w:t>
      </w:r>
      <w:r>
        <w:rPr>
          <w:spacing w:val="-3"/>
        </w:rPr>
        <w:t xml:space="preserve">. This means we can’t just clone the consuming end of the channel to fix this code. We also don’t want to send a message multiple times to multiple consumers; we want one list of messages with multiple </w:t>
      </w:r>
      <w:r>
        <w:rPr>
          <w:rStyle w:val="Literal"/>
          <w:spacing w:val="-3"/>
        </w:rPr>
        <w:t>Worker</w:t>
      </w:r>
      <w:r>
        <w:rPr>
          <w:spacing w:val="-3"/>
        </w:rPr>
        <w:t xml:space="preserve"> instances such that each message gets processed once.</w:t>
      </w:r>
    </w:p>
    <w:p w14:paraId="6647313F" w14:textId="77777777" w:rsidR="00D335A5" w:rsidRDefault="00000000">
      <w:pPr>
        <w:pStyle w:val="Body"/>
      </w:pPr>
      <w:r>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 16</w:t>
      </w:r>
      <w:r>
        <w:t>).</w:t>
      </w:r>
    </w:p>
    <w:p w14:paraId="54393133" w14:textId="77777777" w:rsidR="00D335A5" w:rsidRDefault="00000000">
      <w:pPr>
        <w:pStyle w:val="Body"/>
        <w:rPr>
          <w:spacing w:val="-1"/>
        </w:rPr>
      </w:pPr>
      <w:r>
        <w:rPr>
          <w:spacing w:val="-1"/>
        </w:rPr>
        <w:t xml:space="preserve">Recall the thread-safe smart pointers discussed in </w:t>
      </w:r>
      <w:r>
        <w:rPr>
          <w:rStyle w:val="Xref"/>
          <w:spacing w:val="-1"/>
        </w:rPr>
        <w:t>Chapter 16</w:t>
      </w:r>
      <w:r>
        <w:rPr>
          <w:spacing w:val="-1"/>
        </w:rPr>
        <w:t xml:space="preserve">: to share ownership across multiple threads and allow the threads to mutate the value, </w:t>
      </w:r>
      <w:r>
        <w:rPr>
          <w:spacing w:val="2"/>
        </w:rPr>
        <w:t xml:space="preserve">we need to use </w:t>
      </w:r>
      <w:r>
        <w:rPr>
          <w:rStyle w:val="Literal"/>
          <w:spacing w:val="2"/>
        </w:rPr>
        <w:t>Arc&lt;Mutex&lt;T&gt;&gt;</w:t>
      </w:r>
      <w:r>
        <w:rPr>
          <w:spacing w:val="2"/>
        </w:rPr>
        <w:t xml:space="preserve">. The </w:t>
      </w:r>
      <w:r>
        <w:rPr>
          <w:rStyle w:val="Literal"/>
          <w:spacing w:val="2"/>
        </w:rPr>
        <w:t>Arc</w:t>
      </w:r>
      <w:r>
        <w:rPr>
          <w:spacing w:val="2"/>
        </w:rPr>
        <w:t xml:space="preserve"> type will let multiple </w:t>
      </w:r>
      <w:r>
        <w:rPr>
          <w:rStyle w:val="Literal"/>
          <w:spacing w:val="2"/>
        </w:rPr>
        <w:t>Worker</w:t>
      </w:r>
      <w:r>
        <w:rPr>
          <w:spacing w:val="2"/>
        </w:rPr>
        <w:t xml:space="preserve"> instances own the receiver, and </w:t>
      </w:r>
      <w:r>
        <w:rPr>
          <w:rStyle w:val="Literal"/>
          <w:spacing w:val="2"/>
        </w:rPr>
        <w:t>Mutex</w:t>
      </w:r>
      <w:r>
        <w:rPr>
          <w:spacing w:val="2"/>
        </w:rPr>
        <w:t xml:space="preserve"> will ensure that only one </w:t>
      </w:r>
      <w:r>
        <w:rPr>
          <w:rStyle w:val="Literal"/>
          <w:spacing w:val="2"/>
        </w:rPr>
        <w:t>Worker</w:t>
      </w:r>
      <w:r>
        <w:rPr>
          <w:spacing w:val="2"/>
        </w:rPr>
        <w:t xml:space="preserve"> gets a job from</w:t>
      </w:r>
      <w:r>
        <w:rPr>
          <w:spacing w:val="-1"/>
        </w:rPr>
        <w:t xml:space="preserve"> the receiver at a time. Listing 20-18 shows the changes we need to make.</w:t>
      </w:r>
    </w:p>
    <w:p w14:paraId="31216046" w14:textId="77777777" w:rsidR="00D335A5" w:rsidRDefault="00D335A5">
      <w:pPr>
        <w:pStyle w:val="CodeSpaceAbove"/>
        <w:spacing w:before="100"/>
      </w:pPr>
    </w:p>
    <w:p w14:paraId="687722BC" w14:textId="77777777" w:rsidR="00D335A5" w:rsidRDefault="00000000">
      <w:pPr>
        <w:pStyle w:val="CodeLabel"/>
      </w:pPr>
      <w:r>
        <w:t>src/lib.rs</w:t>
      </w:r>
    </w:p>
    <w:p w14:paraId="3D7C872D" w14:textId="77777777" w:rsidR="00D335A5" w:rsidRDefault="00000000">
      <w:pPr>
        <w:pStyle w:val="Code"/>
      </w:pPr>
      <w:r>
        <w:t>use std::{</w:t>
      </w:r>
    </w:p>
    <w:p w14:paraId="6D5A8D01" w14:textId="77777777" w:rsidR="00D335A5" w:rsidRDefault="00000000">
      <w:pPr>
        <w:pStyle w:val="Code"/>
      </w:pPr>
      <w:r>
        <w:t xml:space="preserve">    sync::{mpsc, Arc, Mutex},</w:t>
      </w:r>
    </w:p>
    <w:p w14:paraId="45E06064" w14:textId="77777777" w:rsidR="00D335A5" w:rsidRDefault="00000000">
      <w:pPr>
        <w:pStyle w:val="Code"/>
      </w:pPr>
      <w:r>
        <w:t xml:space="preserve">    thread,</w:t>
      </w:r>
    </w:p>
    <w:p w14:paraId="4BDEADED" w14:textId="77777777" w:rsidR="00D335A5" w:rsidRDefault="00000000">
      <w:pPr>
        <w:pStyle w:val="Code"/>
      </w:pPr>
      <w:r>
        <w:t>};</w:t>
      </w:r>
    </w:p>
    <w:p w14:paraId="38C32F85" w14:textId="77777777" w:rsidR="00D335A5" w:rsidRDefault="00000000">
      <w:pPr>
        <w:pStyle w:val="Code"/>
      </w:pPr>
      <w:r>
        <w:rPr>
          <w:rStyle w:val="LiteralGrayItalic"/>
        </w:rPr>
        <w:t>--snip--</w:t>
      </w:r>
    </w:p>
    <w:p w14:paraId="3302D3AA" w14:textId="77777777" w:rsidR="00D335A5" w:rsidRDefault="00D335A5">
      <w:pPr>
        <w:pStyle w:val="Code"/>
      </w:pPr>
    </w:p>
    <w:p w14:paraId="0E7EEC24" w14:textId="77777777" w:rsidR="00D335A5" w:rsidRDefault="00000000">
      <w:pPr>
        <w:pStyle w:val="Code"/>
      </w:pPr>
      <w:r>
        <w:rPr>
          <w:rStyle w:val="LiteralGray"/>
        </w:rPr>
        <w:t>impl ThreadPool {</w:t>
      </w:r>
    </w:p>
    <w:p w14:paraId="3635CA37" w14:textId="77777777" w:rsidR="00D335A5" w:rsidRDefault="00000000">
      <w:pPr>
        <w:pStyle w:val="Code"/>
      </w:pPr>
      <w:r>
        <w:rPr>
          <w:rStyle w:val="LiteralGray"/>
        </w:rPr>
        <w:t xml:space="preserve">    </w:t>
      </w:r>
      <w:r>
        <w:rPr>
          <w:rStyle w:val="LiteralGrayItalic"/>
        </w:rPr>
        <w:t>--snip--</w:t>
      </w:r>
    </w:p>
    <w:p w14:paraId="489B6F1B" w14:textId="77777777" w:rsidR="00D335A5" w:rsidRDefault="00000000">
      <w:pPr>
        <w:pStyle w:val="Code"/>
      </w:pPr>
      <w:r>
        <w:rPr>
          <w:rStyle w:val="LiteralGray"/>
        </w:rPr>
        <w:t xml:space="preserve">    pub fn new(size: usize) -&gt; ThreadPool {</w:t>
      </w:r>
    </w:p>
    <w:p w14:paraId="0E023175" w14:textId="77777777" w:rsidR="00D335A5" w:rsidRDefault="00000000">
      <w:pPr>
        <w:pStyle w:val="Code"/>
      </w:pPr>
      <w:r>
        <w:rPr>
          <w:rStyle w:val="LiteralGray"/>
        </w:rPr>
        <w:t xml:space="preserve">        assert!(size &gt; 0);</w:t>
      </w:r>
    </w:p>
    <w:p w14:paraId="05301665" w14:textId="77777777" w:rsidR="00D335A5" w:rsidRDefault="00D335A5">
      <w:pPr>
        <w:pStyle w:val="Code"/>
      </w:pPr>
    </w:p>
    <w:p w14:paraId="20D7DFB5" w14:textId="77777777" w:rsidR="00D335A5" w:rsidRDefault="00000000">
      <w:pPr>
        <w:pStyle w:val="Code"/>
      </w:pPr>
      <w:r>
        <w:rPr>
          <w:rStyle w:val="LiteralGray"/>
        </w:rPr>
        <w:t xml:space="preserve">        let (sender, receiver) = mpsc::channel();</w:t>
      </w:r>
    </w:p>
    <w:p w14:paraId="14ADF361" w14:textId="77777777" w:rsidR="00D335A5" w:rsidRDefault="00D335A5">
      <w:pPr>
        <w:pStyle w:val="Code"/>
      </w:pPr>
    </w:p>
    <w:p w14:paraId="705E94CC" w14:textId="77777777" w:rsidR="00D335A5" w:rsidRDefault="00000000">
      <w:pPr>
        <w:pStyle w:val="Code"/>
      </w:pPr>
      <w:r>
        <w:t xml:space="preserve">      </w:t>
      </w:r>
      <w:r>
        <w:rPr>
          <w:rStyle w:val="CodeAnnotationCode"/>
        </w:rPr>
        <w:t>1</w:t>
      </w:r>
      <w:r>
        <w:t xml:space="preserve"> let receiver = Arc::new(Mutex::new(receiver));</w:t>
      </w:r>
    </w:p>
    <w:p w14:paraId="777F37AA" w14:textId="77777777" w:rsidR="00D335A5" w:rsidRDefault="00D335A5">
      <w:pPr>
        <w:pStyle w:val="Code"/>
      </w:pPr>
    </w:p>
    <w:p w14:paraId="668761A0" w14:textId="77777777" w:rsidR="00D335A5" w:rsidRDefault="00000000">
      <w:pPr>
        <w:pStyle w:val="Code"/>
      </w:pPr>
      <w:r>
        <w:rPr>
          <w:rStyle w:val="LiteralGray"/>
        </w:rPr>
        <w:t xml:space="preserve">        let mut workers = Vec::with_capacity(size);</w:t>
      </w:r>
    </w:p>
    <w:p w14:paraId="72B9347A" w14:textId="77777777" w:rsidR="00D335A5" w:rsidRDefault="00D335A5">
      <w:pPr>
        <w:pStyle w:val="Code"/>
      </w:pPr>
    </w:p>
    <w:p w14:paraId="461F281A" w14:textId="77777777" w:rsidR="00D335A5" w:rsidRDefault="00000000">
      <w:pPr>
        <w:pStyle w:val="Code"/>
      </w:pPr>
      <w:r>
        <w:rPr>
          <w:rStyle w:val="LiteralGray"/>
        </w:rPr>
        <w:t xml:space="preserve">        for id in 0..size {</w:t>
      </w:r>
    </w:p>
    <w:p w14:paraId="345249FC" w14:textId="77777777" w:rsidR="00D335A5" w:rsidRDefault="00000000">
      <w:pPr>
        <w:pStyle w:val="Code"/>
      </w:pPr>
      <w:r>
        <w:t xml:space="preserve">            workers.push(</w:t>
      </w:r>
    </w:p>
    <w:p w14:paraId="53ED0889" w14:textId="77777777" w:rsidR="00D335A5" w:rsidRDefault="00000000">
      <w:pPr>
        <w:pStyle w:val="Code"/>
      </w:pPr>
      <w:r>
        <w:t xml:space="preserve">                Worker::new(id, Arc::clone(&amp;</w:t>
      </w:r>
      <w:r>
        <w:rPr>
          <w:rStyle w:val="CodeAnnotation"/>
        </w:rPr>
        <w:t>2</w:t>
      </w:r>
      <w:r>
        <w:t>receiver))</w:t>
      </w:r>
    </w:p>
    <w:p w14:paraId="476D4E41" w14:textId="77777777" w:rsidR="00D335A5" w:rsidRDefault="00000000">
      <w:pPr>
        <w:pStyle w:val="Code"/>
      </w:pPr>
      <w:r>
        <w:t xml:space="preserve">            );</w:t>
      </w:r>
    </w:p>
    <w:p w14:paraId="475FEF53" w14:textId="77777777" w:rsidR="00D335A5" w:rsidRDefault="00000000">
      <w:pPr>
        <w:pStyle w:val="Code"/>
      </w:pPr>
      <w:r>
        <w:rPr>
          <w:rStyle w:val="LiteralGray"/>
        </w:rPr>
        <w:t xml:space="preserve">        }</w:t>
      </w:r>
    </w:p>
    <w:p w14:paraId="466D2994" w14:textId="77777777" w:rsidR="00D335A5" w:rsidRDefault="00D335A5">
      <w:pPr>
        <w:pStyle w:val="Code"/>
      </w:pPr>
    </w:p>
    <w:p w14:paraId="64E0F837" w14:textId="77777777" w:rsidR="00D335A5" w:rsidRDefault="00000000">
      <w:pPr>
        <w:pStyle w:val="Code"/>
      </w:pPr>
      <w:r>
        <w:rPr>
          <w:rStyle w:val="LiteralGray"/>
        </w:rPr>
        <w:t xml:space="preserve">        ThreadPool { workers, sender }</w:t>
      </w:r>
    </w:p>
    <w:p w14:paraId="259F53F0" w14:textId="77777777" w:rsidR="00D335A5" w:rsidRDefault="00000000">
      <w:pPr>
        <w:pStyle w:val="Code"/>
      </w:pPr>
      <w:r>
        <w:rPr>
          <w:rStyle w:val="LiteralGray"/>
        </w:rPr>
        <w:t xml:space="preserve">    }</w:t>
      </w:r>
    </w:p>
    <w:p w14:paraId="6C63DEA0" w14:textId="77777777" w:rsidR="00D335A5" w:rsidRDefault="00D335A5">
      <w:pPr>
        <w:pStyle w:val="Code"/>
      </w:pPr>
    </w:p>
    <w:p w14:paraId="4E60820E" w14:textId="77777777" w:rsidR="00D335A5" w:rsidRDefault="00000000">
      <w:pPr>
        <w:pStyle w:val="Code"/>
      </w:pPr>
      <w:r>
        <w:rPr>
          <w:rStyle w:val="LiteralGray"/>
        </w:rPr>
        <w:t xml:space="preserve">    </w:t>
      </w:r>
      <w:r>
        <w:rPr>
          <w:rStyle w:val="LiteralGrayItalic"/>
        </w:rPr>
        <w:t>--snip--</w:t>
      </w:r>
    </w:p>
    <w:p w14:paraId="676A3C82" w14:textId="77777777" w:rsidR="00D335A5" w:rsidRDefault="00000000">
      <w:pPr>
        <w:pStyle w:val="Code"/>
      </w:pPr>
      <w:r>
        <w:rPr>
          <w:rStyle w:val="LiteralGray"/>
        </w:rPr>
        <w:t>}</w:t>
      </w:r>
    </w:p>
    <w:p w14:paraId="71A036DE" w14:textId="77777777" w:rsidR="00D335A5" w:rsidRDefault="00D335A5">
      <w:pPr>
        <w:pStyle w:val="Code"/>
      </w:pPr>
    </w:p>
    <w:p w14:paraId="2A65D537" w14:textId="77777777" w:rsidR="00D335A5" w:rsidRDefault="00000000">
      <w:pPr>
        <w:pStyle w:val="Code"/>
      </w:pPr>
      <w:r>
        <w:rPr>
          <w:rStyle w:val="LiteralGrayItalic"/>
        </w:rPr>
        <w:t>--snip--</w:t>
      </w:r>
    </w:p>
    <w:p w14:paraId="1FB16E7B" w14:textId="77777777" w:rsidR="00D335A5" w:rsidRDefault="00D335A5">
      <w:pPr>
        <w:pStyle w:val="Code"/>
      </w:pPr>
    </w:p>
    <w:p w14:paraId="74E833CE" w14:textId="77777777" w:rsidR="00D335A5" w:rsidRDefault="00000000">
      <w:pPr>
        <w:pStyle w:val="Code"/>
      </w:pPr>
      <w:r>
        <w:rPr>
          <w:rStyle w:val="LiteralGray"/>
        </w:rPr>
        <w:t>impl Worker {</w:t>
      </w:r>
    </w:p>
    <w:p w14:paraId="0B185ED9" w14:textId="77777777" w:rsidR="00D335A5" w:rsidRDefault="00000000">
      <w:pPr>
        <w:pStyle w:val="Code"/>
      </w:pPr>
      <w:r>
        <w:t xml:space="preserve">    fn new(</w:t>
      </w:r>
    </w:p>
    <w:p w14:paraId="40FB6BCC" w14:textId="77777777" w:rsidR="00D335A5" w:rsidRDefault="00000000">
      <w:pPr>
        <w:pStyle w:val="Code"/>
      </w:pPr>
      <w:r>
        <w:t xml:space="preserve">        id: usize,</w:t>
      </w:r>
    </w:p>
    <w:p w14:paraId="08633719" w14:textId="77777777" w:rsidR="00D335A5" w:rsidRDefault="00000000">
      <w:pPr>
        <w:pStyle w:val="Code"/>
      </w:pPr>
      <w:r>
        <w:t xml:space="preserve">        receiver: Arc&lt;Mutex&lt;mpsc::Receiver&lt;Job&gt;&gt;&gt;,</w:t>
      </w:r>
    </w:p>
    <w:p w14:paraId="61456038" w14:textId="77777777" w:rsidR="00D335A5" w:rsidRDefault="00000000">
      <w:pPr>
        <w:pStyle w:val="Code"/>
      </w:pPr>
      <w:r>
        <w:t xml:space="preserve">    ) -&gt; Worker {</w:t>
      </w:r>
    </w:p>
    <w:p w14:paraId="3D892FA4" w14:textId="77777777" w:rsidR="00D335A5" w:rsidRDefault="00000000">
      <w:pPr>
        <w:pStyle w:val="Code"/>
      </w:pPr>
      <w:r>
        <w:rPr>
          <w:rStyle w:val="LiteralGray"/>
        </w:rPr>
        <w:t xml:space="preserve">        </w:t>
      </w:r>
      <w:r>
        <w:rPr>
          <w:rStyle w:val="LiteralGrayItalic"/>
        </w:rPr>
        <w:t>--snip--</w:t>
      </w:r>
    </w:p>
    <w:p w14:paraId="52F5849D" w14:textId="77777777" w:rsidR="00D335A5" w:rsidRDefault="00000000">
      <w:pPr>
        <w:pStyle w:val="Code"/>
      </w:pPr>
      <w:r>
        <w:rPr>
          <w:rStyle w:val="LiteralGray"/>
        </w:rPr>
        <w:t xml:space="preserve">    }</w:t>
      </w:r>
    </w:p>
    <w:p w14:paraId="2FED534D" w14:textId="77777777" w:rsidR="00D335A5" w:rsidRDefault="00000000">
      <w:pPr>
        <w:pStyle w:val="Code"/>
      </w:pPr>
      <w:r>
        <w:rPr>
          <w:rStyle w:val="LiteralGray"/>
        </w:rPr>
        <w:t>}</w:t>
      </w:r>
    </w:p>
    <w:p w14:paraId="3EA189C3" w14:textId="77777777" w:rsidR="00D335A5" w:rsidRDefault="00D335A5">
      <w:pPr>
        <w:pStyle w:val="CodeSpaceBelow"/>
      </w:pPr>
    </w:p>
    <w:p w14:paraId="562EE10B" w14:textId="77777777" w:rsidR="00D335A5" w:rsidRDefault="00000000">
      <w:pPr>
        <w:pStyle w:val="CodeListingCaption"/>
      </w:pPr>
      <w:r>
        <w:t xml:space="preserve">Listing 20-18: Sharing the receiver among the </w:t>
      </w:r>
      <w:r>
        <w:rPr>
          <w:rStyle w:val="LiteralCaption"/>
          <w:i/>
          <w:iCs/>
        </w:rPr>
        <w:t>Worker</w:t>
      </w:r>
      <w:r>
        <w:t xml:space="preserve"> instances using </w:t>
      </w:r>
      <w:r>
        <w:rPr>
          <w:rStyle w:val="LiteralCaption"/>
          <w:i/>
          <w:iCs/>
        </w:rPr>
        <w:t>Arc</w:t>
      </w:r>
      <w:r>
        <w:t xml:space="preserve"> and </w:t>
      </w:r>
      <w:r>
        <w:rPr>
          <w:rStyle w:val="LiteralCaption"/>
          <w:i/>
          <w:iCs/>
        </w:rPr>
        <w:t>Mutex</w:t>
      </w:r>
    </w:p>
    <w:p w14:paraId="5F7C4FB7" w14:textId="77777777" w:rsidR="00D335A5"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w:t>
      </w:r>
      <w:r>
        <w:rPr>
          <w:spacing w:val="3"/>
        </w:rPr>
        <w:t xml:space="preserve">new </w:t>
      </w:r>
      <w:r>
        <w:rPr>
          <w:rStyle w:val="Literal"/>
          <w:spacing w:val="3"/>
        </w:rPr>
        <w:t>Worker</w:t>
      </w:r>
      <w:r>
        <w:rPr>
          <w:spacing w:val="3"/>
        </w:rPr>
        <w:t xml:space="preserve">, we clone the </w:t>
      </w:r>
      <w:r>
        <w:rPr>
          <w:rStyle w:val="Literal"/>
          <w:spacing w:val="3"/>
        </w:rPr>
        <w:t>Arc</w:t>
      </w:r>
      <w:r>
        <w:rPr>
          <w:spacing w:val="3"/>
        </w:rPr>
        <w:t xml:space="preserve"> to bump the reference count so the </w:t>
      </w:r>
      <w:r>
        <w:rPr>
          <w:rStyle w:val="Literal"/>
          <w:spacing w:val="3"/>
        </w:rPr>
        <w:t>Worker</w:t>
      </w:r>
      <w:r>
        <w:rPr>
          <w:spacing w:val="3"/>
        </w:rPr>
        <w:t xml:space="preserve"> </w:t>
      </w:r>
      <w:r>
        <w:t>instances can share ownership of the receiver </w:t>
      </w:r>
      <w:r>
        <w:rPr>
          <w:rStyle w:val="CodeAnnotation"/>
        </w:rPr>
        <w:t>2</w:t>
      </w:r>
      <w:r>
        <w:t>.</w:t>
      </w:r>
    </w:p>
    <w:p w14:paraId="3F0B0ED3" w14:textId="77777777" w:rsidR="00D335A5" w:rsidRDefault="00000000">
      <w:pPr>
        <w:pStyle w:val="Body"/>
      </w:pPr>
      <w:r>
        <w:t>With these changes, the code compiles! We’re getting there!</w:t>
      </w:r>
    </w:p>
    <w:p w14:paraId="26448B59" w14:textId="77777777" w:rsidR="00D335A5" w:rsidRDefault="00000000">
      <w:pPr>
        <w:pStyle w:val="HeadC"/>
        <w:spacing w:before="160"/>
      </w:pPr>
      <w:r>
        <w:t>Implementing the execute Method</w:t>
      </w:r>
    </w:p>
    <w:p w14:paraId="2EA28EE1" w14:textId="77777777" w:rsidR="00D335A5" w:rsidRDefault="00000000">
      <w:pPr>
        <w:pStyle w:val="BodyFirst"/>
      </w:pPr>
      <w:r>
        <w:fldChar w:fldCharType="begin"/>
      </w:r>
      <w:r>
        <w:instrText>xe "type alias"</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w:t>
      </w:r>
      <w:r>
        <w:rPr>
          <w:spacing w:val="2"/>
        </w:rPr>
        <w:t xml:space="preserve">sure that </w:t>
      </w:r>
      <w:r>
        <w:rPr>
          <w:rStyle w:val="Literal"/>
          <w:spacing w:val="2"/>
        </w:rPr>
        <w:t>execute</w:t>
      </w:r>
      <w:r>
        <w:rPr>
          <w:spacing w:val="2"/>
        </w:rPr>
        <w:t xml:space="preserve"> receives. As discussed in </w:t>
      </w:r>
      <w:r>
        <w:rPr>
          <w:rStyle w:val="XrefRemoved"/>
          <w:spacing w:val="2"/>
        </w:rPr>
        <w:t xml:space="preserve">“Creating Type Synonyms with </w:t>
      </w:r>
      <w:r>
        <w:rPr>
          <w:rStyle w:val="XrefRemoved"/>
        </w:rPr>
        <w:t>Type Aliases”</w:t>
      </w:r>
      <w:r>
        <w:t xml:space="preserve"> on </w:t>
      </w:r>
      <w:r>
        <w:rPr>
          <w:rStyle w:val="XrefRemoved"/>
        </w:rPr>
        <w:t>page 440</w:t>
      </w:r>
      <w:r>
        <w:t>, type aliases allow us to make long types shorter for ease of use. Look at Listing 20-19.</w:t>
      </w:r>
    </w:p>
    <w:p w14:paraId="2D501466" w14:textId="77777777" w:rsidR="00D335A5" w:rsidRDefault="00D335A5">
      <w:pPr>
        <w:pStyle w:val="CodeSpaceAbove"/>
      </w:pPr>
    </w:p>
    <w:p w14:paraId="742B4B8B" w14:textId="77777777" w:rsidR="00D335A5" w:rsidRDefault="00000000">
      <w:pPr>
        <w:pStyle w:val="CodeLabel"/>
      </w:pPr>
      <w:r>
        <w:t>src/</w:t>
      </w:r>
      <w:r>
        <w:lastRenderedPageBreak/>
        <w:t>lib.rs</w:t>
      </w:r>
    </w:p>
    <w:p w14:paraId="3BFE0011" w14:textId="77777777" w:rsidR="00D335A5" w:rsidRDefault="00000000">
      <w:pPr>
        <w:pStyle w:val="Code"/>
      </w:pPr>
      <w:r>
        <w:rPr>
          <w:rStyle w:val="LiteralGrayItalic"/>
        </w:rPr>
        <w:t>--snip--</w:t>
      </w:r>
    </w:p>
    <w:p w14:paraId="1A556DA9" w14:textId="77777777" w:rsidR="00D335A5" w:rsidRDefault="00D335A5">
      <w:pPr>
        <w:pStyle w:val="Code"/>
      </w:pPr>
    </w:p>
    <w:p w14:paraId="5A5CABEF" w14:textId="77777777" w:rsidR="00D335A5" w:rsidRDefault="00000000">
      <w:pPr>
        <w:pStyle w:val="Code"/>
      </w:pPr>
      <w:r>
        <w:t>type Job = Box&lt;dyn FnOnce() + Send + 'static&gt;;</w:t>
      </w:r>
    </w:p>
    <w:p w14:paraId="303CCADD" w14:textId="77777777" w:rsidR="00D335A5" w:rsidRDefault="00D335A5">
      <w:pPr>
        <w:pStyle w:val="Code"/>
      </w:pPr>
    </w:p>
    <w:p w14:paraId="273F4E5D" w14:textId="77777777" w:rsidR="00D335A5" w:rsidRDefault="00000000">
      <w:pPr>
        <w:pStyle w:val="Code"/>
      </w:pPr>
      <w:r>
        <w:rPr>
          <w:rStyle w:val="LiteralGray"/>
        </w:rPr>
        <w:t>impl ThreadPool {</w:t>
      </w:r>
    </w:p>
    <w:p w14:paraId="42AE039A" w14:textId="77777777" w:rsidR="00D335A5" w:rsidRDefault="00000000">
      <w:pPr>
        <w:pStyle w:val="Code"/>
      </w:pPr>
      <w:r>
        <w:rPr>
          <w:rStyle w:val="LiteralGray"/>
        </w:rPr>
        <w:t xml:space="preserve">    </w:t>
      </w:r>
      <w:r>
        <w:rPr>
          <w:rStyle w:val="LiteralGrayItalic"/>
        </w:rPr>
        <w:t>--snip--</w:t>
      </w:r>
    </w:p>
    <w:p w14:paraId="28CCFF2B" w14:textId="77777777" w:rsidR="00D335A5" w:rsidRDefault="00D335A5">
      <w:pPr>
        <w:pStyle w:val="Code"/>
      </w:pPr>
    </w:p>
    <w:p w14:paraId="5B65CE64" w14:textId="77777777" w:rsidR="00D335A5" w:rsidRDefault="00000000">
      <w:pPr>
        <w:pStyle w:val="Code"/>
      </w:pPr>
      <w:r>
        <w:rPr>
          <w:rStyle w:val="LiteralGray"/>
        </w:rPr>
        <w:t xml:space="preserve">    pub fn execute&lt;F&gt;(&amp;self, f: F)</w:t>
      </w:r>
    </w:p>
    <w:p w14:paraId="6BABADE3" w14:textId="77777777" w:rsidR="00D335A5" w:rsidRDefault="00000000">
      <w:pPr>
        <w:pStyle w:val="Code"/>
      </w:pPr>
      <w:r>
        <w:rPr>
          <w:rStyle w:val="LiteralGray"/>
        </w:rPr>
        <w:t xml:space="preserve">    where</w:t>
      </w:r>
    </w:p>
    <w:p w14:paraId="343ADC52" w14:textId="77777777" w:rsidR="00D335A5" w:rsidRDefault="00000000">
      <w:pPr>
        <w:pStyle w:val="Code"/>
      </w:pPr>
      <w:r>
        <w:rPr>
          <w:rStyle w:val="LiteralGray"/>
        </w:rPr>
        <w:t xml:space="preserve">        F: FnOnce() + Send + 'static,</w:t>
      </w:r>
    </w:p>
    <w:p w14:paraId="5122FD32" w14:textId="77777777" w:rsidR="00D335A5" w:rsidRDefault="00000000">
      <w:pPr>
        <w:pStyle w:val="Code"/>
      </w:pPr>
      <w:r>
        <w:rPr>
          <w:rStyle w:val="LiteralGray"/>
        </w:rPr>
        <w:t xml:space="preserve">    {</w:t>
      </w:r>
    </w:p>
    <w:p w14:paraId="465844F9" w14:textId="77777777" w:rsidR="00D335A5" w:rsidRDefault="00000000">
      <w:pPr>
        <w:pStyle w:val="Code"/>
      </w:pPr>
      <w:r>
        <w:t xml:space="preserve">      </w:t>
      </w:r>
      <w:r>
        <w:rPr>
          <w:rStyle w:val="CodeAnnotationCode"/>
        </w:rPr>
        <w:t>1</w:t>
      </w:r>
      <w:r>
        <w:t xml:space="preserve"> let job = Box::new(f);</w:t>
      </w:r>
    </w:p>
    <w:p w14:paraId="435AEE2E" w14:textId="77777777" w:rsidR="00D335A5" w:rsidRDefault="00D335A5">
      <w:pPr>
        <w:pStyle w:val="Code"/>
      </w:pPr>
    </w:p>
    <w:p w14:paraId="12703FDE" w14:textId="77777777" w:rsidR="00D335A5" w:rsidRDefault="00000000">
      <w:pPr>
        <w:pStyle w:val="Code"/>
      </w:pPr>
      <w:r>
        <w:t xml:space="preserve">      </w:t>
      </w:r>
      <w:r>
        <w:rPr>
          <w:rStyle w:val="CodeAnnotationCode"/>
        </w:rPr>
        <w:t>2</w:t>
      </w:r>
      <w:r>
        <w:t xml:space="preserve"> self.sender.send(job).unwrap();</w:t>
      </w:r>
    </w:p>
    <w:p w14:paraId="774EE35D" w14:textId="77777777" w:rsidR="00D335A5" w:rsidRDefault="00000000">
      <w:pPr>
        <w:pStyle w:val="Code"/>
      </w:pPr>
      <w:r>
        <w:rPr>
          <w:rStyle w:val="LiteralGray"/>
        </w:rPr>
        <w:t xml:space="preserve">    }</w:t>
      </w:r>
    </w:p>
    <w:p w14:paraId="28755E13" w14:textId="77777777" w:rsidR="00D335A5" w:rsidRDefault="00000000">
      <w:pPr>
        <w:pStyle w:val="Code"/>
      </w:pPr>
      <w:r>
        <w:rPr>
          <w:rStyle w:val="LiteralGray"/>
        </w:rPr>
        <w:t>}</w:t>
      </w:r>
    </w:p>
    <w:p w14:paraId="39A6B8F9" w14:textId="77777777" w:rsidR="00D335A5" w:rsidRDefault="00D335A5">
      <w:pPr>
        <w:pStyle w:val="Code"/>
      </w:pPr>
    </w:p>
    <w:p w14:paraId="4C12F987" w14:textId="77777777" w:rsidR="00D335A5" w:rsidRDefault="00000000">
      <w:pPr>
        <w:pStyle w:val="Code"/>
      </w:pPr>
      <w:r>
        <w:rPr>
          <w:rStyle w:val="LiteralGrayItalic"/>
        </w:rPr>
        <w:t>--snip--</w:t>
      </w:r>
    </w:p>
    <w:p w14:paraId="0EFB9E6A" w14:textId="77777777" w:rsidR="00D335A5" w:rsidRDefault="00D335A5">
      <w:pPr>
        <w:pStyle w:val="CodeSpaceBelow"/>
      </w:pPr>
    </w:p>
    <w:p w14:paraId="65F91156" w14:textId="77777777" w:rsidR="00D335A5" w:rsidRDefault="00000000">
      <w:pPr>
        <w:pStyle w:val="CodeListingCaption"/>
      </w:pPr>
      <w:r>
        <w:t xml:space="preserve">Listing 20-19: Creating a </w:t>
      </w:r>
      <w:r>
        <w:rPr>
          <w:rStyle w:val="LiteralCaption"/>
          <w:i/>
          <w:iCs/>
        </w:rPr>
        <w:t>Job</w:t>
      </w:r>
      <w:r>
        <w:t xml:space="preserve"> type alias for a </w:t>
      </w:r>
      <w:r>
        <w:rPr>
          <w:rStyle w:val="LiteralCaption"/>
          <w:i/>
          <w:iCs/>
        </w:rPr>
        <w:t>Box</w:t>
      </w:r>
      <w:r>
        <w:t xml:space="preserve"> that holds each closure and then sending the job down the channel</w:t>
      </w:r>
    </w:p>
    <w:p w14:paraId="1F1AFF5D" w14:textId="77777777" w:rsidR="00D335A5"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xml:space="preserve">, </w:t>
      </w:r>
      <w:r>
        <w:rPr>
          <w:spacing w:val="3"/>
        </w:rPr>
        <w:t>we send that job down the sending end of the channel </w:t>
      </w:r>
      <w:r>
        <w:rPr>
          <w:rStyle w:val="CodeAnnotation"/>
          <w:spacing w:val="3"/>
        </w:rPr>
        <w:t>2</w:t>
      </w:r>
      <w:r>
        <w:rPr>
          <w:spacing w:val="3"/>
        </w:rPr>
        <w:t xml:space="preserve">. We’re calling </w:t>
      </w:r>
      <w:r>
        <w:rPr>
          <w:rStyle w:val="Literal"/>
          <w:spacing w:val="3"/>
        </w:rPr>
        <w:t>unwrap</w:t>
      </w:r>
      <w:r>
        <w:rPr>
          <w:spacing w:val="3"/>
        </w:rPr>
        <w:t xml:space="preserve"> on </w:t>
      </w:r>
      <w:r>
        <w:rPr>
          <w:rStyle w:val="Literal"/>
          <w:spacing w:val="3"/>
        </w:rPr>
        <w:t>send</w:t>
      </w:r>
      <w:r>
        <w:rPr>
          <w:spacing w:val="3"/>
        </w:rPr>
        <w:t xml:space="preserve"> for the case that sending fails. This might happen if, for </w:t>
      </w:r>
      <w:r>
        <w:t xml:space="preserve">example, we stop all our threads from executing, meaning the receiving end has stopped receiving new messages. At the moment, we can’t stop our threads from executing: our threads continue executing as long as the pool exists. The reason we use </w:t>
      </w:r>
      <w:r>
        <w:rPr>
          <w:rStyle w:val="Literal"/>
        </w:rPr>
        <w:t>unwrap</w:t>
      </w:r>
      <w:r>
        <w:t xml:space="preserve"> is that we know the failure case won’t happen, but the compiler doesn’t know that.</w:t>
      </w:r>
    </w:p>
    <w:p w14:paraId="69C35492" w14:textId="77777777" w:rsidR="00D335A5"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20-20 to </w:t>
      </w:r>
      <w:r>
        <w:rPr>
          <w:rStyle w:val="Literal"/>
        </w:rPr>
        <w:t>Worker::new</w:t>
      </w:r>
      <w:r>
        <w:t>.</w:t>
      </w:r>
    </w:p>
    <w:p w14:paraId="05905150" w14:textId="77777777" w:rsidR="00D335A5" w:rsidRDefault="00D335A5">
      <w:pPr>
        <w:pStyle w:val="CodeSpaceAbove"/>
      </w:pPr>
    </w:p>
    <w:p w14:paraId="0C8C2F99" w14:textId="77777777" w:rsidR="00D335A5" w:rsidRDefault="00000000">
      <w:pPr>
        <w:pStyle w:val="CodeLabel"/>
      </w:pPr>
      <w:r>
        <w:t>src/lib.rs</w:t>
      </w:r>
    </w:p>
    <w:p w14:paraId="790AC9A2" w14:textId="77777777" w:rsidR="00D335A5" w:rsidRDefault="00000000">
      <w:pPr>
        <w:pStyle w:val="Code"/>
      </w:pPr>
      <w:r>
        <w:rPr>
          <w:rStyle w:val="LiteralGrayItalic"/>
        </w:rPr>
        <w:lastRenderedPageBreak/>
        <w:t>--snip--</w:t>
      </w:r>
    </w:p>
    <w:p w14:paraId="2DE64FE0" w14:textId="77777777" w:rsidR="00D335A5" w:rsidRDefault="00D335A5">
      <w:pPr>
        <w:pStyle w:val="Code"/>
      </w:pPr>
    </w:p>
    <w:p w14:paraId="77932029" w14:textId="77777777" w:rsidR="00D335A5" w:rsidRDefault="00000000">
      <w:pPr>
        <w:pStyle w:val="Code"/>
      </w:pPr>
      <w:r>
        <w:rPr>
          <w:rStyle w:val="LiteralGray"/>
        </w:rPr>
        <w:t>impl Worker {</w:t>
      </w:r>
    </w:p>
    <w:p w14:paraId="6245B24A" w14:textId="77777777" w:rsidR="00D335A5" w:rsidRDefault="00000000">
      <w:pPr>
        <w:pStyle w:val="Code"/>
      </w:pPr>
      <w:r>
        <w:rPr>
          <w:rStyle w:val="LiteralGray"/>
        </w:rPr>
        <w:t xml:space="preserve">    fn new(</w:t>
      </w:r>
    </w:p>
    <w:p w14:paraId="26D5A237" w14:textId="77777777" w:rsidR="00D335A5" w:rsidRDefault="00000000">
      <w:pPr>
        <w:pStyle w:val="Code"/>
      </w:pPr>
      <w:r>
        <w:rPr>
          <w:rStyle w:val="LiteralGray"/>
        </w:rPr>
        <w:t xml:space="preserve">        id: usize,</w:t>
      </w:r>
    </w:p>
    <w:p w14:paraId="6CBCEFF2" w14:textId="77777777" w:rsidR="00D335A5" w:rsidRDefault="00000000">
      <w:pPr>
        <w:pStyle w:val="Code"/>
      </w:pPr>
      <w:r>
        <w:rPr>
          <w:rStyle w:val="LiteralGray"/>
        </w:rPr>
        <w:t xml:space="preserve">        receiver: Arc&lt;Mutex&lt;mpsc::Receiver&lt;Job&gt;&gt;&gt;,</w:t>
      </w:r>
    </w:p>
    <w:p w14:paraId="274DFA32" w14:textId="77777777" w:rsidR="00D335A5" w:rsidRDefault="00000000">
      <w:pPr>
        <w:pStyle w:val="Code"/>
      </w:pPr>
      <w:r>
        <w:rPr>
          <w:rStyle w:val="LiteralGray"/>
        </w:rPr>
        <w:t xml:space="preserve">    ) -&gt; Worker {</w:t>
      </w:r>
    </w:p>
    <w:p w14:paraId="75841D90" w14:textId="77777777" w:rsidR="00D335A5" w:rsidRDefault="00000000">
      <w:pPr>
        <w:pStyle w:val="Code"/>
      </w:pPr>
      <w:r>
        <w:t xml:space="preserve">        let thread = thread::spawn(move || loop {</w:t>
      </w:r>
    </w:p>
    <w:p w14:paraId="686F0F80" w14:textId="77777777" w:rsidR="00D335A5" w:rsidRDefault="00000000">
      <w:pPr>
        <w:pStyle w:val="Code"/>
      </w:pPr>
      <w:r>
        <w:t xml:space="preserve">            let job = receiver</w:t>
      </w:r>
    </w:p>
    <w:p w14:paraId="07B29AD0" w14:textId="77777777" w:rsidR="00D335A5" w:rsidRDefault="00000000">
      <w:pPr>
        <w:pStyle w:val="Code"/>
      </w:pPr>
      <w:r>
        <w:t xml:space="preserve">              </w:t>
      </w:r>
      <w:r>
        <w:rPr>
          <w:rStyle w:val="CodeAnnotationCode"/>
        </w:rPr>
        <w:t>1</w:t>
      </w:r>
      <w:r>
        <w:t xml:space="preserve"> .lock()</w:t>
      </w:r>
    </w:p>
    <w:p w14:paraId="69E9D3F5" w14:textId="77777777" w:rsidR="00D335A5" w:rsidRDefault="00000000">
      <w:pPr>
        <w:pStyle w:val="Code"/>
      </w:pPr>
      <w:r>
        <w:t xml:space="preserve">              </w:t>
      </w:r>
      <w:r>
        <w:rPr>
          <w:rStyle w:val="CodeAnnotationCode"/>
        </w:rPr>
        <w:t>2</w:t>
      </w:r>
      <w:r>
        <w:t xml:space="preserve"> .unwrap()</w:t>
      </w:r>
    </w:p>
    <w:p w14:paraId="4A755943" w14:textId="77777777" w:rsidR="00D335A5" w:rsidRDefault="00000000">
      <w:pPr>
        <w:pStyle w:val="Code"/>
      </w:pPr>
      <w:r>
        <w:t xml:space="preserve">              </w:t>
      </w:r>
      <w:r>
        <w:rPr>
          <w:rStyle w:val="CodeAnnotationCode"/>
        </w:rPr>
        <w:t>3</w:t>
      </w:r>
      <w:r>
        <w:t xml:space="preserve"> .recv()</w:t>
      </w:r>
    </w:p>
    <w:p w14:paraId="12EE3177" w14:textId="77777777" w:rsidR="00D335A5" w:rsidRDefault="00000000">
      <w:pPr>
        <w:pStyle w:val="Code"/>
      </w:pPr>
      <w:r>
        <w:t xml:space="preserve">              </w:t>
      </w:r>
      <w:r>
        <w:rPr>
          <w:rStyle w:val="CodeAnnotationCode"/>
        </w:rPr>
        <w:t>4</w:t>
      </w:r>
      <w:r>
        <w:t xml:space="preserve"> .unwrap();</w:t>
      </w:r>
    </w:p>
    <w:p w14:paraId="56EC58B4" w14:textId="77777777" w:rsidR="00D335A5" w:rsidRDefault="00D335A5">
      <w:pPr>
        <w:pStyle w:val="Code"/>
      </w:pPr>
    </w:p>
    <w:p w14:paraId="4413CD41" w14:textId="77777777" w:rsidR="00D335A5" w:rsidRDefault="00000000">
      <w:pPr>
        <w:pStyle w:val="Code"/>
      </w:pPr>
      <w:r>
        <w:t xml:space="preserve">            println!("Worker {id} got a job; executing.");</w:t>
      </w:r>
    </w:p>
    <w:p w14:paraId="46B6049D" w14:textId="77777777" w:rsidR="00D335A5" w:rsidRDefault="00D335A5">
      <w:pPr>
        <w:pStyle w:val="Code"/>
      </w:pPr>
    </w:p>
    <w:p w14:paraId="4FDBD83F" w14:textId="77777777" w:rsidR="00D335A5" w:rsidRDefault="00000000">
      <w:pPr>
        <w:pStyle w:val="Code"/>
      </w:pPr>
      <w:r>
        <w:t xml:space="preserve">            job();</w:t>
      </w:r>
    </w:p>
    <w:p w14:paraId="4003C13A" w14:textId="77777777" w:rsidR="00D335A5" w:rsidRDefault="00000000">
      <w:pPr>
        <w:pStyle w:val="Code"/>
      </w:pPr>
      <w:r>
        <w:t xml:space="preserve">        });</w:t>
      </w:r>
    </w:p>
    <w:p w14:paraId="6B18ADD4" w14:textId="77777777" w:rsidR="00D335A5" w:rsidRDefault="00D335A5">
      <w:pPr>
        <w:pStyle w:val="Code"/>
      </w:pPr>
    </w:p>
    <w:p w14:paraId="2CD17D1A" w14:textId="77777777" w:rsidR="00D335A5" w:rsidRDefault="00000000">
      <w:pPr>
        <w:pStyle w:val="Code"/>
      </w:pPr>
      <w:r>
        <w:rPr>
          <w:rStyle w:val="LiteralGray"/>
        </w:rPr>
        <w:t xml:space="preserve">        Worker { id, thread }</w:t>
      </w:r>
    </w:p>
    <w:p w14:paraId="7BB91540" w14:textId="77777777" w:rsidR="00D335A5" w:rsidRDefault="00000000">
      <w:pPr>
        <w:pStyle w:val="Code"/>
      </w:pPr>
      <w:r>
        <w:rPr>
          <w:rStyle w:val="LiteralGray"/>
        </w:rPr>
        <w:t xml:space="preserve">    }</w:t>
      </w:r>
    </w:p>
    <w:p w14:paraId="06712B0B" w14:textId="77777777" w:rsidR="00D335A5" w:rsidRDefault="00000000">
      <w:pPr>
        <w:pStyle w:val="Code"/>
      </w:pPr>
      <w:r>
        <w:rPr>
          <w:rStyle w:val="LiteralGray"/>
        </w:rPr>
        <w:t>}</w:t>
      </w:r>
    </w:p>
    <w:p w14:paraId="3E8D02F6" w14:textId="77777777" w:rsidR="00D335A5" w:rsidRDefault="00D335A5">
      <w:pPr>
        <w:pStyle w:val="CodeSpaceBelow"/>
      </w:pPr>
    </w:p>
    <w:p w14:paraId="42B77986" w14:textId="77777777" w:rsidR="00D335A5" w:rsidRDefault="00000000">
      <w:pPr>
        <w:pStyle w:val="CodeListingCaption"/>
      </w:pPr>
      <w:r>
        <w:t xml:space="preserve">Listing 20-20: Receiving and executing the jobs in the </w:t>
      </w:r>
      <w:r>
        <w:rPr>
          <w:rStyle w:val="LiteralCaption"/>
          <w:i/>
          <w:iCs/>
        </w:rPr>
        <w:t>Worker</w:t>
      </w:r>
      <w:r>
        <w:t xml:space="preserve"> instance’s thread</w:t>
      </w:r>
    </w:p>
    <w:p w14:paraId="13BDE193" w14:textId="77777777" w:rsidR="00D335A5" w:rsidRDefault="00000000">
      <w:pPr>
        <w:pStyle w:val="Body"/>
      </w:pPr>
      <w:r>
        <w:rPr>
          <w:spacing w:val="2"/>
        </w:rPr>
        <w:fldChar w:fldCharType="begin"/>
      </w:r>
      <w:r>
        <w:rPr>
          <w:spacing w:val="2"/>
        </w:rPr>
        <w:instrText>xe "Mutex&lt;T&gt; type"</w:instrText>
      </w:r>
      <w:r>
        <w:rPr>
          <w:spacing w:val="2"/>
        </w:rPr>
        <w:fldChar w:fldCharType="end"/>
      </w:r>
      <w:r>
        <w:rPr>
          <w:spacing w:val="2"/>
        </w:rPr>
        <w:t xml:space="preserve">Here, we first call </w:t>
      </w:r>
      <w:r>
        <w:rPr>
          <w:rStyle w:val="Literal"/>
          <w:spacing w:val="2"/>
        </w:rPr>
        <w:t>lock</w:t>
      </w:r>
      <w:r>
        <w:rPr>
          <w:spacing w:val="2"/>
        </w:rPr>
        <w:t xml:space="preserve"> on the </w:t>
      </w:r>
      <w:r>
        <w:rPr>
          <w:rStyle w:val="Literal"/>
          <w:spacing w:val="2"/>
        </w:rPr>
        <w:t>receiver</w:t>
      </w:r>
      <w:r>
        <w:rPr>
          <w:spacing w:val="2"/>
        </w:rPr>
        <w:t xml:space="preserve"> to acquire the mutex </w:t>
      </w:r>
      <w:r>
        <w:rPr>
          <w:rStyle w:val="CodeAnnotation"/>
          <w:spacing w:val="2"/>
        </w:rPr>
        <w:t>1</w:t>
      </w:r>
      <w:r>
        <w:rPr>
          <w:spacing w:val="2"/>
        </w:rPr>
        <w:t xml:space="preserve">, and </w:t>
      </w:r>
      <w:r>
        <w:t xml:space="preserve">then we call </w:t>
      </w:r>
      <w:r>
        <w:rPr>
          <w:rStyle w:val="Literal"/>
        </w:rPr>
        <w:t>unwrap</w:t>
      </w:r>
      <w:r>
        <w:t xml:space="preserve"> to panic on any errors </w:t>
      </w:r>
      <w:r>
        <w:rPr>
          <w:rStyle w:val="CodeAnnotation"/>
        </w:rPr>
        <w:t>2</w:t>
      </w:r>
      <w:r>
        <w:t xml:space="preserve">. </w:t>
      </w:r>
      <w:r>
        <w:fldChar w:fldCharType="begin"/>
      </w:r>
      <w:r>
        <w:instrText>xe "poisoned mutex"</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w:t>
      </w:r>
      <w:r>
        <w:rPr>
          <w:spacing w:val="3"/>
        </w:rPr>
        <w:t xml:space="preserve">Feel free to change this </w:t>
      </w:r>
      <w:r>
        <w:rPr>
          <w:rStyle w:val="Literal"/>
          <w:spacing w:val="3"/>
        </w:rPr>
        <w:t>unwrap</w:t>
      </w:r>
      <w:r>
        <w:rPr>
          <w:spacing w:val="3"/>
        </w:rPr>
        <w:t xml:space="preserve"> to an </w:t>
      </w:r>
      <w:r>
        <w:rPr>
          <w:rStyle w:val="Literal"/>
          <w:spacing w:val="3"/>
        </w:rPr>
        <w:t>expect</w:t>
      </w:r>
      <w:r>
        <w:rPr>
          <w:spacing w:val="3"/>
        </w:rPr>
        <w:t xml:space="preserve"> with an error message that is </w:t>
      </w:r>
      <w:r>
        <w:t>meaningful to you.</w:t>
      </w:r>
    </w:p>
    <w:p w14:paraId="76837A59" w14:textId="77777777" w:rsidR="00D335A5" w:rsidRDefault="00000000">
      <w:pPr>
        <w:pStyle w:val="Body"/>
      </w:pPr>
      <w:r>
        <w:rPr>
          <w:spacing w:val="3"/>
        </w:rPr>
        <w:t xml:space="preserve">If we get the lock on the mutex, we call </w:t>
      </w:r>
      <w:r>
        <w:rPr>
          <w:rStyle w:val="Literal"/>
          <w:spacing w:val="3"/>
        </w:rPr>
        <w:t>recv</w:t>
      </w:r>
      <w:r>
        <w:rPr>
          <w:spacing w:val="3"/>
        </w:rPr>
        <w:t xml:space="preserve"> to receive a </w:t>
      </w:r>
      <w:r>
        <w:rPr>
          <w:rStyle w:val="Literal"/>
          <w:spacing w:val="3"/>
        </w:rPr>
        <w:t>Job</w:t>
      </w:r>
      <w:r>
        <w:rPr>
          <w:spacing w:val="3"/>
        </w:rPr>
        <w:t xml:space="preserve"> from the </w:t>
      </w:r>
      <w:r>
        <w:t>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w:t>
      </w:r>
      <w:r>
        <w:rPr>
          <w:spacing w:val="3"/>
        </w:rPr>
        <w:t xml:space="preserve">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2CF9A025" w14:textId="77777777" w:rsidR="00D335A5"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7F816FFF" w14:textId="77777777" w:rsidR="00D335A5" w:rsidRDefault="00000000">
      <w:pPr>
        <w:pStyle w:val="Body"/>
      </w:pPr>
      <w:r>
        <w:t xml:space="preserve">Our thread pool is now in a working state! Give it a </w:t>
      </w:r>
      <w:r>
        <w:rPr>
          <w:rStyle w:val="Literal"/>
        </w:rPr>
        <w:t>cargo run</w:t>
      </w:r>
      <w:r>
        <w:t xml:space="preserve"> and make some requests:</w:t>
      </w:r>
    </w:p>
    <w:p w14:paraId="23B2918F" w14:textId="77777777" w:rsidR="00D335A5" w:rsidRDefault="00D335A5">
      <w:pPr>
        <w:pStyle w:val="CodeSpaceAbove"/>
      </w:pPr>
    </w:p>
    <w:p w14:paraId="1486E176" w14:textId="77777777" w:rsidR="00D335A5" w:rsidRDefault="00000000">
      <w:pPr>
        <w:pStyle w:val="Code"/>
      </w:pPr>
      <w:r>
        <w:t xml:space="preserve">$ </w:t>
      </w:r>
      <w:r>
        <w:rPr>
          <w:rStyle w:val="LiteralBold"/>
        </w:rPr>
        <w:t>cargo run</w:t>
      </w:r>
    </w:p>
    <w:p w14:paraId="15841C6C" w14:textId="77777777" w:rsidR="00D335A5" w:rsidRDefault="00000000">
      <w:pPr>
        <w:pStyle w:val="Code"/>
      </w:pPr>
      <w:r>
        <w:t xml:space="preserve">   Compiling hello v0.1.0 (file:///projects/hello)</w:t>
      </w:r>
    </w:p>
    <w:p w14:paraId="084329B0" w14:textId="77777777" w:rsidR="00D335A5" w:rsidRDefault="00000000">
      <w:pPr>
        <w:pStyle w:val="Code"/>
      </w:pPr>
      <w:r>
        <w:t>warning: field is never read: `workers`</w:t>
      </w:r>
    </w:p>
    <w:p w14:paraId="13A2FF3C" w14:textId="77777777" w:rsidR="00D335A5" w:rsidRDefault="00000000">
      <w:pPr>
        <w:pStyle w:val="Code"/>
      </w:pPr>
      <w:r>
        <w:lastRenderedPageBreak/>
        <w:t xml:space="preserve"> --&gt; src/lib.rs:7:5</w:t>
      </w:r>
    </w:p>
    <w:p w14:paraId="6F266069" w14:textId="77777777" w:rsidR="00D335A5" w:rsidRDefault="00000000">
      <w:pPr>
        <w:pStyle w:val="Code"/>
      </w:pPr>
      <w:r>
        <w:t xml:space="preserve">  |</w:t>
      </w:r>
    </w:p>
    <w:p w14:paraId="2E4D7E27" w14:textId="77777777" w:rsidR="00D335A5" w:rsidRDefault="00000000">
      <w:pPr>
        <w:pStyle w:val="Code"/>
      </w:pPr>
      <w:r>
        <w:t>7 |     workers: Vec&lt;Worker&gt;,</w:t>
      </w:r>
    </w:p>
    <w:p w14:paraId="6DED681F" w14:textId="77777777" w:rsidR="00D335A5" w:rsidRDefault="00000000">
      <w:pPr>
        <w:pStyle w:val="Code"/>
      </w:pPr>
      <w:r>
        <w:t xml:space="preserve">  |     ^^^^^^^^^^^^^^^^^^^^</w:t>
      </w:r>
    </w:p>
    <w:p w14:paraId="47C051D1" w14:textId="77777777" w:rsidR="00D335A5" w:rsidRDefault="00000000">
      <w:pPr>
        <w:pStyle w:val="Code"/>
      </w:pPr>
      <w:r>
        <w:t xml:space="preserve">  |</w:t>
      </w:r>
    </w:p>
    <w:p w14:paraId="380F8FA0" w14:textId="77777777" w:rsidR="00D335A5" w:rsidRDefault="00000000">
      <w:pPr>
        <w:pStyle w:val="Code"/>
      </w:pPr>
      <w:r>
        <w:t xml:space="preserve">  = note: `#[warn(dead_code)]` on by default</w:t>
      </w:r>
    </w:p>
    <w:p w14:paraId="4805B8A7" w14:textId="77777777" w:rsidR="00D335A5" w:rsidRDefault="00D335A5">
      <w:pPr>
        <w:pStyle w:val="Code"/>
      </w:pPr>
    </w:p>
    <w:p w14:paraId="1E89BC1B" w14:textId="77777777" w:rsidR="00D335A5" w:rsidRDefault="00000000">
      <w:pPr>
        <w:pStyle w:val="Code"/>
      </w:pPr>
      <w:r>
        <w:t>warning: field is never read: `id`</w:t>
      </w:r>
    </w:p>
    <w:p w14:paraId="25021EB1" w14:textId="77777777" w:rsidR="00D335A5" w:rsidRDefault="00000000">
      <w:pPr>
        <w:pStyle w:val="Code"/>
      </w:pPr>
      <w:r>
        <w:t xml:space="preserve">  --&gt; src/lib.rs:48:5</w:t>
      </w:r>
    </w:p>
    <w:p w14:paraId="5D603FB2" w14:textId="77777777" w:rsidR="00D335A5" w:rsidRDefault="00000000">
      <w:pPr>
        <w:pStyle w:val="Code"/>
      </w:pPr>
      <w:r>
        <w:t xml:space="preserve">   |</w:t>
      </w:r>
    </w:p>
    <w:p w14:paraId="50786FDF" w14:textId="77777777" w:rsidR="00D335A5" w:rsidRDefault="00000000">
      <w:pPr>
        <w:pStyle w:val="Code"/>
      </w:pPr>
      <w:r>
        <w:t>48 |     id: usize,</w:t>
      </w:r>
    </w:p>
    <w:p w14:paraId="3768A08B" w14:textId="77777777" w:rsidR="00D335A5" w:rsidRDefault="00000000">
      <w:pPr>
        <w:pStyle w:val="Code"/>
      </w:pPr>
      <w:r>
        <w:t xml:space="preserve">   |     ^^^^^^^^^</w:t>
      </w:r>
    </w:p>
    <w:p w14:paraId="43E3C8DE" w14:textId="77777777" w:rsidR="00D335A5" w:rsidRDefault="00D335A5">
      <w:pPr>
        <w:pStyle w:val="Code"/>
      </w:pPr>
    </w:p>
    <w:p w14:paraId="149DB45C" w14:textId="77777777" w:rsidR="00D335A5" w:rsidRDefault="00000000">
      <w:pPr>
        <w:pStyle w:val="Code"/>
      </w:pPr>
      <w:r>
        <w:t>warning: field is never read: `thread`</w:t>
      </w:r>
    </w:p>
    <w:p w14:paraId="011CDA62" w14:textId="77777777" w:rsidR="00D335A5" w:rsidRDefault="00000000">
      <w:pPr>
        <w:pStyle w:val="Code"/>
      </w:pPr>
      <w:r>
        <w:t xml:space="preserve">  --&gt; src/lib.rs:49:5</w:t>
      </w:r>
    </w:p>
    <w:p w14:paraId="4AF2947A" w14:textId="77777777" w:rsidR="00D335A5" w:rsidRDefault="00000000">
      <w:pPr>
        <w:pStyle w:val="Code"/>
      </w:pPr>
      <w:r>
        <w:t xml:space="preserve">   |</w:t>
      </w:r>
    </w:p>
    <w:p w14:paraId="5736F2F9" w14:textId="77777777" w:rsidR="00D335A5" w:rsidRDefault="00000000">
      <w:pPr>
        <w:pStyle w:val="Code"/>
      </w:pPr>
      <w:r>
        <w:t>49 |     thread: thread::JoinHandle&lt;()&gt;,</w:t>
      </w:r>
    </w:p>
    <w:p w14:paraId="721419EA" w14:textId="77777777" w:rsidR="00D335A5" w:rsidRDefault="00000000">
      <w:pPr>
        <w:pStyle w:val="Code"/>
      </w:pPr>
      <w:r>
        <w:t xml:space="preserve">   |     ^^^^^^^^^^^^^^^^^^^^^^^^^^^^^^</w:t>
      </w:r>
    </w:p>
    <w:p w14:paraId="08330F96" w14:textId="77777777" w:rsidR="00D335A5" w:rsidRDefault="00D335A5">
      <w:pPr>
        <w:pStyle w:val="Code"/>
      </w:pPr>
    </w:p>
    <w:p w14:paraId="29E99E6C" w14:textId="77777777" w:rsidR="00D335A5" w:rsidRDefault="00000000">
      <w:pPr>
        <w:pStyle w:val="Code"/>
      </w:pPr>
      <w:r>
        <w:t>warning: `hello` (lib) generated 3 warnings</w:t>
      </w:r>
    </w:p>
    <w:p w14:paraId="026F602B" w14:textId="77777777" w:rsidR="00D335A5" w:rsidRDefault="00000000">
      <w:pPr>
        <w:pStyle w:val="Code"/>
      </w:pPr>
      <w:r>
        <w:t xml:space="preserve">    Finished dev [unoptimized + debuginfo] target(s) in 1.40s</w:t>
      </w:r>
    </w:p>
    <w:p w14:paraId="05C8F750" w14:textId="77777777" w:rsidR="00D335A5" w:rsidRDefault="00000000">
      <w:pPr>
        <w:pStyle w:val="Code"/>
      </w:pPr>
      <w:r>
        <w:t xml:space="preserve">     Running `target/debug/hello`</w:t>
      </w:r>
    </w:p>
    <w:p w14:paraId="09C4798E" w14:textId="77777777" w:rsidR="00D335A5" w:rsidRDefault="00000000">
      <w:pPr>
        <w:pStyle w:val="Code"/>
      </w:pPr>
      <w:r>
        <w:t>Worker 0 got a job; executing.</w:t>
      </w:r>
    </w:p>
    <w:p w14:paraId="5177FD9E" w14:textId="77777777" w:rsidR="00D335A5" w:rsidRDefault="00000000">
      <w:pPr>
        <w:pStyle w:val="Code"/>
      </w:pPr>
      <w:r>
        <w:t>Worker 2 got a job; executing.</w:t>
      </w:r>
    </w:p>
    <w:p w14:paraId="03498218" w14:textId="77777777" w:rsidR="00D335A5" w:rsidRDefault="00000000">
      <w:pPr>
        <w:pStyle w:val="Code"/>
      </w:pPr>
      <w:r>
        <w:t>Worker 1 got a job; executing.</w:t>
      </w:r>
    </w:p>
    <w:p w14:paraId="36107F01" w14:textId="77777777" w:rsidR="00D335A5" w:rsidRDefault="00000000">
      <w:pPr>
        <w:pStyle w:val="Code"/>
      </w:pPr>
      <w:r>
        <w:t>Worker 3 got a job; executing.</w:t>
      </w:r>
    </w:p>
    <w:p w14:paraId="31E50A41" w14:textId="77777777" w:rsidR="00D335A5" w:rsidRDefault="00000000">
      <w:pPr>
        <w:pStyle w:val="Code"/>
      </w:pPr>
      <w:r>
        <w:t>Worker 0 got a job; executing.</w:t>
      </w:r>
    </w:p>
    <w:p w14:paraId="3AC735A2" w14:textId="77777777" w:rsidR="00D335A5" w:rsidRDefault="00000000">
      <w:pPr>
        <w:pStyle w:val="Code"/>
      </w:pPr>
      <w:r>
        <w:t>Worker 2 got a job; executing.</w:t>
      </w:r>
    </w:p>
    <w:p w14:paraId="07614F69" w14:textId="77777777" w:rsidR="00D335A5" w:rsidRDefault="00000000">
      <w:pPr>
        <w:pStyle w:val="Code"/>
      </w:pPr>
      <w:r>
        <w:t>Worker 1 got a job; executing.</w:t>
      </w:r>
    </w:p>
    <w:p w14:paraId="3B303487" w14:textId="77777777" w:rsidR="00D335A5" w:rsidRDefault="00000000">
      <w:pPr>
        <w:pStyle w:val="Code"/>
      </w:pPr>
      <w:r>
        <w:t>Worker 3 got a job; executing.</w:t>
      </w:r>
    </w:p>
    <w:p w14:paraId="435C0086" w14:textId="77777777" w:rsidR="00D335A5" w:rsidRDefault="00000000">
      <w:pPr>
        <w:pStyle w:val="Code"/>
      </w:pPr>
      <w:r>
        <w:t>Worker 0 got a job; executing.</w:t>
      </w:r>
    </w:p>
    <w:p w14:paraId="3B8CFA95" w14:textId="77777777" w:rsidR="00D335A5" w:rsidRDefault="00000000">
      <w:pPr>
        <w:pStyle w:val="Code"/>
      </w:pPr>
      <w:r>
        <w:t>Worker 2 got a job; executing.</w:t>
      </w:r>
    </w:p>
    <w:p w14:paraId="2A76012B" w14:textId="77777777" w:rsidR="00D335A5" w:rsidRDefault="00D335A5">
      <w:pPr>
        <w:pStyle w:val="CodeSpaceBelow"/>
        <w:spacing w:after="140"/>
      </w:pPr>
    </w:p>
    <w:p w14:paraId="0C179CB3" w14:textId="77777777" w:rsidR="00D335A5" w:rsidRDefault="00000000">
      <w:pPr>
        <w:pStyle w:val="Body"/>
      </w:pPr>
      <w:r>
        <w:rPr>
          <w:spacing w:val="3"/>
        </w:rPr>
        <w:t>Success! We now have a thread pool that executes connections asynchronously.</w:t>
      </w:r>
      <w:r>
        <w:t xml:space="preserve"> There are never more than four threads created, so our system </w:t>
      </w:r>
      <w:r>
        <w:rPr>
          <w:spacing w:val="3"/>
        </w:rPr>
        <w:t xml:space="preserve">won’t get overloaded if the server receives a lot of requests. If we make a request to </w:t>
      </w:r>
      <w:r>
        <w:rPr>
          <w:rStyle w:val="Italic"/>
          <w:spacing w:val="3"/>
        </w:rPr>
        <w:t>/sleep</w:t>
      </w:r>
      <w:r>
        <w:rPr>
          <w:spacing w:val="3"/>
        </w:rPr>
        <w:t>, the server will be able to serve other requests by having</w:t>
      </w:r>
      <w:r>
        <w:t xml:space="preserve"> another thread run them.</w:t>
      </w:r>
    </w:p>
    <w:p w14:paraId="00E33CD9" w14:textId="77777777" w:rsidR="00D335A5" w:rsidRDefault="00000000">
      <w:pPr>
        <w:pStyle w:val="Note"/>
        <w:spacing w:before="180" w:after="180"/>
        <w:rPr>
          <w:spacing w:val="-3"/>
        </w:rPr>
      </w:pPr>
      <w:r>
        <w:rPr>
          <w:rStyle w:val="NoteHead"/>
          <w:i w:val="0"/>
          <w:iCs w:val="0"/>
        </w:rPr>
        <w:t>Note</w:t>
      </w:r>
      <w:r>
        <w:tab/>
      </w:r>
      <w:r>
        <w:rPr>
          <w:spacing w:val="-3"/>
        </w:rPr>
        <w:t xml:space="preserve">If you open </w:t>
      </w:r>
      <w:r>
        <w:rPr>
          <w:rStyle w:val="ItalicInNote"/>
          <w:i w:val="0"/>
          <w:iCs w:val="0"/>
          <w:spacing w:val="-3"/>
        </w:rPr>
        <w:t>/sleep</w:t>
      </w:r>
      <w:r>
        <w:rPr>
          <w:spacing w:val="-3"/>
        </w:rP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28A1FEB1" w14:textId="77777777" w:rsidR="00D335A5" w:rsidRDefault="00000000">
      <w:pPr>
        <w:pStyle w:val="Body"/>
      </w:pPr>
      <w:r>
        <w:t xml:space="preserve">After learning about the </w:t>
      </w:r>
      <w:r>
        <w:rPr>
          <w:rStyle w:val="Literal"/>
        </w:rPr>
        <w:t>while let</w:t>
      </w:r>
      <w:r>
        <w:t xml:space="preserve"> loop in </w:t>
      </w:r>
      <w:r>
        <w:rPr>
          <w:rStyle w:val="Xref"/>
        </w:rPr>
        <w:t>Chapter 18</w:t>
      </w:r>
      <w:r>
        <w:t xml:space="preserve">, you might be wondering why we didn’t write the </w:t>
      </w:r>
      <w:r>
        <w:rPr>
          <w:rStyle w:val="Literal"/>
        </w:rPr>
        <w:t>Worker</w:t>
      </w:r>
      <w:r>
        <w:t xml:space="preserve"> thread code as shown in Listing 20-21.</w:t>
      </w:r>
    </w:p>
    <w:p w14:paraId="69B48612" w14:textId="77777777" w:rsidR="00D335A5" w:rsidRDefault="00D335A5">
      <w:pPr>
        <w:pStyle w:val="CodeSpaceAbove"/>
      </w:pPr>
    </w:p>
    <w:p w14:paraId="4D88479A" w14:textId="77777777" w:rsidR="00D335A5" w:rsidRDefault="00000000">
      <w:pPr>
        <w:pStyle w:val="CodeLabel"/>
      </w:pPr>
      <w:r>
        <w:t>sr</w:t>
      </w:r>
      <w:r>
        <w:lastRenderedPageBreak/>
        <w:t>c/lib.rs</w:t>
      </w:r>
    </w:p>
    <w:p w14:paraId="002FC620" w14:textId="77777777" w:rsidR="00D335A5" w:rsidRDefault="00000000">
      <w:pPr>
        <w:pStyle w:val="Code"/>
      </w:pPr>
      <w:r>
        <w:rPr>
          <w:rStyle w:val="LiteralGrayItalic"/>
        </w:rPr>
        <w:t>--snip--</w:t>
      </w:r>
    </w:p>
    <w:p w14:paraId="43D071AC" w14:textId="77777777" w:rsidR="00D335A5" w:rsidRDefault="00D335A5">
      <w:pPr>
        <w:pStyle w:val="Code"/>
      </w:pPr>
    </w:p>
    <w:p w14:paraId="2EA5A83B" w14:textId="77777777" w:rsidR="00D335A5" w:rsidRDefault="00000000">
      <w:pPr>
        <w:pStyle w:val="Code"/>
      </w:pPr>
      <w:r>
        <w:rPr>
          <w:rStyle w:val="LiteralGray"/>
        </w:rPr>
        <w:t>impl Worker {</w:t>
      </w:r>
    </w:p>
    <w:p w14:paraId="2433B202" w14:textId="77777777" w:rsidR="00D335A5" w:rsidRDefault="00000000">
      <w:pPr>
        <w:pStyle w:val="Code"/>
      </w:pPr>
      <w:r>
        <w:rPr>
          <w:rStyle w:val="LiteralGray"/>
        </w:rPr>
        <w:t xml:space="preserve">    fn new(</w:t>
      </w:r>
    </w:p>
    <w:p w14:paraId="6E40B0A5" w14:textId="77777777" w:rsidR="00D335A5" w:rsidRDefault="00000000">
      <w:pPr>
        <w:pStyle w:val="Code"/>
      </w:pPr>
      <w:r>
        <w:rPr>
          <w:rStyle w:val="LiteralGray"/>
        </w:rPr>
        <w:t xml:space="preserve">        id: usize,</w:t>
      </w:r>
    </w:p>
    <w:p w14:paraId="42C59371" w14:textId="77777777" w:rsidR="00D335A5" w:rsidRDefault="00000000">
      <w:pPr>
        <w:pStyle w:val="Code"/>
      </w:pPr>
      <w:r>
        <w:rPr>
          <w:rStyle w:val="LiteralGray"/>
        </w:rPr>
        <w:t xml:space="preserve">        receiver: Arc&lt;Mutex&lt;mpsc::Receiver&lt;Job&gt;&gt;&gt;,</w:t>
      </w:r>
    </w:p>
    <w:p w14:paraId="30B6264D" w14:textId="77777777" w:rsidR="00D335A5" w:rsidRDefault="00000000">
      <w:pPr>
        <w:pStyle w:val="Code"/>
      </w:pPr>
      <w:r>
        <w:rPr>
          <w:rStyle w:val="LiteralGray"/>
        </w:rPr>
        <w:t xml:space="preserve">    ) -&gt; Worker {</w:t>
      </w:r>
    </w:p>
    <w:p w14:paraId="56E8200D" w14:textId="77777777" w:rsidR="00D335A5" w:rsidRDefault="00000000">
      <w:pPr>
        <w:pStyle w:val="Code"/>
      </w:pPr>
      <w:r>
        <w:rPr>
          <w:rStyle w:val="LiteralGray"/>
        </w:rPr>
        <w:t xml:space="preserve">        let thread = thread::spawn(move || {</w:t>
      </w:r>
    </w:p>
    <w:p w14:paraId="222288E3" w14:textId="77777777" w:rsidR="00D335A5" w:rsidRDefault="00000000">
      <w:pPr>
        <w:pStyle w:val="Code"/>
      </w:pPr>
      <w:r>
        <w:t xml:space="preserve">            while let Ok(job) = receiver.lock().unwrap().recv() {</w:t>
      </w:r>
    </w:p>
    <w:p w14:paraId="21EA311A" w14:textId="77777777" w:rsidR="00D335A5" w:rsidRDefault="00000000">
      <w:pPr>
        <w:pStyle w:val="Code"/>
      </w:pPr>
      <w:r>
        <w:rPr>
          <w:rStyle w:val="LiteralGray"/>
        </w:rPr>
        <w:t xml:space="preserve">                println!("Worker {id} got a job; executing.");</w:t>
      </w:r>
    </w:p>
    <w:p w14:paraId="306A749C" w14:textId="77777777" w:rsidR="00D335A5" w:rsidRDefault="00D335A5">
      <w:pPr>
        <w:pStyle w:val="Code"/>
      </w:pPr>
    </w:p>
    <w:p w14:paraId="7F08470E" w14:textId="77777777" w:rsidR="00D335A5" w:rsidRDefault="00000000">
      <w:pPr>
        <w:pStyle w:val="Code"/>
      </w:pPr>
      <w:r>
        <w:rPr>
          <w:rStyle w:val="LiteralGray"/>
        </w:rPr>
        <w:t xml:space="preserve">                job();</w:t>
      </w:r>
    </w:p>
    <w:p w14:paraId="7B9AE1BD" w14:textId="77777777" w:rsidR="00D335A5" w:rsidRDefault="00000000">
      <w:pPr>
        <w:pStyle w:val="Code"/>
      </w:pPr>
      <w:r>
        <w:rPr>
          <w:rStyle w:val="LiteralGray"/>
        </w:rPr>
        <w:t xml:space="preserve">            }</w:t>
      </w:r>
    </w:p>
    <w:p w14:paraId="7FD30106" w14:textId="77777777" w:rsidR="00D335A5" w:rsidRDefault="00000000">
      <w:pPr>
        <w:pStyle w:val="Code"/>
      </w:pPr>
      <w:r>
        <w:rPr>
          <w:rStyle w:val="LiteralGray"/>
        </w:rPr>
        <w:t xml:space="preserve">        });</w:t>
      </w:r>
    </w:p>
    <w:p w14:paraId="5CDB3CA3" w14:textId="77777777" w:rsidR="00D335A5" w:rsidRDefault="00D335A5">
      <w:pPr>
        <w:pStyle w:val="Code"/>
      </w:pPr>
    </w:p>
    <w:p w14:paraId="61B223FC" w14:textId="77777777" w:rsidR="00D335A5" w:rsidRDefault="00000000">
      <w:pPr>
        <w:pStyle w:val="Code"/>
      </w:pPr>
      <w:r>
        <w:rPr>
          <w:rStyle w:val="LiteralGray"/>
        </w:rPr>
        <w:t xml:space="preserve">        Worker { id, thread }</w:t>
      </w:r>
    </w:p>
    <w:p w14:paraId="0A1B7489" w14:textId="77777777" w:rsidR="00D335A5" w:rsidRDefault="00000000">
      <w:pPr>
        <w:pStyle w:val="Code"/>
      </w:pPr>
      <w:r>
        <w:rPr>
          <w:rStyle w:val="LiteralGray"/>
        </w:rPr>
        <w:t xml:space="preserve">    }</w:t>
      </w:r>
    </w:p>
    <w:p w14:paraId="5A525428" w14:textId="77777777" w:rsidR="00D335A5" w:rsidRDefault="00000000">
      <w:pPr>
        <w:pStyle w:val="Code"/>
      </w:pPr>
      <w:r>
        <w:rPr>
          <w:rStyle w:val="LiteralGray"/>
        </w:rPr>
        <w:t>}</w:t>
      </w:r>
    </w:p>
    <w:p w14:paraId="237358B3" w14:textId="77777777" w:rsidR="00D335A5" w:rsidRDefault="00D335A5">
      <w:pPr>
        <w:pStyle w:val="CodeSpaceBelow"/>
      </w:pPr>
    </w:p>
    <w:p w14:paraId="1B1EA086" w14:textId="77777777" w:rsidR="00D335A5" w:rsidRDefault="00000000">
      <w:pPr>
        <w:pStyle w:val="CodeListingCaption"/>
      </w:pPr>
      <w:r>
        <w:t xml:space="preserve">Listing 20-21: An alternative implementation of </w:t>
      </w:r>
      <w:r>
        <w:rPr>
          <w:rStyle w:val="LiteralCaption"/>
          <w:i/>
          <w:iCs/>
        </w:rPr>
        <w:t>Worker::new</w:t>
      </w:r>
      <w:r>
        <w:t xml:space="preserve"> using </w:t>
      </w:r>
      <w:r>
        <w:rPr>
          <w:rStyle w:val="LiteralCaption"/>
          <w:i/>
          <w:iCs/>
        </w:rPr>
        <w:t>while let</w:t>
      </w:r>
    </w:p>
    <w:p w14:paraId="0100F1D3" w14:textId="77777777" w:rsidR="00D335A5" w:rsidRDefault="00000000">
      <w:pPr>
        <w:pStyle w:val="Body"/>
      </w:pPr>
      <w:r>
        <w:t>This code compiles and runs but doesn’t result in the desired thread</w:t>
      </w:r>
      <w:r>
        <w:rPr>
          <w:spacing w:val="3"/>
        </w:rPr>
        <w:t xml:space="preserve">ing behavior: a slow request will still cause other requests to wait to be </w:t>
      </w:r>
      <w:r>
        <w:t xml:space="preserve">processed. The reason is somewhat subtle: the </w:t>
      </w:r>
      <w:r>
        <w:rPr>
          <w:rStyle w:val="Literal"/>
        </w:rPr>
        <w:t>Mutex</w:t>
      </w:r>
      <w:r>
        <w:t xml:space="preserve"> struct has no public </w:t>
      </w:r>
      <w:r>
        <w:rPr>
          <w:rStyle w:val="Literal"/>
          <w:spacing w:val="-2"/>
        </w:rPr>
        <w:t>unlock</w:t>
      </w:r>
      <w:r>
        <w:rPr>
          <w:spacing w:val="-2"/>
        </w:rPr>
        <w:t xml:space="preserve"> method because the ownership of the lock is based on the lifetime of </w:t>
      </w:r>
      <w:r>
        <w:rPr>
          <w:spacing w:val="2"/>
        </w:rPr>
        <w:t xml:space="preserve">the </w:t>
      </w:r>
      <w:r>
        <w:rPr>
          <w:rStyle w:val="Literal"/>
          <w:spacing w:val="2"/>
        </w:rPr>
        <w:t>MutexGuard&lt;T&gt;</w:t>
      </w:r>
      <w:r>
        <w:rPr>
          <w:spacing w:val="2"/>
        </w:rPr>
        <w:t xml:space="preserve"> within the </w:t>
      </w:r>
      <w:r>
        <w:rPr>
          <w:rStyle w:val="Literal"/>
          <w:spacing w:val="2"/>
        </w:rPr>
        <w:t>LockResult&lt;MutexGuard&lt;T&gt;&gt;</w:t>
      </w:r>
      <w:r>
        <w:rPr>
          <w:spacing w:val="2"/>
        </w:rPr>
        <w:t xml:space="preserve"> that the </w:t>
      </w:r>
      <w:r>
        <w:rPr>
          <w:rStyle w:val="Literal"/>
          <w:spacing w:val="2"/>
        </w:rPr>
        <w:t>lock</w:t>
      </w:r>
      <w:r>
        <w:rPr>
          <w:spacing w:val="2"/>
        </w:rPr>
        <w:t xml:space="preserve"> method </w:t>
      </w:r>
      <w:r>
        <w:rPr>
          <w:spacing w:val="-2"/>
        </w:rPr>
        <w:t xml:space="preserve">returns. At compile time, the borrow checker can then enforce the rule that </w:t>
      </w:r>
      <w:r>
        <w:t xml:space="preserve">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r>
        <w:rPr>
          <w:rStyle w:val="Literal"/>
        </w:rPr>
        <w:t>MutexGuard&lt;T&gt;</w:t>
      </w:r>
      <w:r>
        <w:t>.</w:t>
      </w:r>
    </w:p>
    <w:p w14:paraId="1C49E786" w14:textId="77777777" w:rsidR="00D335A5" w:rsidRDefault="00000000">
      <w:pPr>
        <w:pStyle w:val="Body"/>
      </w:pPr>
      <w:r>
        <w:t xml:space="preserve">The code in Listing 20-20 that uses </w:t>
      </w:r>
      <w:r>
        <w:rPr>
          <w:rStyle w:val="Literal"/>
        </w:rPr>
        <w:t>let job = receiver.lock().unwrap()</w:t>
      </w:r>
      <w:r>
        <w:rPr>
          <w:rStyle w:val="Literal"/>
        </w:rPr>
        <w:br/>
      </w:r>
      <w:r>
        <w:rPr>
          <w:rStyle w:val="Literal"/>
          <w:spacing w:val="3"/>
        </w:rPr>
        <w:t>.recv().unwrap();</w:t>
      </w:r>
      <w:r>
        <w:rPr>
          <w:spacing w:val="3"/>
        </w:rPr>
        <w:t xml:space="preserve"> works because with </w:t>
      </w:r>
      <w:r>
        <w:rPr>
          <w:rStyle w:val="Literal"/>
          <w:spacing w:val="3"/>
        </w:rPr>
        <w:t>let</w:t>
      </w:r>
      <w:r>
        <w:rPr>
          <w:spacing w:val="3"/>
        </w:rPr>
        <w:t xml:space="preserve">, any temporary values used in </w:t>
      </w:r>
      <w:r>
        <w:t xml:space="preserve">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spacing w:val="-3"/>
        </w:rPr>
        <w:t>match</w:t>
      </w:r>
      <w:r>
        <w:rPr>
          <w:spacing w:val="-3"/>
        </w:rPr>
        <w:t xml:space="preserve">) does not drop temporary values until the end of the associated block. </w:t>
      </w:r>
      <w:r>
        <w:t xml:space="preserve">In Listing 20-21, the lock remains held for the duration of the call to </w:t>
      </w:r>
      <w:r>
        <w:rPr>
          <w:rStyle w:val="Literal"/>
        </w:rPr>
        <w:t>job()</w:t>
      </w:r>
      <w:r>
        <w:t xml:space="preserve">, meaning other </w:t>
      </w:r>
      <w:r>
        <w:rPr>
          <w:rStyle w:val="Literal"/>
        </w:rPr>
        <w:t>Worker</w:t>
      </w:r>
      <w:r>
        <w:t xml:space="preserve"> instances cannot receive jobs.</w:t>
      </w:r>
    </w:p>
    <w:p w14:paraId="5A43B82D" w14:textId="77777777" w:rsidR="00D335A5" w:rsidRDefault="00000000">
      <w:pPr>
        <w:pStyle w:val="HeadA"/>
        <w:spacing w:before="380"/>
      </w:pPr>
      <w:r>
        <w:lastRenderedPageBreak/>
        <w:fldChar w:fldCharType="begin"/>
      </w:r>
      <w:r>
        <w:instrText>xe "Drop trait"</w:instrText>
      </w:r>
      <w:r>
        <w:fldChar w:fldCharType="end"/>
      </w:r>
      <w:r>
        <w:t>Graceful Shutdown and Cleanup</w:t>
      </w:r>
    </w:p>
    <w:p w14:paraId="72FD7A09" w14:textId="77777777" w:rsidR="00D335A5" w:rsidRDefault="00000000">
      <w:pPr>
        <w:pStyle w:val="BodyFirst"/>
        <w:rPr>
          <w:spacing w:val="-1"/>
        </w:rPr>
      </w:pPr>
      <w:r>
        <w:rPr>
          <w:spacing w:val="-1"/>
        </w:rPr>
        <w:t xml:space="preserve">The code in Listing 20-20 is responding to requests asynchronously through the use of a thread pool, as we intended. We get some warnings about the </w:t>
      </w:r>
      <w:r>
        <w:rPr>
          <w:rStyle w:val="Literal"/>
          <w:spacing w:val="-1"/>
        </w:rPr>
        <w:t>workers</w:t>
      </w:r>
      <w:r>
        <w:rPr>
          <w:spacing w:val="-1"/>
        </w:rPr>
        <w:t xml:space="preserve">, </w:t>
      </w:r>
      <w:r>
        <w:rPr>
          <w:rStyle w:val="Literal"/>
          <w:spacing w:val="-1"/>
        </w:rPr>
        <w:t>id</w:t>
      </w:r>
      <w:r>
        <w:rPr>
          <w:spacing w:val="-1"/>
        </w:rPr>
        <w:t xml:space="preserve">, and </w:t>
      </w:r>
      <w:r>
        <w:rPr>
          <w:rStyle w:val="Literal"/>
          <w:spacing w:val="-1"/>
        </w:rPr>
        <w:t>thread</w:t>
      </w:r>
      <w:r>
        <w:rPr>
          <w:spacing w:val="-1"/>
        </w:rPr>
        <w:t xml:space="preserve"> fields that we’re not using in a direct way that reminds </w:t>
      </w:r>
      <w:r>
        <w:rPr>
          <w:spacing w:val="1"/>
        </w:rPr>
        <w:t xml:space="preserve">us we’re not cleaning up anything. When we use the less elegant </w:t>
      </w:r>
      <w:r>
        <w:rPr>
          <w:rStyle w:val="KeyCaps"/>
          <w:spacing w:val="1"/>
        </w:rPr>
        <w:t>ctrl-</w:t>
      </w:r>
      <w:r>
        <w:rPr>
          <w:spacing w:val="1"/>
        </w:rPr>
        <w:t xml:space="preserve">C </w:t>
      </w:r>
      <w:r>
        <w:rPr>
          <w:spacing w:val="-1"/>
        </w:rPr>
        <w:t>method to halt the main thread, all other threads are stopped immediately as well, even if they’re in the middle of serving a request.</w:t>
      </w:r>
    </w:p>
    <w:p w14:paraId="013FB225" w14:textId="77777777" w:rsidR="00D335A5" w:rsidRDefault="00000000">
      <w:pPr>
        <w:pStyle w:val="Body"/>
      </w:pPr>
      <w:r>
        <w:t xml:space="preserve">Next, then, we’ll implement the </w:t>
      </w:r>
      <w:r>
        <w:rPr>
          <w:rStyle w:val="Literal"/>
        </w:rPr>
        <w:t>Drop</w:t>
      </w:r>
      <w:r>
        <w:t xml:space="preserve"> trait to call </w:t>
      </w:r>
      <w:r>
        <w:rPr>
          <w:rStyle w:val="Literal"/>
        </w:rPr>
        <w:t>join</w:t>
      </w:r>
      <w:r>
        <w:t xml:space="preserve"> on each of the </w:t>
      </w:r>
      <w:r>
        <w:rPr>
          <w:spacing w:val="3"/>
        </w:rPr>
        <w:t xml:space="preserve">threads in the pool so they can finish the requests they’re working on </w:t>
      </w:r>
      <w:r>
        <w:t xml:space="preserve">before closing. Then we’ll implement a way to tell the threads they should </w:t>
      </w:r>
      <w:r>
        <w:rPr>
          <w:spacing w:val="-2"/>
        </w:rPr>
        <w:t xml:space="preserve">stop accepting new requests and shut down. To see this code in action, we’ll </w:t>
      </w:r>
      <w:r>
        <w:t>modify our server to accept only two requests before gracefully shutting down its thread pool.</w:t>
      </w:r>
    </w:p>
    <w:p w14:paraId="03A1E71F" w14:textId="77777777" w:rsidR="00D335A5" w:rsidRDefault="00000000">
      <w:pPr>
        <w:pStyle w:val="HeadB"/>
      </w:pPr>
      <w:r>
        <w:t>Implementing the Drop Trait on ThreadPool</w:t>
      </w:r>
    </w:p>
    <w:p w14:paraId="752C5425" w14:textId="77777777" w:rsidR="00D335A5" w:rsidRDefault="00000000">
      <w:pPr>
        <w:pStyle w:val="BodyFirst"/>
      </w:pPr>
      <w:r>
        <w:rPr>
          <w:spacing w:val="3"/>
        </w:rPr>
        <w:t xml:space="preserve">Let’s start with implementing </w:t>
      </w:r>
      <w:r>
        <w:rPr>
          <w:rStyle w:val="Literal"/>
          <w:spacing w:val="3"/>
        </w:rPr>
        <w:t>Drop</w:t>
      </w:r>
      <w:r>
        <w:rPr>
          <w:spacing w:val="3"/>
        </w:rPr>
        <w:t xml:space="preserve"> on our thread pool. When the pool is dropped, our threads should all join to make sure they finish their work. </w:t>
      </w:r>
      <w:r>
        <w:t xml:space="preserve">Listing 20-22 shows a first attempt at a </w:t>
      </w:r>
      <w:r>
        <w:rPr>
          <w:rStyle w:val="Literal"/>
        </w:rPr>
        <w:t>Drop</w:t>
      </w:r>
      <w:r>
        <w:t xml:space="preserve"> implementation; this code won’t quite work yet.</w:t>
      </w:r>
    </w:p>
    <w:p w14:paraId="40A50A83" w14:textId="77777777" w:rsidR="00D335A5" w:rsidRDefault="00D335A5">
      <w:pPr>
        <w:pStyle w:val="CodeSpaceAbove"/>
      </w:pPr>
    </w:p>
    <w:p w14:paraId="16911770" w14:textId="77777777" w:rsidR="00D335A5" w:rsidRDefault="00000000">
      <w:pPr>
        <w:pStyle w:val="CodeLabel"/>
      </w:pPr>
      <w:r>
        <w:t>src/lib.rs</w:t>
      </w:r>
    </w:p>
    <w:p w14:paraId="573CE0FA" w14:textId="77777777" w:rsidR="00D335A5" w:rsidRDefault="00000000">
      <w:pPr>
        <w:pStyle w:val="Code"/>
      </w:pPr>
      <w:r>
        <w:t>impl Drop for ThreadPool {</w:t>
      </w:r>
    </w:p>
    <w:p w14:paraId="558FC6FD" w14:textId="77777777" w:rsidR="00D335A5" w:rsidRDefault="00000000">
      <w:pPr>
        <w:pStyle w:val="Code"/>
      </w:pPr>
      <w:r>
        <w:t xml:space="preserve">    fn drop(&amp;mut self) {</w:t>
      </w:r>
    </w:p>
    <w:p w14:paraId="07D1AE88" w14:textId="77777777" w:rsidR="00D335A5" w:rsidRDefault="00000000">
      <w:pPr>
        <w:pStyle w:val="Code"/>
      </w:pPr>
      <w:r>
        <w:t xml:space="preserve">      </w:t>
      </w:r>
      <w:r>
        <w:rPr>
          <w:rStyle w:val="CodeAnnotationCode"/>
        </w:rPr>
        <w:t>1</w:t>
      </w:r>
      <w:r>
        <w:t xml:space="preserve"> for worker in &amp;mut self.workers {</w:t>
      </w:r>
    </w:p>
    <w:p w14:paraId="122149FC" w14:textId="77777777" w:rsidR="00D335A5" w:rsidRDefault="00000000">
      <w:pPr>
        <w:pStyle w:val="Code"/>
      </w:pPr>
      <w:r>
        <w:t xml:space="preserve">          </w:t>
      </w:r>
      <w:r>
        <w:rPr>
          <w:rStyle w:val="CodeAnnotationCode"/>
        </w:rPr>
        <w:t>2</w:t>
      </w:r>
      <w:r>
        <w:t xml:space="preserve"> println!("Shutting down worker {}", worker.id);</w:t>
      </w:r>
    </w:p>
    <w:p w14:paraId="22201354" w14:textId="77777777" w:rsidR="00D335A5" w:rsidRDefault="00D335A5">
      <w:pPr>
        <w:pStyle w:val="Code"/>
      </w:pPr>
    </w:p>
    <w:p w14:paraId="43923BA2" w14:textId="77777777" w:rsidR="00D335A5" w:rsidRDefault="00000000">
      <w:pPr>
        <w:pStyle w:val="Code"/>
      </w:pPr>
      <w:r>
        <w:t xml:space="preserve">          </w:t>
      </w:r>
      <w:r>
        <w:rPr>
          <w:rStyle w:val="CodeAnnotationCode"/>
        </w:rPr>
        <w:t>3</w:t>
      </w:r>
      <w:r>
        <w:t xml:space="preserve"> worker.thread.join().unwrap();</w:t>
      </w:r>
    </w:p>
    <w:p w14:paraId="5C067F94" w14:textId="77777777" w:rsidR="00D335A5" w:rsidRDefault="00000000">
      <w:pPr>
        <w:pStyle w:val="Code"/>
      </w:pPr>
      <w:r>
        <w:t xml:space="preserve">        }</w:t>
      </w:r>
    </w:p>
    <w:p w14:paraId="005946C8" w14:textId="77777777" w:rsidR="00D335A5" w:rsidRDefault="00000000">
      <w:pPr>
        <w:pStyle w:val="Code"/>
      </w:pPr>
      <w:r>
        <w:t xml:space="preserve">    }</w:t>
      </w:r>
    </w:p>
    <w:p w14:paraId="7BFD1D5A" w14:textId="77777777" w:rsidR="00D335A5" w:rsidRDefault="00000000">
      <w:pPr>
        <w:pStyle w:val="Code"/>
      </w:pPr>
      <w:r>
        <w:t>}</w:t>
      </w:r>
    </w:p>
    <w:p w14:paraId="385BF677" w14:textId="77777777" w:rsidR="00D335A5" w:rsidRDefault="00D335A5">
      <w:pPr>
        <w:pStyle w:val="CodeSpaceBelow"/>
      </w:pPr>
    </w:p>
    <w:p w14:paraId="3B0B032E" w14:textId="77777777" w:rsidR="00D335A5" w:rsidRDefault="00000000">
      <w:pPr>
        <w:pStyle w:val="CodeListingCaption"/>
      </w:pPr>
      <w:r>
        <w:t>Listing 20-22: Joining each thread when the thread pool goes out of scope</w:t>
      </w:r>
    </w:p>
    <w:p w14:paraId="3085CE48" w14:textId="77777777" w:rsidR="00D335A5" w:rsidRDefault="00000000">
      <w:pPr>
        <w:pStyle w:val="Body"/>
      </w:pPr>
      <w:r>
        <w:t xml:space="preserve">First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w:t>
      </w:r>
      <w:r>
        <w:lastRenderedPageBreak/>
        <w:t xml:space="preserve">the call to </w:t>
      </w:r>
      <w:r>
        <w:rPr>
          <w:rStyle w:val="Literal"/>
        </w:rPr>
        <w:t>join</w:t>
      </w:r>
      <w:r>
        <w:t xml:space="preserve"> fails, we use </w:t>
      </w:r>
      <w:r>
        <w:rPr>
          <w:rStyle w:val="Literal"/>
        </w:rPr>
        <w:t>unwrap</w:t>
      </w:r>
      <w:r>
        <w:t xml:space="preserve"> to make Rust panic and go into an ungraceful shutdown.</w:t>
      </w:r>
    </w:p>
    <w:p w14:paraId="18478071" w14:textId="77777777" w:rsidR="00D335A5" w:rsidRDefault="00000000">
      <w:pPr>
        <w:pStyle w:val="Body"/>
      </w:pPr>
      <w:r>
        <w:t>Here is the error we get when we compile this code:</w:t>
      </w:r>
    </w:p>
    <w:p w14:paraId="0A173231" w14:textId="77777777" w:rsidR="00D335A5" w:rsidRDefault="00D335A5">
      <w:pPr>
        <w:pStyle w:val="CodeSpaceAbove"/>
      </w:pPr>
    </w:p>
    <w:p w14:paraId="36ED2BB0" w14:textId="77777777" w:rsidR="00D335A5" w:rsidRDefault="00000000">
      <w:pPr>
        <w:pStyle w:val="Code"/>
      </w:pPr>
      <w:r>
        <w:t>error[E0507]: cannot move out of `worker.thread` which is behind a mutable</w:t>
      </w:r>
    </w:p>
    <w:p w14:paraId="43B1C705" w14:textId="77777777" w:rsidR="00D335A5" w:rsidRDefault="00000000">
      <w:pPr>
        <w:pStyle w:val="Code"/>
      </w:pPr>
      <w:r>
        <w:t>reference</w:t>
      </w:r>
    </w:p>
    <w:p w14:paraId="162CDA9E" w14:textId="77777777" w:rsidR="00D335A5" w:rsidRDefault="00000000">
      <w:pPr>
        <w:pStyle w:val="Code"/>
      </w:pPr>
      <w:r>
        <w:t xml:space="preserve">    --&gt; src/lib.rs:52:13</w:t>
      </w:r>
    </w:p>
    <w:p w14:paraId="51CBA408" w14:textId="77777777" w:rsidR="00D335A5" w:rsidRDefault="00000000">
      <w:pPr>
        <w:pStyle w:val="Code"/>
      </w:pPr>
      <w:r>
        <w:t xml:space="preserve">     |</w:t>
      </w:r>
    </w:p>
    <w:p w14:paraId="0C60AF6F" w14:textId="77777777" w:rsidR="00D335A5" w:rsidRDefault="00000000">
      <w:pPr>
        <w:pStyle w:val="Code"/>
      </w:pPr>
      <w:r>
        <w:t>52   |             worker.thread.join().unwrap();</w:t>
      </w:r>
    </w:p>
    <w:p w14:paraId="7436F7B5" w14:textId="77777777" w:rsidR="00D335A5" w:rsidRDefault="00000000">
      <w:pPr>
        <w:pStyle w:val="Code"/>
      </w:pPr>
      <w:r>
        <w:t xml:space="preserve">     |             ^^^^^^^^^^^^^ ------ `worker.thread` moved due to this</w:t>
      </w:r>
    </w:p>
    <w:p w14:paraId="7BC9D868" w14:textId="77777777" w:rsidR="00D335A5" w:rsidRDefault="00000000">
      <w:pPr>
        <w:pStyle w:val="Code"/>
      </w:pPr>
      <w:r>
        <w:t>method call</w:t>
      </w:r>
    </w:p>
    <w:p w14:paraId="097FFF27" w14:textId="77777777" w:rsidR="00D335A5" w:rsidRDefault="00000000">
      <w:pPr>
        <w:pStyle w:val="Code"/>
      </w:pPr>
      <w:r>
        <w:t xml:space="preserve">     |             |</w:t>
      </w:r>
    </w:p>
    <w:p w14:paraId="0E6C27E7" w14:textId="77777777" w:rsidR="00D335A5" w:rsidRDefault="00000000">
      <w:pPr>
        <w:pStyle w:val="Code"/>
      </w:pPr>
      <w:r>
        <w:t xml:space="preserve">     |             move occurs because `worker.thread` has type</w:t>
      </w:r>
    </w:p>
    <w:p w14:paraId="66438D40" w14:textId="77777777" w:rsidR="00D335A5" w:rsidRDefault="00000000">
      <w:pPr>
        <w:pStyle w:val="Code"/>
      </w:pPr>
      <w:r>
        <w:t>`JoinHandle&lt;()&gt;`, which does not implement the `Copy` trait</w:t>
      </w:r>
    </w:p>
    <w:p w14:paraId="488EC344" w14:textId="77777777" w:rsidR="00D335A5" w:rsidRDefault="00000000">
      <w:pPr>
        <w:pStyle w:val="Code"/>
      </w:pPr>
      <w:r>
        <w:t xml:space="preserve">     |</w:t>
      </w:r>
    </w:p>
    <w:p w14:paraId="27E5DA93" w14:textId="77777777" w:rsidR="00D335A5" w:rsidRDefault="00000000">
      <w:pPr>
        <w:pStyle w:val="Code"/>
      </w:pPr>
      <w:r>
        <w:t>note: this function takes ownership of the receiver `self`, which moves</w:t>
      </w:r>
    </w:p>
    <w:p w14:paraId="37FF0F32" w14:textId="77777777" w:rsidR="00D335A5" w:rsidRDefault="00000000">
      <w:pPr>
        <w:pStyle w:val="Code"/>
      </w:pPr>
      <w:r>
        <w:t>`worker.thread`</w:t>
      </w:r>
    </w:p>
    <w:p w14:paraId="4EF6CA2E" w14:textId="77777777" w:rsidR="00D335A5" w:rsidRDefault="00D335A5">
      <w:pPr>
        <w:pStyle w:val="CodeSpaceBelow"/>
      </w:pPr>
    </w:p>
    <w:p w14:paraId="6CB71875" w14:textId="77777777" w:rsidR="00D335A5" w:rsidRDefault="00000000">
      <w:pPr>
        <w:pStyle w:val="Body"/>
        <w:rPr>
          <w:spacing w:val="-1"/>
        </w:rPr>
      </w:pPr>
      <w:r>
        <w:rPr>
          <w:spacing w:val="-1"/>
        </w:rPr>
        <w:t xml:space="preserve">The error tells us we can’t call </w:t>
      </w:r>
      <w:r>
        <w:rPr>
          <w:rStyle w:val="Literal"/>
          <w:spacing w:val="-1"/>
        </w:rPr>
        <w:t>join</w:t>
      </w:r>
      <w:r>
        <w:rPr>
          <w:spacing w:val="-1"/>
        </w:rPr>
        <w:t xml:space="preserve"> because we only have a mutable bor</w:t>
      </w:r>
      <w:r>
        <w:rPr>
          <w:spacing w:val="1"/>
        </w:rPr>
        <w:t xml:space="preserve">row of each </w:t>
      </w:r>
      <w:r>
        <w:rPr>
          <w:rStyle w:val="Literal"/>
          <w:spacing w:val="1"/>
        </w:rPr>
        <w:t>worker</w:t>
      </w:r>
      <w:r>
        <w:rPr>
          <w:spacing w:val="1"/>
        </w:rPr>
        <w:t xml:space="preserve"> and </w:t>
      </w:r>
      <w:r>
        <w:rPr>
          <w:rStyle w:val="Literal"/>
          <w:spacing w:val="1"/>
        </w:rPr>
        <w:t>join</w:t>
      </w:r>
      <w:r>
        <w:rPr>
          <w:spacing w:val="1"/>
        </w:rPr>
        <w:t xml:space="preserve"> takes ownership of its argument. To solve this </w:t>
      </w:r>
      <w:r>
        <w:rPr>
          <w:spacing w:val="-1"/>
        </w:rPr>
        <w:t xml:space="preserve">issue, we need to move the thread out of the </w:t>
      </w:r>
      <w:r>
        <w:rPr>
          <w:rStyle w:val="Literal"/>
          <w:spacing w:val="-1"/>
        </w:rPr>
        <w:t>Worker</w:t>
      </w:r>
      <w:r>
        <w:rPr>
          <w:spacing w:val="-1"/>
        </w:rPr>
        <w:t xml:space="preserve"> instance that owns </w:t>
      </w:r>
      <w:r>
        <w:rPr>
          <w:rStyle w:val="Literal"/>
          <w:spacing w:val="-1"/>
        </w:rPr>
        <w:t>thread</w:t>
      </w:r>
      <w:r>
        <w:rPr>
          <w:spacing w:val="-1"/>
        </w:rPr>
        <w:t xml:space="preserve"> so </w:t>
      </w:r>
      <w:r>
        <w:rPr>
          <w:rStyle w:val="Literal"/>
          <w:spacing w:val="-1"/>
        </w:rPr>
        <w:t>join</w:t>
      </w:r>
      <w:r>
        <w:rPr>
          <w:spacing w:val="-1"/>
        </w:rPr>
        <w:t xml:space="preserve"> can consume the thread. We did this in Listing 17-15: if </w:t>
      </w:r>
      <w:r>
        <w:rPr>
          <w:rStyle w:val="Literal"/>
          <w:spacing w:val="-1"/>
        </w:rPr>
        <w:t>Worker</w:t>
      </w:r>
      <w:r>
        <w:rPr>
          <w:spacing w:val="-1"/>
        </w:rPr>
        <w:t xml:space="preserve"> holds </w:t>
      </w:r>
      <w:r>
        <w:rPr>
          <w:spacing w:val="-4"/>
        </w:rPr>
        <w:t xml:space="preserve">an </w:t>
      </w:r>
      <w:r>
        <w:rPr>
          <w:rStyle w:val="Literal"/>
          <w:spacing w:val="-3"/>
        </w:rPr>
        <w:t>Option&lt;thread::JoinHandle&lt;()&gt;&gt;</w:t>
      </w:r>
      <w:r>
        <w:rPr>
          <w:spacing w:val="-4"/>
        </w:rPr>
        <w:t xml:space="preserve"> instead, we can call the </w:t>
      </w:r>
      <w:r>
        <w:rPr>
          <w:rStyle w:val="Literal"/>
          <w:spacing w:val="-3"/>
        </w:rPr>
        <w:t>take</w:t>
      </w:r>
      <w:r>
        <w:rPr>
          <w:spacing w:val="-4"/>
        </w:rPr>
        <w:t xml:space="preserve"> method on the </w:t>
      </w:r>
      <w:r>
        <w:rPr>
          <w:rStyle w:val="Literal"/>
          <w:spacing w:val="-1"/>
        </w:rPr>
        <w:t>Option</w:t>
      </w:r>
      <w:r>
        <w:rPr>
          <w:spacing w:val="-1"/>
        </w:rPr>
        <w:t xml:space="preserve"> to move the value out of the </w:t>
      </w:r>
      <w:r>
        <w:rPr>
          <w:rStyle w:val="Literal"/>
          <w:spacing w:val="-1"/>
        </w:rPr>
        <w:t>Some</w:t>
      </w:r>
      <w:r>
        <w:rPr>
          <w:spacing w:val="-1"/>
        </w:rPr>
        <w:t xml:space="preserve"> variant and leave a </w:t>
      </w:r>
      <w:r>
        <w:rPr>
          <w:rStyle w:val="Literal"/>
          <w:spacing w:val="-1"/>
        </w:rPr>
        <w:t>None</w:t>
      </w:r>
      <w:r>
        <w:rPr>
          <w:spacing w:val="-1"/>
        </w:rPr>
        <w:t xml:space="preserve"> variant in its place. In other words, a </w:t>
      </w:r>
      <w:r>
        <w:rPr>
          <w:rStyle w:val="Literal"/>
          <w:spacing w:val="-1"/>
        </w:rPr>
        <w:t>Worker</w:t>
      </w:r>
      <w:r>
        <w:rPr>
          <w:spacing w:val="-1"/>
        </w:rPr>
        <w:t xml:space="preserve"> that is running will have a </w:t>
      </w:r>
      <w:r>
        <w:rPr>
          <w:rStyle w:val="Literal"/>
          <w:spacing w:val="-1"/>
        </w:rPr>
        <w:t>Some</w:t>
      </w:r>
      <w:r>
        <w:rPr>
          <w:spacing w:val="-1"/>
        </w:rPr>
        <w:t xml:space="preserve"> variant in </w:t>
      </w:r>
      <w:r>
        <w:rPr>
          <w:rStyle w:val="Literal"/>
          <w:spacing w:val="-1"/>
        </w:rPr>
        <w:t>thread</w:t>
      </w:r>
      <w:r>
        <w:rPr>
          <w:spacing w:val="-1"/>
        </w:rPr>
        <w:t xml:space="preserve">, and when we want to clean up a </w:t>
      </w:r>
      <w:r>
        <w:rPr>
          <w:rStyle w:val="Literal"/>
          <w:spacing w:val="-1"/>
        </w:rPr>
        <w:t>Worker</w:t>
      </w:r>
      <w:r>
        <w:rPr>
          <w:spacing w:val="-1"/>
        </w:rPr>
        <w:t xml:space="preserve">, we’ll replace </w:t>
      </w:r>
      <w:r>
        <w:rPr>
          <w:rStyle w:val="Literal"/>
          <w:spacing w:val="-1"/>
        </w:rPr>
        <w:t>Some</w:t>
      </w:r>
      <w:r>
        <w:rPr>
          <w:spacing w:val="-1"/>
        </w:rPr>
        <w:t xml:space="preserve"> with </w:t>
      </w:r>
      <w:r>
        <w:rPr>
          <w:rStyle w:val="Literal"/>
          <w:spacing w:val="-1"/>
        </w:rPr>
        <w:t>None</w:t>
      </w:r>
      <w:r>
        <w:rPr>
          <w:spacing w:val="-1"/>
        </w:rPr>
        <w:t xml:space="preserve"> so the </w:t>
      </w:r>
      <w:r>
        <w:rPr>
          <w:rStyle w:val="Literal"/>
          <w:spacing w:val="-1"/>
        </w:rPr>
        <w:t>Worker</w:t>
      </w:r>
      <w:r>
        <w:rPr>
          <w:spacing w:val="-1"/>
        </w:rPr>
        <w:t xml:space="preserve"> doesn’t have a thread to run.</w:t>
      </w:r>
    </w:p>
    <w:p w14:paraId="473220DD" w14:textId="77777777" w:rsidR="00D335A5" w:rsidRDefault="00000000">
      <w:pPr>
        <w:pStyle w:val="Body"/>
      </w:pPr>
      <w:r>
        <w:t xml:space="preserve">So we know we want to update the definition of </w:t>
      </w:r>
      <w:r>
        <w:rPr>
          <w:rStyle w:val="Literal"/>
        </w:rPr>
        <w:t>Worker</w:t>
      </w:r>
      <w:r>
        <w:t xml:space="preserve"> like this:</w:t>
      </w:r>
    </w:p>
    <w:p w14:paraId="69238863" w14:textId="77777777" w:rsidR="00D335A5" w:rsidRDefault="00D335A5">
      <w:pPr>
        <w:pStyle w:val="CodeSpaceAbove"/>
      </w:pPr>
    </w:p>
    <w:p w14:paraId="13343075" w14:textId="77777777" w:rsidR="00D335A5" w:rsidRDefault="00000000">
      <w:pPr>
        <w:pStyle w:val="CodeLabel"/>
      </w:pPr>
      <w:r>
        <w:t>src/lib.rs</w:t>
      </w:r>
    </w:p>
    <w:p w14:paraId="5433C0F5" w14:textId="77777777" w:rsidR="00D335A5" w:rsidRDefault="00000000">
      <w:pPr>
        <w:pStyle w:val="Code"/>
      </w:pPr>
      <w:r>
        <w:rPr>
          <w:rStyle w:val="LiteralGray"/>
        </w:rPr>
        <w:t>struct Worker {</w:t>
      </w:r>
    </w:p>
    <w:p w14:paraId="607E69A4" w14:textId="77777777" w:rsidR="00D335A5" w:rsidRDefault="00000000">
      <w:pPr>
        <w:pStyle w:val="Code"/>
      </w:pPr>
      <w:r>
        <w:rPr>
          <w:rStyle w:val="LiteralGray"/>
        </w:rPr>
        <w:t xml:space="preserve">    id: usize,</w:t>
      </w:r>
    </w:p>
    <w:p w14:paraId="6CA7B555" w14:textId="77777777" w:rsidR="00D335A5" w:rsidRDefault="00000000">
      <w:pPr>
        <w:pStyle w:val="Code"/>
      </w:pPr>
      <w:r>
        <w:t xml:space="preserve">    thread: Option&lt;thread::JoinHandle&lt;()&gt;&gt;,</w:t>
      </w:r>
    </w:p>
    <w:p w14:paraId="78E46846" w14:textId="77777777" w:rsidR="00D335A5" w:rsidRDefault="00000000">
      <w:pPr>
        <w:pStyle w:val="Code"/>
      </w:pPr>
      <w:r>
        <w:rPr>
          <w:rStyle w:val="LiteralGray"/>
        </w:rPr>
        <w:t>}</w:t>
      </w:r>
    </w:p>
    <w:p w14:paraId="6D8142EF" w14:textId="77777777" w:rsidR="00D335A5" w:rsidRDefault="00D335A5">
      <w:pPr>
        <w:pStyle w:val="CodeSpaceBelow"/>
      </w:pPr>
    </w:p>
    <w:p w14:paraId="12F1AE42" w14:textId="77777777" w:rsidR="00D335A5" w:rsidRDefault="00000000">
      <w:pPr>
        <w:pStyle w:val="Body"/>
      </w:pPr>
      <w:r>
        <w:t>Now let’s lean on the compiler to find the other places that need to change. Checking this code, we get two errors:</w:t>
      </w:r>
    </w:p>
    <w:p w14:paraId="5CB6CEF3" w14:textId="77777777" w:rsidR="00D335A5" w:rsidRDefault="00D335A5">
      <w:pPr>
        <w:pStyle w:val="CodeSpaceAbove"/>
      </w:pPr>
    </w:p>
    <w:p w14:paraId="6C2E2A39" w14:textId="77777777" w:rsidR="00D335A5" w:rsidRDefault="00000000">
      <w:pPr>
        <w:pStyle w:val="Code"/>
      </w:pPr>
      <w:r>
        <w:t>error[E0599]: no method named `join` found for enum `Option` in the current</w:t>
      </w:r>
    </w:p>
    <w:p w14:paraId="4216C6C4" w14:textId="77777777" w:rsidR="00D335A5" w:rsidRDefault="00000000">
      <w:pPr>
        <w:pStyle w:val="Code"/>
      </w:pPr>
      <w:r>
        <w:t>scope</w:t>
      </w:r>
    </w:p>
    <w:p w14:paraId="7ED422FE" w14:textId="77777777" w:rsidR="00D335A5" w:rsidRDefault="00000000">
      <w:pPr>
        <w:pStyle w:val="Code"/>
      </w:pPr>
      <w:r>
        <w:t xml:space="preserve">  --&gt; src/lib.rs:52:27</w:t>
      </w:r>
    </w:p>
    <w:p w14:paraId="2B4F69A7" w14:textId="77777777" w:rsidR="00D335A5" w:rsidRDefault="00000000">
      <w:pPr>
        <w:pStyle w:val="Code"/>
      </w:pPr>
      <w:r>
        <w:t xml:space="preserve">   |</w:t>
      </w:r>
    </w:p>
    <w:p w14:paraId="2094FD6B" w14:textId="77777777" w:rsidR="00D335A5" w:rsidRDefault="00000000">
      <w:pPr>
        <w:pStyle w:val="Code"/>
      </w:pPr>
      <w:r>
        <w:t>52 |             worker.thread.join().unwrap();</w:t>
      </w:r>
    </w:p>
    <w:p w14:paraId="0ECAABDE" w14:textId="77777777" w:rsidR="00D335A5" w:rsidRDefault="00000000">
      <w:pPr>
        <w:pStyle w:val="Code"/>
      </w:pPr>
      <w:r>
        <w:t xml:space="preserve">   |                           ^^^^ method not found in</w:t>
      </w:r>
    </w:p>
    <w:p w14:paraId="10302DC1" w14:textId="77777777" w:rsidR="00D335A5" w:rsidRDefault="00000000">
      <w:pPr>
        <w:pStyle w:val="Code"/>
      </w:pPr>
      <w:r>
        <w:t>`Option&lt;JoinHandle&lt;()&gt;&gt;`</w:t>
      </w:r>
    </w:p>
    <w:p w14:paraId="2358113E" w14:textId="77777777" w:rsidR="00D335A5" w:rsidRDefault="00D335A5">
      <w:pPr>
        <w:pStyle w:val="Code"/>
      </w:pPr>
    </w:p>
    <w:p w14:paraId="049A3FFC" w14:textId="77777777" w:rsidR="00D335A5" w:rsidRDefault="00000000">
      <w:pPr>
        <w:pStyle w:val="Code"/>
      </w:pPr>
      <w:r>
        <w:t>error[E0308]: mismatched types</w:t>
      </w:r>
    </w:p>
    <w:p w14:paraId="2C954C76" w14:textId="77777777" w:rsidR="00D335A5" w:rsidRDefault="00000000">
      <w:pPr>
        <w:pStyle w:val="Code"/>
      </w:pPr>
      <w:r>
        <w:t xml:space="preserve">  --&gt; src/lib.rs:72:22</w:t>
      </w:r>
    </w:p>
    <w:p w14:paraId="76A32142" w14:textId="77777777" w:rsidR="00D335A5" w:rsidRDefault="00000000">
      <w:pPr>
        <w:pStyle w:val="Code"/>
      </w:pPr>
      <w:r>
        <w:t xml:space="preserve">   |</w:t>
      </w:r>
    </w:p>
    <w:p w14:paraId="6B3FCB5F" w14:textId="77777777" w:rsidR="00D335A5" w:rsidRDefault="00000000">
      <w:pPr>
        <w:pStyle w:val="Code"/>
      </w:pPr>
      <w:r>
        <w:t>72 |         Worker { id, thread }</w:t>
      </w:r>
    </w:p>
    <w:p w14:paraId="0969F905" w14:textId="77777777" w:rsidR="00D335A5" w:rsidRDefault="00000000">
      <w:pPr>
        <w:pStyle w:val="Code"/>
      </w:pPr>
      <w:r>
        <w:t xml:space="preserve">   |                      ^^^^^^ expected enum `Option`, found struct</w:t>
      </w:r>
    </w:p>
    <w:p w14:paraId="4182F1E2" w14:textId="77777777" w:rsidR="00D335A5" w:rsidRDefault="00000000">
      <w:pPr>
        <w:pStyle w:val="Code"/>
      </w:pPr>
      <w:r>
        <w:t>`JoinHandle`</w:t>
      </w:r>
    </w:p>
    <w:p w14:paraId="5786465D" w14:textId="77777777" w:rsidR="00D335A5" w:rsidRDefault="00000000">
      <w:pPr>
        <w:pStyle w:val="Code"/>
      </w:pPr>
      <w:r>
        <w:t xml:space="preserve">   |</w:t>
      </w:r>
    </w:p>
    <w:p w14:paraId="554640C4" w14:textId="77777777" w:rsidR="00D335A5" w:rsidRDefault="00000000">
      <w:pPr>
        <w:pStyle w:val="Code"/>
      </w:pPr>
      <w:r>
        <w:t xml:space="preserve">   = note: expected enum `Option&lt;JoinHandle&lt;()&gt;&gt;`</w:t>
      </w:r>
    </w:p>
    <w:p w14:paraId="032F7706" w14:textId="77777777" w:rsidR="00D335A5" w:rsidRDefault="00000000">
      <w:pPr>
        <w:pStyle w:val="Code"/>
      </w:pPr>
      <w:r>
        <w:t xml:space="preserve">            found struct `JoinHandle&lt;_&gt;`</w:t>
      </w:r>
    </w:p>
    <w:p w14:paraId="4EF5D029" w14:textId="77777777" w:rsidR="00D335A5" w:rsidRDefault="00000000">
      <w:pPr>
        <w:pStyle w:val="Code"/>
      </w:pPr>
      <w:r>
        <w:t>help: try wrapping the expression in `Some`</w:t>
      </w:r>
    </w:p>
    <w:p w14:paraId="473F8A77" w14:textId="77777777" w:rsidR="00D335A5" w:rsidRDefault="00000000">
      <w:pPr>
        <w:pStyle w:val="Code"/>
      </w:pPr>
      <w:r>
        <w:t xml:space="preserve">   |</w:t>
      </w:r>
    </w:p>
    <w:p w14:paraId="6BAFD257" w14:textId="77777777" w:rsidR="00D335A5" w:rsidRDefault="00000000">
      <w:pPr>
        <w:pStyle w:val="Code"/>
      </w:pPr>
      <w:r>
        <w:t>72 |         Worker { id, thread: Some(thread) }</w:t>
      </w:r>
    </w:p>
    <w:p w14:paraId="53254F03" w14:textId="77777777" w:rsidR="00D335A5" w:rsidRDefault="00000000">
      <w:pPr>
        <w:pStyle w:val="Code"/>
      </w:pPr>
      <w:r>
        <w:t xml:space="preserve">   |                      +++++++++++++      +</w:t>
      </w:r>
    </w:p>
    <w:p w14:paraId="59550639" w14:textId="77777777" w:rsidR="00D335A5" w:rsidRDefault="00D335A5">
      <w:pPr>
        <w:pStyle w:val="CodeSpaceBelow"/>
      </w:pPr>
    </w:p>
    <w:p w14:paraId="2DDC9445" w14:textId="77777777" w:rsidR="00D335A5" w:rsidRDefault="00000000">
      <w:pPr>
        <w:pStyle w:val="Body"/>
      </w:pPr>
      <w:r>
        <w:rPr>
          <w:spacing w:val="3"/>
        </w:rPr>
        <w:t xml:space="preserve">Let’s address the second error, which points to the code at the end </w:t>
      </w:r>
      <w:r>
        <w:rPr>
          <w:spacing w:val="3"/>
        </w:rPr>
        <w:br/>
      </w:r>
      <w:r>
        <w:rPr>
          <w:spacing w:val="-3"/>
        </w:rPr>
        <w:t xml:space="preserve">of </w:t>
      </w:r>
      <w:r>
        <w:rPr>
          <w:rStyle w:val="Literal"/>
          <w:spacing w:val="-3"/>
        </w:rPr>
        <w:t>Worker::new</w:t>
      </w:r>
      <w:r>
        <w:rPr>
          <w:spacing w:val="-3"/>
        </w:rPr>
        <w:t xml:space="preserve">; we need to wrap the </w:t>
      </w:r>
      <w:r>
        <w:rPr>
          <w:rStyle w:val="Literal"/>
          <w:spacing w:val="-3"/>
        </w:rPr>
        <w:t>thread</w:t>
      </w:r>
      <w:r>
        <w:rPr>
          <w:spacing w:val="-3"/>
        </w:rPr>
        <w:t xml:space="preserve"> value in </w:t>
      </w:r>
      <w:r>
        <w:rPr>
          <w:rStyle w:val="Literal"/>
          <w:spacing w:val="-3"/>
        </w:rPr>
        <w:t>Some</w:t>
      </w:r>
      <w:r>
        <w:rPr>
          <w:spacing w:val="-3"/>
        </w:rPr>
        <w:t xml:space="preserve"> when we create a new </w:t>
      </w:r>
      <w:r>
        <w:rPr>
          <w:rStyle w:val="Literal"/>
        </w:rPr>
        <w:t>Worker</w:t>
      </w:r>
      <w:r>
        <w:t>. Make the following changes to fix this error:</w:t>
      </w:r>
    </w:p>
    <w:p w14:paraId="0230F390" w14:textId="77777777" w:rsidR="00D335A5" w:rsidRDefault="00D335A5">
      <w:pPr>
        <w:pStyle w:val="CodeSpaceAbove"/>
      </w:pPr>
    </w:p>
    <w:p w14:paraId="2AFC7C48" w14:textId="77777777" w:rsidR="00D335A5" w:rsidRDefault="00000000">
      <w:pPr>
        <w:pStyle w:val="CodeLabel"/>
      </w:pPr>
      <w:r>
        <w:t>src/lib.rs</w:t>
      </w:r>
    </w:p>
    <w:p w14:paraId="3338AD00" w14:textId="77777777" w:rsidR="00D335A5" w:rsidRDefault="00000000">
      <w:pPr>
        <w:pStyle w:val="Code"/>
      </w:pPr>
      <w:r>
        <w:rPr>
          <w:rStyle w:val="LiteralGray"/>
        </w:rPr>
        <w:t>impl Worker {</w:t>
      </w:r>
    </w:p>
    <w:p w14:paraId="2051B77D" w14:textId="77777777" w:rsidR="00D335A5" w:rsidRDefault="00000000">
      <w:pPr>
        <w:pStyle w:val="Code"/>
      </w:pPr>
      <w:r>
        <w:rPr>
          <w:rStyle w:val="LiteralGray"/>
        </w:rPr>
        <w:t xml:space="preserve">    fn new(</w:t>
      </w:r>
    </w:p>
    <w:p w14:paraId="79F8EBC2" w14:textId="77777777" w:rsidR="00D335A5" w:rsidRDefault="00000000">
      <w:pPr>
        <w:pStyle w:val="Code"/>
      </w:pPr>
      <w:r>
        <w:rPr>
          <w:rStyle w:val="LiteralGray"/>
        </w:rPr>
        <w:t xml:space="preserve">        id: usize,</w:t>
      </w:r>
    </w:p>
    <w:p w14:paraId="5D7957E7" w14:textId="77777777" w:rsidR="00D335A5" w:rsidRDefault="00000000">
      <w:pPr>
        <w:pStyle w:val="Code"/>
      </w:pPr>
      <w:r>
        <w:rPr>
          <w:rStyle w:val="LiteralGray"/>
        </w:rPr>
        <w:t xml:space="preserve">        receiver: Arc&lt;Mutex&lt;mpsc::Receiver&lt;Job&gt;&gt;&gt;,</w:t>
      </w:r>
    </w:p>
    <w:p w14:paraId="132E1E73" w14:textId="77777777" w:rsidR="00D335A5" w:rsidRDefault="00000000">
      <w:pPr>
        <w:pStyle w:val="Code"/>
      </w:pPr>
      <w:r>
        <w:rPr>
          <w:rStyle w:val="LiteralGray"/>
        </w:rPr>
        <w:t xml:space="preserve">    ) -&gt; Worker {</w:t>
      </w:r>
    </w:p>
    <w:p w14:paraId="6B52D9F9" w14:textId="77777777" w:rsidR="00D335A5" w:rsidRDefault="00000000">
      <w:pPr>
        <w:pStyle w:val="Code"/>
      </w:pPr>
      <w:r>
        <w:rPr>
          <w:rStyle w:val="LiteralGray"/>
        </w:rPr>
        <w:t xml:space="preserve">        </w:t>
      </w:r>
      <w:r>
        <w:rPr>
          <w:rStyle w:val="LiteralGrayItalic"/>
        </w:rPr>
        <w:t>--snip--</w:t>
      </w:r>
    </w:p>
    <w:p w14:paraId="64810823" w14:textId="77777777" w:rsidR="00D335A5" w:rsidRDefault="00D335A5">
      <w:pPr>
        <w:pStyle w:val="Code"/>
      </w:pPr>
    </w:p>
    <w:p w14:paraId="45220918" w14:textId="77777777" w:rsidR="00D335A5" w:rsidRDefault="00000000">
      <w:pPr>
        <w:pStyle w:val="Code"/>
      </w:pPr>
      <w:r>
        <w:rPr>
          <w:rStyle w:val="LiteralGray"/>
        </w:rPr>
        <w:t xml:space="preserve">        Worker {</w:t>
      </w:r>
    </w:p>
    <w:p w14:paraId="45C3CA84" w14:textId="77777777" w:rsidR="00D335A5" w:rsidRDefault="00000000">
      <w:pPr>
        <w:pStyle w:val="Code"/>
      </w:pPr>
      <w:r>
        <w:rPr>
          <w:rStyle w:val="LiteralGray"/>
        </w:rPr>
        <w:t xml:space="preserve">            id,</w:t>
      </w:r>
    </w:p>
    <w:p w14:paraId="033CF9E8" w14:textId="77777777" w:rsidR="00D335A5" w:rsidRDefault="00000000">
      <w:pPr>
        <w:pStyle w:val="Code"/>
      </w:pPr>
      <w:r>
        <w:t xml:space="preserve">            thread: Some(thread),</w:t>
      </w:r>
    </w:p>
    <w:p w14:paraId="554BE57D" w14:textId="77777777" w:rsidR="00D335A5" w:rsidRDefault="00000000">
      <w:pPr>
        <w:pStyle w:val="Code"/>
      </w:pPr>
      <w:r>
        <w:rPr>
          <w:rStyle w:val="LiteralGray"/>
        </w:rPr>
        <w:t xml:space="preserve">        }</w:t>
      </w:r>
    </w:p>
    <w:p w14:paraId="5BAFCCB2" w14:textId="77777777" w:rsidR="00D335A5" w:rsidRDefault="00000000">
      <w:pPr>
        <w:pStyle w:val="Code"/>
      </w:pPr>
      <w:r>
        <w:rPr>
          <w:rStyle w:val="LiteralGray"/>
        </w:rPr>
        <w:t xml:space="preserve">    }</w:t>
      </w:r>
    </w:p>
    <w:p w14:paraId="024CA2CF" w14:textId="77777777" w:rsidR="00D335A5" w:rsidRDefault="00000000">
      <w:pPr>
        <w:pStyle w:val="Code"/>
      </w:pPr>
      <w:r>
        <w:rPr>
          <w:rStyle w:val="LiteralGray"/>
        </w:rPr>
        <w:t>}</w:t>
      </w:r>
    </w:p>
    <w:p w14:paraId="510E8004" w14:textId="77777777" w:rsidR="00D335A5" w:rsidRDefault="00D335A5">
      <w:pPr>
        <w:pStyle w:val="CodeSpaceBelow"/>
      </w:pPr>
    </w:p>
    <w:p w14:paraId="345208BA" w14:textId="77777777" w:rsidR="00D335A5" w:rsidRDefault="00000000">
      <w:pPr>
        <w:pStyle w:val="Body"/>
      </w:pPr>
      <w:r>
        <w:lastRenderedPageBreak/>
        <w:t xml:space="preserve">The first error is in our </w:t>
      </w:r>
      <w:r>
        <w:rPr>
          <w:rStyle w:val="Literal"/>
        </w:rPr>
        <w:t>Drop</w:t>
      </w:r>
      <w:r>
        <w:t xml:space="preserve"> implementation. We mentioned earlier that we intended to call </w:t>
      </w:r>
      <w:r>
        <w:rPr>
          <w:rStyle w:val="Literal"/>
        </w:rPr>
        <w:t>take</w:t>
      </w:r>
      <w:r>
        <w:t xml:space="preserve"> on the </w:t>
      </w:r>
      <w:r>
        <w:rPr>
          <w:rStyle w:val="Literal"/>
        </w:rPr>
        <w:t>Option</w:t>
      </w:r>
      <w:r>
        <w:t xml:space="preserve"> value to move </w:t>
      </w:r>
      <w:r>
        <w:rPr>
          <w:rStyle w:val="Literal"/>
        </w:rPr>
        <w:t>thread</w:t>
      </w:r>
      <w:r>
        <w:t xml:space="preserve"> out of </w:t>
      </w:r>
      <w:r>
        <w:rPr>
          <w:rStyle w:val="Literal"/>
        </w:rPr>
        <w:t>worker</w:t>
      </w:r>
      <w:r>
        <w:t>. The following changes will do so:</w:t>
      </w:r>
    </w:p>
    <w:p w14:paraId="4A2587EF" w14:textId="77777777" w:rsidR="00D335A5" w:rsidRDefault="00D335A5">
      <w:pPr>
        <w:pStyle w:val="CodeSpaceAbove"/>
      </w:pPr>
    </w:p>
    <w:p w14:paraId="1CDCB6CA" w14:textId="77777777" w:rsidR="00D335A5" w:rsidRDefault="00000000">
      <w:pPr>
        <w:pStyle w:val="CodeLabel"/>
      </w:pPr>
      <w:r>
        <w:t>src/lib.rs</w:t>
      </w:r>
    </w:p>
    <w:p w14:paraId="5A5D2A7D" w14:textId="77777777" w:rsidR="00D335A5" w:rsidRDefault="00000000">
      <w:pPr>
        <w:pStyle w:val="Code"/>
      </w:pPr>
      <w:r>
        <w:rPr>
          <w:rStyle w:val="LiteralGray"/>
        </w:rPr>
        <w:t>impl Drop for ThreadPool {</w:t>
      </w:r>
    </w:p>
    <w:p w14:paraId="4333E5B6" w14:textId="77777777" w:rsidR="00D335A5" w:rsidRDefault="00000000">
      <w:pPr>
        <w:pStyle w:val="Code"/>
      </w:pPr>
      <w:r>
        <w:rPr>
          <w:rStyle w:val="LiteralGray"/>
        </w:rPr>
        <w:t xml:space="preserve">    fn drop(&amp;mut self) {</w:t>
      </w:r>
    </w:p>
    <w:p w14:paraId="39004AF6" w14:textId="77777777" w:rsidR="00D335A5" w:rsidRDefault="00000000">
      <w:pPr>
        <w:pStyle w:val="Code"/>
      </w:pPr>
      <w:r>
        <w:rPr>
          <w:rStyle w:val="LiteralGray"/>
        </w:rPr>
        <w:t xml:space="preserve">        for worker in &amp;mut self.workers {</w:t>
      </w:r>
    </w:p>
    <w:p w14:paraId="5B48A305" w14:textId="77777777" w:rsidR="00D335A5" w:rsidRDefault="00000000">
      <w:pPr>
        <w:pStyle w:val="Code"/>
      </w:pPr>
      <w:r>
        <w:rPr>
          <w:rStyle w:val="LiteralGray"/>
        </w:rPr>
        <w:t xml:space="preserve">            println!("Shutting down worker {}", worker.id);</w:t>
      </w:r>
    </w:p>
    <w:p w14:paraId="0CA2E6FD" w14:textId="77777777" w:rsidR="00D335A5" w:rsidRDefault="00D335A5">
      <w:pPr>
        <w:pStyle w:val="Code"/>
      </w:pPr>
    </w:p>
    <w:p w14:paraId="6084282A" w14:textId="77777777" w:rsidR="00D335A5" w:rsidRDefault="00000000">
      <w:pPr>
        <w:pStyle w:val="Code"/>
      </w:pPr>
      <w:r>
        <w:t xml:space="preserve">          </w:t>
      </w:r>
      <w:r>
        <w:rPr>
          <w:rStyle w:val="CodeAnnotationCode"/>
        </w:rPr>
        <w:t>1</w:t>
      </w:r>
      <w:r>
        <w:t xml:space="preserve"> if let Some(thread) = worker.thread.take() {</w:t>
      </w:r>
    </w:p>
    <w:p w14:paraId="4905AC33" w14:textId="77777777" w:rsidR="00D335A5" w:rsidRDefault="00000000">
      <w:pPr>
        <w:pStyle w:val="Code"/>
      </w:pPr>
      <w:r>
        <w:t xml:space="preserve">              </w:t>
      </w:r>
      <w:r>
        <w:rPr>
          <w:rStyle w:val="CodeAnnotationCode"/>
        </w:rPr>
        <w:t>2</w:t>
      </w:r>
      <w:r>
        <w:t xml:space="preserve"> thread.join().unwrap();</w:t>
      </w:r>
    </w:p>
    <w:p w14:paraId="79ABEB4D" w14:textId="77777777" w:rsidR="00D335A5" w:rsidRDefault="00000000">
      <w:pPr>
        <w:pStyle w:val="Code"/>
      </w:pPr>
      <w:r>
        <w:t xml:space="preserve">            }</w:t>
      </w:r>
    </w:p>
    <w:p w14:paraId="536EF3D0" w14:textId="77777777" w:rsidR="00D335A5" w:rsidRDefault="00000000">
      <w:pPr>
        <w:pStyle w:val="Code"/>
      </w:pPr>
      <w:r>
        <w:rPr>
          <w:rStyle w:val="LiteralGray"/>
        </w:rPr>
        <w:t xml:space="preserve">        }</w:t>
      </w:r>
    </w:p>
    <w:p w14:paraId="628C62BA" w14:textId="77777777" w:rsidR="00D335A5" w:rsidRDefault="00000000">
      <w:pPr>
        <w:pStyle w:val="Code"/>
      </w:pPr>
      <w:r>
        <w:rPr>
          <w:rStyle w:val="LiteralGray"/>
        </w:rPr>
        <w:t xml:space="preserve">    }</w:t>
      </w:r>
    </w:p>
    <w:p w14:paraId="3EB4768D" w14:textId="77777777" w:rsidR="00D335A5" w:rsidRDefault="00000000">
      <w:pPr>
        <w:pStyle w:val="Code"/>
      </w:pPr>
      <w:r>
        <w:rPr>
          <w:rStyle w:val="LiteralGray"/>
        </w:rPr>
        <w:t>}</w:t>
      </w:r>
    </w:p>
    <w:p w14:paraId="2C34D82A" w14:textId="77777777" w:rsidR="00D335A5" w:rsidRDefault="00D335A5">
      <w:pPr>
        <w:pStyle w:val="CodeSpaceBelow"/>
      </w:pPr>
    </w:p>
    <w:p w14:paraId="02558E0A" w14:textId="77777777" w:rsidR="00D335A5" w:rsidRDefault="00000000">
      <w:pPr>
        <w:pStyle w:val="Body"/>
      </w:pPr>
      <w:r>
        <w:rPr>
          <w:spacing w:val="3"/>
        </w:rPr>
        <w:t xml:space="preserve">As discussed in </w:t>
      </w:r>
      <w:r>
        <w:rPr>
          <w:rStyle w:val="Xref"/>
          <w:spacing w:val="3"/>
        </w:rPr>
        <w:t>Chapter 17</w:t>
      </w:r>
      <w:r>
        <w:rPr>
          <w:spacing w:val="3"/>
        </w:rPr>
        <w:t xml:space="preserve">, the </w:t>
      </w:r>
      <w:r>
        <w:rPr>
          <w:rStyle w:val="Literal"/>
          <w:spacing w:val="3"/>
        </w:rPr>
        <w:t>take</w:t>
      </w:r>
      <w:r>
        <w:rPr>
          <w:spacing w:val="3"/>
        </w:rPr>
        <w:t xml:space="preserve"> method on </w:t>
      </w:r>
      <w:r>
        <w:rPr>
          <w:rStyle w:val="Literal"/>
          <w:spacing w:val="3"/>
        </w:rPr>
        <w:t>Option</w:t>
      </w:r>
      <w:r>
        <w:rPr>
          <w:spacing w:val="3"/>
        </w:rPr>
        <w:t xml:space="preserve"> takes the </w:t>
      </w:r>
      <w:r>
        <w:rPr>
          <w:rStyle w:val="Literal"/>
          <w:spacing w:val="3"/>
        </w:rPr>
        <w:t>Some</w:t>
      </w:r>
      <w:r>
        <w:rPr>
          <w:spacing w:val="3"/>
        </w:rPr>
        <w:t xml:space="preserve"> variant out and leaves </w:t>
      </w:r>
      <w:r>
        <w:rPr>
          <w:rStyle w:val="Literal"/>
          <w:spacing w:val="3"/>
        </w:rPr>
        <w:t>None</w:t>
      </w:r>
      <w:r>
        <w:rPr>
          <w:spacing w:val="3"/>
        </w:rPr>
        <w:t xml:space="preserve"> in its place. We’re using </w:t>
      </w:r>
      <w:r>
        <w:rPr>
          <w:rStyle w:val="Literal"/>
          <w:spacing w:val="3"/>
        </w:rPr>
        <w:t>if let</w:t>
      </w:r>
      <w:r>
        <w:rPr>
          <w:spacing w:val="3"/>
        </w:rPr>
        <w:t xml:space="preserve"> to destructure </w:t>
      </w:r>
      <w:r>
        <w:t xml:space="preserve">the </w:t>
      </w:r>
      <w:r>
        <w:rPr>
          <w:rStyle w:val="Literal"/>
        </w:rPr>
        <w:t>Some</w:t>
      </w:r>
      <w:r>
        <w:t xml:space="preserve"> and get the thread </w:t>
      </w:r>
      <w:r>
        <w:rPr>
          <w:rStyle w:val="CodeAnnotation"/>
        </w:rPr>
        <w:t>1</w:t>
      </w:r>
      <w:r>
        <w:t xml:space="preserve">; then we call </w:t>
      </w:r>
      <w:r>
        <w:rPr>
          <w:rStyle w:val="Literal"/>
        </w:rPr>
        <w:t>join</w:t>
      </w:r>
      <w:r>
        <w:t xml:space="preserve"> on the thread </w:t>
      </w:r>
      <w:r>
        <w:rPr>
          <w:rStyle w:val="CodeAnnotation"/>
        </w:rPr>
        <w:t>2</w:t>
      </w:r>
      <w:r>
        <w:t xml:space="preserve">. If a </w:t>
      </w:r>
      <w:r>
        <w:rPr>
          <w:rStyle w:val="Literal"/>
        </w:rPr>
        <w:t>Worker</w:t>
      </w:r>
      <w:r>
        <w:t xml:space="preserve"> </w:t>
      </w:r>
      <w:r>
        <w:rPr>
          <w:spacing w:val="3"/>
        </w:rPr>
        <w:t xml:space="preserve">instance’s thread is already </w:t>
      </w:r>
      <w:r>
        <w:rPr>
          <w:rStyle w:val="Literal"/>
          <w:spacing w:val="3"/>
        </w:rPr>
        <w:t>None</w:t>
      </w:r>
      <w:r>
        <w:rPr>
          <w:spacing w:val="3"/>
        </w:rPr>
        <w:t xml:space="preserve">, we know that </w:t>
      </w:r>
      <w:r>
        <w:rPr>
          <w:rStyle w:val="Literal"/>
          <w:spacing w:val="3"/>
        </w:rPr>
        <w:t>Worker</w:t>
      </w:r>
      <w:r>
        <w:rPr>
          <w:spacing w:val="3"/>
        </w:rPr>
        <w:t xml:space="preserve"> has already had its </w:t>
      </w:r>
      <w:r>
        <w:t>thread cleaned up, so nothing happens in that case.</w:t>
      </w:r>
    </w:p>
    <w:p w14:paraId="2736D3C0" w14:textId="77777777" w:rsidR="00D335A5" w:rsidRDefault="00000000">
      <w:pPr>
        <w:pStyle w:val="HeadB"/>
      </w:pPr>
      <w:r>
        <w:t>Signaling to the Threads to Stop Listening for Jobs</w:t>
      </w:r>
    </w:p>
    <w:p w14:paraId="7D66367A" w14:textId="77777777" w:rsidR="00D335A5" w:rsidRDefault="00000000">
      <w:pPr>
        <w:pStyle w:val="BodyFirst"/>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at the moment, we call </w:t>
      </w:r>
      <w:r>
        <w:rPr>
          <w:rStyle w:val="Literal"/>
        </w:rPr>
        <w:t>join</w:t>
      </w:r>
      <w:r>
        <w:t xml:space="preserve">, but that won’t shut down the threads, </w:t>
      </w:r>
      <w:r>
        <w:rPr>
          <w:spacing w:val="2"/>
        </w:rPr>
        <w:t xml:space="preserve">because they </w:t>
      </w:r>
      <w:r>
        <w:rPr>
          <w:rStyle w:val="Literal"/>
          <w:spacing w:val="2"/>
        </w:rPr>
        <w:t>loop</w:t>
      </w:r>
      <w:r>
        <w:rPr>
          <w:spacing w:val="2"/>
        </w:rPr>
        <w:t xml:space="preserve"> forever looking for jobs. If we try to drop our </w:t>
      </w:r>
      <w:r>
        <w:rPr>
          <w:rStyle w:val="Literal"/>
          <w:spacing w:val="2"/>
        </w:rPr>
        <w:t>ThreadPool</w:t>
      </w:r>
      <w:r>
        <w:rPr>
          <w:spacing w:val="2"/>
        </w:rPr>
        <w:t xml:space="preserve"> </w:t>
      </w:r>
      <w:r>
        <w:t xml:space="preserve">with our current implementation of </w:t>
      </w:r>
      <w:r>
        <w:rPr>
          <w:rStyle w:val="Literal"/>
        </w:rPr>
        <w:t>drop</w:t>
      </w:r>
      <w:r>
        <w:t>, the main thread will block forever, waiting for the first thread to finish.</w:t>
      </w:r>
    </w:p>
    <w:p w14:paraId="5544F356" w14:textId="77777777" w:rsidR="00D335A5" w:rsidRDefault="00000000">
      <w:pPr>
        <w:pStyle w:val="Body"/>
      </w:pPr>
      <w:r>
        <w:fldChar w:fldCharType="begin"/>
      </w:r>
      <w:r>
        <w:instrText>xe "channels"</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5137FE3C" w14:textId="77777777" w:rsidR="00D335A5" w:rsidRDefault="00000000">
      <w:pPr>
        <w:pStyle w:val="Body"/>
      </w:pPr>
      <w:r>
        <w:t xml:space="preserve">First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20-23 shows the changes to </w:t>
      </w:r>
      <w:r>
        <w:rPr>
          <w:rStyle w:val="Literal"/>
        </w:rPr>
        <w:t>ThreadPool</w:t>
      </w:r>
      <w:r>
        <w:t xml:space="preserve"> to explicitly drop </w:t>
      </w:r>
      <w:r>
        <w:rPr>
          <w:rStyle w:val="Literal"/>
        </w:rPr>
        <w:t>sender</w:t>
      </w:r>
      <w:r>
        <w:t xml:space="preserve">. We use the same </w:t>
      </w:r>
      <w:r>
        <w:rPr>
          <w:rStyle w:val="Literal"/>
        </w:rPr>
        <w:t>Option</w:t>
      </w:r>
      <w:r>
        <w:t xml:space="preserve"> and </w:t>
      </w:r>
      <w:r>
        <w:rPr>
          <w:rStyle w:val="Literal"/>
        </w:rPr>
        <w:t>take</w:t>
      </w:r>
      <w:r>
        <w:t xml:space="preserve"> technique as we did with </w:t>
      </w:r>
      <w:r>
        <w:lastRenderedPageBreak/>
        <w:t xml:space="preserve">the thread to be able to move </w:t>
      </w:r>
      <w:r>
        <w:rPr>
          <w:rStyle w:val="Literal"/>
        </w:rPr>
        <w:t>sender</w:t>
      </w:r>
      <w:r>
        <w:t xml:space="preserve"> out of </w:t>
      </w:r>
      <w:r>
        <w:rPr>
          <w:rStyle w:val="Literal"/>
        </w:rPr>
        <w:t>ThreadPool</w:t>
      </w:r>
      <w:r>
        <w:t>.</w:t>
      </w:r>
    </w:p>
    <w:p w14:paraId="6C213563" w14:textId="77777777" w:rsidR="00D335A5" w:rsidRDefault="00D335A5">
      <w:pPr>
        <w:pStyle w:val="CodeSpaceAbove"/>
      </w:pPr>
    </w:p>
    <w:p w14:paraId="5109FEE4" w14:textId="77777777" w:rsidR="00D335A5" w:rsidRDefault="00000000">
      <w:pPr>
        <w:pStyle w:val="CodeLabel"/>
      </w:pPr>
      <w:r>
        <w:t>src/lib.rs</w:t>
      </w:r>
    </w:p>
    <w:p w14:paraId="07844846" w14:textId="77777777" w:rsidR="00D335A5" w:rsidRDefault="00000000">
      <w:pPr>
        <w:pStyle w:val="Code"/>
      </w:pPr>
      <w:r>
        <w:rPr>
          <w:rStyle w:val="LiteralGray"/>
        </w:rPr>
        <w:t>pub struct ThreadPool {</w:t>
      </w:r>
    </w:p>
    <w:p w14:paraId="78D557EE" w14:textId="77777777" w:rsidR="00D335A5" w:rsidRDefault="00000000">
      <w:pPr>
        <w:pStyle w:val="Code"/>
      </w:pPr>
      <w:r>
        <w:rPr>
          <w:rStyle w:val="LiteralGray"/>
        </w:rPr>
        <w:t xml:space="preserve">    workers: Vec&lt;Worker&gt;,</w:t>
      </w:r>
    </w:p>
    <w:p w14:paraId="2B9B2FA3" w14:textId="77777777" w:rsidR="00D335A5" w:rsidRDefault="00000000">
      <w:pPr>
        <w:pStyle w:val="Code"/>
      </w:pPr>
      <w:r>
        <w:t xml:space="preserve">    sender: Option&lt;mpsc::Sender&lt;Job&gt;&gt;,</w:t>
      </w:r>
    </w:p>
    <w:p w14:paraId="7B7F4286" w14:textId="77777777" w:rsidR="00D335A5" w:rsidRDefault="00000000">
      <w:pPr>
        <w:pStyle w:val="Code"/>
      </w:pPr>
      <w:r>
        <w:rPr>
          <w:rStyle w:val="LiteralGray"/>
        </w:rPr>
        <w:t>}</w:t>
      </w:r>
    </w:p>
    <w:p w14:paraId="5C28055D" w14:textId="77777777" w:rsidR="00D335A5" w:rsidRDefault="00000000">
      <w:pPr>
        <w:pStyle w:val="Code"/>
      </w:pPr>
      <w:r>
        <w:rPr>
          <w:rStyle w:val="LiteralGrayItalic"/>
        </w:rPr>
        <w:t>--snip--</w:t>
      </w:r>
    </w:p>
    <w:p w14:paraId="0662B634" w14:textId="77777777" w:rsidR="00D335A5" w:rsidRDefault="00000000">
      <w:pPr>
        <w:pStyle w:val="Code"/>
      </w:pPr>
      <w:r>
        <w:rPr>
          <w:rStyle w:val="LiteralGray"/>
        </w:rPr>
        <w:t>impl ThreadPool {</w:t>
      </w:r>
    </w:p>
    <w:p w14:paraId="13F48E35" w14:textId="77777777" w:rsidR="00D335A5" w:rsidRDefault="00000000">
      <w:pPr>
        <w:pStyle w:val="Code"/>
      </w:pPr>
      <w:r>
        <w:rPr>
          <w:rStyle w:val="LiteralGray"/>
        </w:rPr>
        <w:t xml:space="preserve">    pub fn new(size: usize) -&gt; ThreadPool {</w:t>
      </w:r>
    </w:p>
    <w:p w14:paraId="28004C44" w14:textId="77777777" w:rsidR="00D335A5" w:rsidRDefault="00000000">
      <w:pPr>
        <w:pStyle w:val="Code"/>
      </w:pPr>
      <w:r>
        <w:rPr>
          <w:rStyle w:val="LiteralGray"/>
        </w:rPr>
        <w:t xml:space="preserve">        </w:t>
      </w:r>
      <w:r>
        <w:rPr>
          <w:rStyle w:val="LiteralGrayItalic"/>
        </w:rPr>
        <w:t>--snip--</w:t>
      </w:r>
    </w:p>
    <w:p w14:paraId="2E7A8B58" w14:textId="77777777" w:rsidR="00D335A5" w:rsidRDefault="00D335A5">
      <w:pPr>
        <w:pStyle w:val="Code"/>
      </w:pPr>
    </w:p>
    <w:p w14:paraId="2E40831D" w14:textId="77777777" w:rsidR="00D335A5" w:rsidRDefault="00000000">
      <w:pPr>
        <w:pStyle w:val="Code"/>
      </w:pPr>
      <w:r>
        <w:rPr>
          <w:rStyle w:val="LiteralGray"/>
        </w:rPr>
        <w:t xml:space="preserve">        ThreadPool {</w:t>
      </w:r>
    </w:p>
    <w:p w14:paraId="7BF2C8B2" w14:textId="77777777" w:rsidR="00D335A5" w:rsidRDefault="00000000">
      <w:pPr>
        <w:pStyle w:val="Code"/>
      </w:pPr>
      <w:r>
        <w:rPr>
          <w:rStyle w:val="LiteralGray"/>
        </w:rPr>
        <w:t xml:space="preserve">            workers,</w:t>
      </w:r>
    </w:p>
    <w:p w14:paraId="2C0A5AB6" w14:textId="77777777" w:rsidR="00D335A5" w:rsidRDefault="00000000">
      <w:pPr>
        <w:pStyle w:val="Code"/>
      </w:pPr>
      <w:r>
        <w:t xml:space="preserve">            sender: Some(sender),</w:t>
      </w:r>
    </w:p>
    <w:p w14:paraId="2446D04F" w14:textId="77777777" w:rsidR="00D335A5" w:rsidRDefault="00000000">
      <w:pPr>
        <w:pStyle w:val="Code"/>
      </w:pPr>
      <w:r>
        <w:rPr>
          <w:rStyle w:val="LiteralGray"/>
        </w:rPr>
        <w:t xml:space="preserve">        }</w:t>
      </w:r>
    </w:p>
    <w:p w14:paraId="4BB23885" w14:textId="77777777" w:rsidR="00D335A5" w:rsidRDefault="00000000">
      <w:pPr>
        <w:pStyle w:val="Code"/>
      </w:pPr>
      <w:r>
        <w:rPr>
          <w:rStyle w:val="LiteralGray"/>
        </w:rPr>
        <w:t xml:space="preserve">    }</w:t>
      </w:r>
    </w:p>
    <w:p w14:paraId="0F2F2DA5" w14:textId="77777777" w:rsidR="00D335A5" w:rsidRDefault="00D335A5">
      <w:pPr>
        <w:pStyle w:val="Code"/>
      </w:pPr>
    </w:p>
    <w:p w14:paraId="1FF6D8ED" w14:textId="77777777" w:rsidR="00D335A5" w:rsidRDefault="00000000">
      <w:pPr>
        <w:pStyle w:val="Code"/>
      </w:pPr>
      <w:r>
        <w:rPr>
          <w:rStyle w:val="LiteralGray"/>
        </w:rPr>
        <w:t xml:space="preserve">    pub fn execute&lt;F&gt;(&amp;self, f: F)</w:t>
      </w:r>
    </w:p>
    <w:p w14:paraId="5BECC899" w14:textId="77777777" w:rsidR="00D335A5" w:rsidRDefault="00000000">
      <w:pPr>
        <w:pStyle w:val="Code"/>
      </w:pPr>
      <w:r>
        <w:rPr>
          <w:rStyle w:val="LiteralGray"/>
        </w:rPr>
        <w:t xml:space="preserve">    where</w:t>
      </w:r>
    </w:p>
    <w:p w14:paraId="25D880E2" w14:textId="77777777" w:rsidR="00D335A5" w:rsidRDefault="00000000">
      <w:pPr>
        <w:pStyle w:val="Code"/>
      </w:pPr>
      <w:r>
        <w:rPr>
          <w:rStyle w:val="LiteralGray"/>
        </w:rPr>
        <w:t xml:space="preserve">        F: FnOnce() + Send + 'static,</w:t>
      </w:r>
    </w:p>
    <w:p w14:paraId="7DD515C5" w14:textId="77777777" w:rsidR="00D335A5" w:rsidRDefault="00000000">
      <w:pPr>
        <w:pStyle w:val="Code"/>
      </w:pPr>
      <w:r>
        <w:rPr>
          <w:rStyle w:val="LiteralGray"/>
        </w:rPr>
        <w:t xml:space="preserve">    {</w:t>
      </w:r>
    </w:p>
    <w:p w14:paraId="72B12531" w14:textId="77777777" w:rsidR="00D335A5" w:rsidRDefault="00000000">
      <w:pPr>
        <w:pStyle w:val="Code"/>
      </w:pPr>
      <w:r>
        <w:rPr>
          <w:rStyle w:val="LiteralGray"/>
        </w:rPr>
        <w:t xml:space="preserve">        let job = Box::new(f);</w:t>
      </w:r>
    </w:p>
    <w:p w14:paraId="10ECC7F5" w14:textId="77777777" w:rsidR="00D335A5" w:rsidRDefault="00D335A5">
      <w:pPr>
        <w:pStyle w:val="Code"/>
      </w:pPr>
    </w:p>
    <w:p w14:paraId="66BFBEEB" w14:textId="77777777" w:rsidR="00D335A5" w:rsidRDefault="00000000">
      <w:pPr>
        <w:pStyle w:val="Code"/>
      </w:pPr>
      <w:r>
        <w:t xml:space="preserve">        self.sender</w:t>
      </w:r>
    </w:p>
    <w:p w14:paraId="650C310F" w14:textId="77777777" w:rsidR="00D335A5" w:rsidRDefault="00000000">
      <w:pPr>
        <w:pStyle w:val="Code"/>
      </w:pPr>
      <w:r>
        <w:t xml:space="preserve">            .as_ref()</w:t>
      </w:r>
    </w:p>
    <w:p w14:paraId="1FC2F7AD" w14:textId="77777777" w:rsidR="00D335A5" w:rsidRDefault="00000000">
      <w:pPr>
        <w:pStyle w:val="Code"/>
      </w:pPr>
      <w:r>
        <w:t xml:space="preserve">            .unwrap()</w:t>
      </w:r>
    </w:p>
    <w:p w14:paraId="15A4588E" w14:textId="77777777" w:rsidR="00D335A5" w:rsidRDefault="00000000">
      <w:pPr>
        <w:pStyle w:val="Code"/>
      </w:pPr>
      <w:r>
        <w:t xml:space="preserve">            .send(job)</w:t>
      </w:r>
    </w:p>
    <w:p w14:paraId="5CE5F59C" w14:textId="77777777" w:rsidR="00D335A5" w:rsidRDefault="00000000">
      <w:pPr>
        <w:pStyle w:val="Code"/>
      </w:pPr>
      <w:r>
        <w:t xml:space="preserve">            .unwrap();</w:t>
      </w:r>
    </w:p>
    <w:p w14:paraId="7D0C3A15" w14:textId="77777777" w:rsidR="00D335A5" w:rsidRDefault="00000000">
      <w:pPr>
        <w:pStyle w:val="Code"/>
      </w:pPr>
      <w:r>
        <w:rPr>
          <w:rStyle w:val="LiteralGray"/>
        </w:rPr>
        <w:t xml:space="preserve">    }</w:t>
      </w:r>
    </w:p>
    <w:p w14:paraId="591D44B8" w14:textId="77777777" w:rsidR="00D335A5" w:rsidRDefault="00000000">
      <w:pPr>
        <w:pStyle w:val="Code"/>
      </w:pPr>
      <w:r>
        <w:rPr>
          <w:rStyle w:val="LiteralGray"/>
        </w:rPr>
        <w:t>}</w:t>
      </w:r>
    </w:p>
    <w:p w14:paraId="52E221E1" w14:textId="77777777" w:rsidR="00D335A5" w:rsidRDefault="00D335A5">
      <w:pPr>
        <w:pStyle w:val="Code"/>
      </w:pPr>
    </w:p>
    <w:p w14:paraId="483AA92D" w14:textId="77777777" w:rsidR="00D335A5" w:rsidRDefault="00000000">
      <w:pPr>
        <w:pStyle w:val="Code"/>
      </w:pPr>
      <w:r>
        <w:rPr>
          <w:rStyle w:val="LiteralGray"/>
        </w:rPr>
        <w:t>impl Drop for ThreadPool {</w:t>
      </w:r>
    </w:p>
    <w:p w14:paraId="0D790788" w14:textId="77777777" w:rsidR="00D335A5" w:rsidRDefault="00000000">
      <w:pPr>
        <w:pStyle w:val="Code"/>
      </w:pPr>
      <w:r>
        <w:rPr>
          <w:rStyle w:val="LiteralGray"/>
        </w:rPr>
        <w:t xml:space="preserve">    fn drop(&amp;mut self) {</w:t>
      </w:r>
    </w:p>
    <w:p w14:paraId="77229A42" w14:textId="77777777" w:rsidR="00D335A5" w:rsidRDefault="00000000">
      <w:pPr>
        <w:pStyle w:val="Code"/>
      </w:pPr>
      <w:r>
        <w:t xml:space="preserve">      </w:t>
      </w:r>
      <w:r>
        <w:rPr>
          <w:rStyle w:val="CodeAnnotationCode"/>
        </w:rPr>
        <w:t>1</w:t>
      </w:r>
      <w:r>
        <w:t xml:space="preserve"> drop(self.sender.take());</w:t>
      </w:r>
    </w:p>
    <w:p w14:paraId="0584DC7A" w14:textId="77777777" w:rsidR="00D335A5" w:rsidRDefault="00D335A5">
      <w:pPr>
        <w:pStyle w:val="Code"/>
      </w:pPr>
    </w:p>
    <w:p w14:paraId="550AE998" w14:textId="77777777" w:rsidR="00D335A5" w:rsidRDefault="00000000">
      <w:pPr>
        <w:pStyle w:val="Code"/>
      </w:pPr>
      <w:r>
        <w:rPr>
          <w:rStyle w:val="LiteralGray"/>
        </w:rPr>
        <w:t xml:space="preserve">        for worker in &amp;mut self.workers {</w:t>
      </w:r>
    </w:p>
    <w:p w14:paraId="1EB04BAE" w14:textId="77777777" w:rsidR="00D335A5" w:rsidRDefault="00000000">
      <w:pPr>
        <w:pStyle w:val="Code"/>
      </w:pPr>
      <w:r>
        <w:rPr>
          <w:rStyle w:val="LiteralGray"/>
        </w:rPr>
        <w:t xml:space="preserve">            println!("Shutting down worker {}", worker.id);</w:t>
      </w:r>
    </w:p>
    <w:p w14:paraId="6C54156B" w14:textId="77777777" w:rsidR="00D335A5" w:rsidRDefault="00D335A5">
      <w:pPr>
        <w:pStyle w:val="Code"/>
      </w:pPr>
    </w:p>
    <w:p w14:paraId="70C6A773" w14:textId="77777777" w:rsidR="00D335A5" w:rsidRDefault="00000000">
      <w:pPr>
        <w:pStyle w:val="Code"/>
      </w:pPr>
      <w:r>
        <w:rPr>
          <w:rStyle w:val="LiteralGray"/>
        </w:rPr>
        <w:t xml:space="preserve">            if let Some(thread) = worker.thread.take() {</w:t>
      </w:r>
    </w:p>
    <w:p w14:paraId="1012D11B" w14:textId="77777777" w:rsidR="00D335A5" w:rsidRDefault="00000000">
      <w:pPr>
        <w:pStyle w:val="Code"/>
      </w:pPr>
      <w:r>
        <w:rPr>
          <w:rStyle w:val="LiteralGray"/>
        </w:rPr>
        <w:t xml:space="preserve">                thread.join().unwrap();</w:t>
      </w:r>
    </w:p>
    <w:p w14:paraId="3CECA2B2" w14:textId="77777777" w:rsidR="00D335A5" w:rsidRDefault="00000000">
      <w:pPr>
        <w:pStyle w:val="Code"/>
      </w:pPr>
      <w:r>
        <w:rPr>
          <w:rStyle w:val="LiteralGray"/>
        </w:rPr>
        <w:t xml:space="preserve">            }</w:t>
      </w:r>
    </w:p>
    <w:p w14:paraId="5D2A4EBE" w14:textId="77777777" w:rsidR="00D335A5" w:rsidRDefault="00000000">
      <w:pPr>
        <w:pStyle w:val="Code"/>
      </w:pPr>
      <w:r>
        <w:rPr>
          <w:rStyle w:val="LiteralGray"/>
        </w:rPr>
        <w:t xml:space="preserve">        }</w:t>
      </w:r>
    </w:p>
    <w:p w14:paraId="3B1BC530" w14:textId="77777777" w:rsidR="00D335A5" w:rsidRDefault="00000000">
      <w:pPr>
        <w:pStyle w:val="Code"/>
      </w:pPr>
      <w:r>
        <w:rPr>
          <w:rStyle w:val="LiteralGray"/>
        </w:rPr>
        <w:t xml:space="preserve">    }</w:t>
      </w:r>
    </w:p>
    <w:p w14:paraId="33688713" w14:textId="77777777" w:rsidR="00D335A5" w:rsidRDefault="00000000">
      <w:pPr>
        <w:pStyle w:val="Code"/>
      </w:pPr>
      <w:r>
        <w:rPr>
          <w:rStyle w:val="LiteralGray"/>
        </w:rPr>
        <w:t>}</w:t>
      </w:r>
    </w:p>
    <w:p w14:paraId="4C12A610" w14:textId="77777777" w:rsidR="00D335A5" w:rsidRDefault="00D335A5">
      <w:pPr>
        <w:pStyle w:val="CodeSpaceBelow"/>
      </w:pPr>
    </w:p>
    <w:p w14:paraId="02799C91" w14:textId="77777777" w:rsidR="00D335A5" w:rsidRDefault="00000000">
      <w:pPr>
        <w:pStyle w:val="CodeListingCaption"/>
      </w:pPr>
      <w:r>
        <w:lastRenderedPageBreak/>
        <w:t xml:space="preserve">Listing 20-23: Explicitly dropping </w:t>
      </w:r>
      <w:r>
        <w:rPr>
          <w:rStyle w:val="LiteralCaption"/>
          <w:i/>
          <w:iCs/>
        </w:rPr>
        <w:t>sender</w:t>
      </w:r>
      <w:r>
        <w:t xml:space="preserve"> before joining the </w:t>
      </w:r>
      <w:r>
        <w:rPr>
          <w:rStyle w:val="LiteralCaption"/>
          <w:i/>
          <w:iCs/>
        </w:rPr>
        <w:t>Worker</w:t>
      </w:r>
      <w:r>
        <w:t xml:space="preserve"> threads</w:t>
      </w:r>
    </w:p>
    <w:p w14:paraId="0E78179B" w14:textId="77777777" w:rsidR="00D335A5" w:rsidRDefault="00000000">
      <w:pPr>
        <w:pStyle w:val="Body"/>
      </w:pPr>
      <w:r>
        <w:rPr>
          <w:spacing w:val="2"/>
        </w:rPr>
        <w:t xml:space="preserve">Dropping </w:t>
      </w:r>
      <w:r>
        <w:rPr>
          <w:rStyle w:val="Literal"/>
          <w:spacing w:val="2"/>
        </w:rPr>
        <w:t>sender</w:t>
      </w:r>
      <w:r>
        <w:rPr>
          <w:spacing w:val="2"/>
        </w:rPr>
        <w:t> </w:t>
      </w:r>
      <w:r>
        <w:rPr>
          <w:rStyle w:val="CodeAnnotation"/>
          <w:spacing w:val="2"/>
        </w:rPr>
        <w:t>1</w:t>
      </w:r>
      <w:r>
        <w:rPr>
          <w:spacing w:val="2"/>
        </w:rPr>
        <w:t xml:space="preserve"> closes the channel, which indicates no more messages will be sent. When that happens, all the calls to </w:t>
      </w:r>
      <w:r>
        <w:rPr>
          <w:rStyle w:val="Literal"/>
          <w:spacing w:val="2"/>
        </w:rPr>
        <w:t>recv</w:t>
      </w:r>
      <w:r>
        <w:rPr>
          <w:spacing w:val="2"/>
        </w:rPr>
        <w:t xml:space="preserve"> that the </w:t>
      </w:r>
      <w:r>
        <w:rPr>
          <w:rStyle w:val="Literal"/>
          <w:spacing w:val="2"/>
        </w:rPr>
        <w:t>Worker</w:t>
      </w:r>
      <w:r>
        <w:rPr>
          <w:spacing w:val="2"/>
        </w:rPr>
        <w:t xml:space="preserve"> instances do in the infinite loop will return an error. In Listing 20-24, we </w:t>
      </w:r>
      <w:r>
        <w:t xml:space="preserve">change the </w:t>
      </w:r>
      <w:r>
        <w:rPr>
          <w:rStyle w:val="Literal"/>
        </w:rPr>
        <w:t>Worker</w:t>
      </w:r>
      <w:r>
        <w:t xml:space="preserve"> loop to gracefully exit the loop in that case, which means </w:t>
      </w:r>
      <w:r>
        <w:rPr>
          <w:spacing w:val="3"/>
        </w:rPr>
        <w:t xml:space="preserve">the threads will finish when the </w:t>
      </w:r>
      <w:r>
        <w:rPr>
          <w:rStyle w:val="Literal"/>
          <w:spacing w:val="3"/>
        </w:rPr>
        <w:t>ThreadPool</w:t>
      </w:r>
      <w:r>
        <w:rPr>
          <w:spacing w:val="3"/>
        </w:rPr>
        <w:t xml:space="preserve"> </w:t>
      </w:r>
      <w:r>
        <w:rPr>
          <w:rStyle w:val="Literal"/>
          <w:spacing w:val="3"/>
        </w:rPr>
        <w:t>drop</w:t>
      </w:r>
      <w:r>
        <w:rPr>
          <w:spacing w:val="3"/>
        </w:rPr>
        <w:t xml:space="preserve"> implementation calls </w:t>
      </w:r>
      <w:r>
        <w:rPr>
          <w:rStyle w:val="Literal"/>
          <w:spacing w:val="3"/>
        </w:rPr>
        <w:t>join</w:t>
      </w:r>
      <w:r>
        <w:rPr>
          <w:spacing w:val="3"/>
        </w:rPr>
        <w:t xml:space="preserve"> </w:t>
      </w:r>
      <w:r>
        <w:rPr>
          <w:spacing w:val="3"/>
        </w:rPr>
        <w:br/>
      </w:r>
      <w:r>
        <w:t>on them.</w:t>
      </w:r>
    </w:p>
    <w:p w14:paraId="302E603E" w14:textId="77777777" w:rsidR="00D335A5" w:rsidRDefault="00D335A5">
      <w:pPr>
        <w:pStyle w:val="CodeSpaceAbove"/>
      </w:pPr>
    </w:p>
    <w:p w14:paraId="7E2EE736" w14:textId="77777777" w:rsidR="00D335A5" w:rsidRDefault="00000000">
      <w:pPr>
        <w:pStyle w:val="CodeLabel"/>
      </w:pPr>
      <w:r>
        <w:t>src/lib.rs</w:t>
      </w:r>
    </w:p>
    <w:p w14:paraId="686907C3" w14:textId="77777777" w:rsidR="00D335A5" w:rsidRDefault="00000000">
      <w:pPr>
        <w:pStyle w:val="Code"/>
      </w:pPr>
      <w:r>
        <w:rPr>
          <w:rStyle w:val="LiteralGray"/>
        </w:rPr>
        <w:t>impl Worker {</w:t>
      </w:r>
    </w:p>
    <w:p w14:paraId="205BBB81" w14:textId="77777777" w:rsidR="00D335A5" w:rsidRDefault="00000000">
      <w:pPr>
        <w:pStyle w:val="Code"/>
      </w:pPr>
      <w:r>
        <w:rPr>
          <w:rStyle w:val="LiteralGray"/>
        </w:rPr>
        <w:t xml:space="preserve">    fn new(</w:t>
      </w:r>
    </w:p>
    <w:p w14:paraId="7A34FA68" w14:textId="77777777" w:rsidR="00D335A5" w:rsidRDefault="00000000">
      <w:pPr>
        <w:pStyle w:val="Code"/>
      </w:pPr>
      <w:r>
        <w:rPr>
          <w:rStyle w:val="LiteralGray"/>
        </w:rPr>
        <w:t xml:space="preserve">        id: usize,</w:t>
      </w:r>
    </w:p>
    <w:p w14:paraId="5D7770F9" w14:textId="77777777" w:rsidR="00D335A5" w:rsidRDefault="00000000">
      <w:pPr>
        <w:pStyle w:val="Code"/>
      </w:pPr>
      <w:r>
        <w:rPr>
          <w:rStyle w:val="LiteralGray"/>
        </w:rPr>
        <w:t xml:space="preserve">        receiver: Arc&lt;Mutex&lt;mpsc::Receiver&lt;Job&gt;&gt;&gt;,</w:t>
      </w:r>
    </w:p>
    <w:p w14:paraId="4A35F0C6" w14:textId="77777777" w:rsidR="00D335A5" w:rsidRDefault="00000000">
      <w:pPr>
        <w:pStyle w:val="Code"/>
      </w:pPr>
      <w:r>
        <w:rPr>
          <w:rStyle w:val="LiteralGray"/>
        </w:rPr>
        <w:t xml:space="preserve">    ) -&gt; Worker {</w:t>
      </w:r>
    </w:p>
    <w:p w14:paraId="1262C07D" w14:textId="77777777" w:rsidR="00D335A5" w:rsidRDefault="00000000">
      <w:pPr>
        <w:pStyle w:val="Code"/>
      </w:pPr>
      <w:r>
        <w:rPr>
          <w:rStyle w:val="LiteralGray"/>
        </w:rPr>
        <w:t xml:space="preserve">        let thread = thread::spawn(move || loop {</w:t>
      </w:r>
    </w:p>
    <w:p w14:paraId="717F25BE" w14:textId="77777777" w:rsidR="00D335A5" w:rsidRDefault="00000000">
      <w:pPr>
        <w:pStyle w:val="Code"/>
      </w:pPr>
      <w:r>
        <w:t xml:space="preserve">            let message = receiver.lock().unwrap().recv();</w:t>
      </w:r>
    </w:p>
    <w:p w14:paraId="35D7DBEA" w14:textId="77777777" w:rsidR="00D335A5" w:rsidRDefault="00D335A5">
      <w:pPr>
        <w:pStyle w:val="Code"/>
      </w:pPr>
    </w:p>
    <w:p w14:paraId="351C7D72" w14:textId="77777777" w:rsidR="00D335A5" w:rsidRDefault="00000000">
      <w:pPr>
        <w:pStyle w:val="Code"/>
      </w:pPr>
      <w:r>
        <w:t xml:space="preserve">            match message {</w:t>
      </w:r>
    </w:p>
    <w:p w14:paraId="2105454C" w14:textId="77777777" w:rsidR="00D335A5" w:rsidRDefault="00000000">
      <w:pPr>
        <w:pStyle w:val="Code"/>
      </w:pPr>
      <w:r>
        <w:t xml:space="preserve">                Ok(job) =&gt; {</w:t>
      </w:r>
    </w:p>
    <w:p w14:paraId="62404801" w14:textId="77777777" w:rsidR="00D335A5" w:rsidRDefault="00000000">
      <w:pPr>
        <w:pStyle w:val="Code"/>
      </w:pPr>
      <w:r>
        <w:rPr>
          <w:rStyle w:val="LiteralGray"/>
        </w:rPr>
        <w:t xml:space="preserve">                    println!(</w:t>
      </w:r>
    </w:p>
    <w:p w14:paraId="57172E92" w14:textId="77777777" w:rsidR="00D335A5" w:rsidRDefault="00000000">
      <w:pPr>
        <w:pStyle w:val="Code"/>
      </w:pPr>
      <w:r>
        <w:rPr>
          <w:rStyle w:val="LiteralGray"/>
        </w:rPr>
        <w:t xml:space="preserve">                        "Worker {id} got a job; executing."</w:t>
      </w:r>
    </w:p>
    <w:p w14:paraId="2F627992" w14:textId="77777777" w:rsidR="00D335A5" w:rsidRDefault="00000000">
      <w:pPr>
        <w:pStyle w:val="Code"/>
      </w:pPr>
      <w:r>
        <w:rPr>
          <w:rStyle w:val="LiteralGray"/>
        </w:rPr>
        <w:t xml:space="preserve">                    );</w:t>
      </w:r>
    </w:p>
    <w:p w14:paraId="6FDEAA68" w14:textId="77777777" w:rsidR="00D335A5" w:rsidRDefault="00D335A5">
      <w:pPr>
        <w:pStyle w:val="Code"/>
      </w:pPr>
    </w:p>
    <w:p w14:paraId="4C3C45DA" w14:textId="77777777" w:rsidR="00D335A5" w:rsidRDefault="00000000">
      <w:pPr>
        <w:pStyle w:val="Code"/>
      </w:pPr>
      <w:r>
        <w:rPr>
          <w:rStyle w:val="LiteralGray"/>
        </w:rPr>
        <w:t xml:space="preserve">                    job();</w:t>
      </w:r>
    </w:p>
    <w:p w14:paraId="3F508F97" w14:textId="77777777" w:rsidR="00D335A5" w:rsidRDefault="00000000">
      <w:pPr>
        <w:pStyle w:val="Code"/>
      </w:pPr>
      <w:r>
        <w:t xml:space="preserve">                }</w:t>
      </w:r>
    </w:p>
    <w:p w14:paraId="10A17411" w14:textId="77777777" w:rsidR="00D335A5" w:rsidRDefault="00000000">
      <w:pPr>
        <w:pStyle w:val="Code"/>
      </w:pPr>
      <w:r>
        <w:t xml:space="preserve">                Err(_) =&gt; {</w:t>
      </w:r>
    </w:p>
    <w:p w14:paraId="1CEE6C58" w14:textId="77777777" w:rsidR="00D335A5" w:rsidRDefault="00000000">
      <w:pPr>
        <w:pStyle w:val="Code"/>
      </w:pPr>
      <w:r>
        <w:t xml:space="preserve">                    println!(</w:t>
      </w:r>
    </w:p>
    <w:p w14:paraId="01BF4058" w14:textId="77777777" w:rsidR="00D335A5" w:rsidRDefault="00000000">
      <w:pPr>
        <w:pStyle w:val="Code"/>
      </w:pPr>
      <w:r>
        <w:t xml:space="preserve">                        "Worker {id} shutting down."</w:t>
      </w:r>
    </w:p>
    <w:p w14:paraId="21141150" w14:textId="77777777" w:rsidR="00D335A5" w:rsidRDefault="00000000">
      <w:pPr>
        <w:pStyle w:val="Code"/>
      </w:pPr>
      <w:r>
        <w:t xml:space="preserve">                    );</w:t>
      </w:r>
    </w:p>
    <w:p w14:paraId="19E8FD63" w14:textId="77777777" w:rsidR="00D335A5" w:rsidRDefault="00000000">
      <w:pPr>
        <w:pStyle w:val="Code"/>
      </w:pPr>
      <w:r>
        <w:t xml:space="preserve">                    break;</w:t>
      </w:r>
    </w:p>
    <w:p w14:paraId="1A4D88D9" w14:textId="77777777" w:rsidR="00D335A5" w:rsidRDefault="00000000">
      <w:pPr>
        <w:pStyle w:val="Code"/>
      </w:pPr>
      <w:r>
        <w:t xml:space="preserve">                }</w:t>
      </w:r>
    </w:p>
    <w:p w14:paraId="2B87A40E" w14:textId="77777777" w:rsidR="00D335A5" w:rsidRDefault="00000000">
      <w:pPr>
        <w:pStyle w:val="Code"/>
      </w:pPr>
      <w:r>
        <w:t xml:space="preserve">            }</w:t>
      </w:r>
    </w:p>
    <w:p w14:paraId="0DAD81E8" w14:textId="77777777" w:rsidR="00D335A5" w:rsidRDefault="00000000">
      <w:pPr>
        <w:pStyle w:val="Code"/>
      </w:pPr>
      <w:r>
        <w:rPr>
          <w:rStyle w:val="LiteralGray"/>
        </w:rPr>
        <w:t xml:space="preserve">        });</w:t>
      </w:r>
    </w:p>
    <w:p w14:paraId="545D6C6F" w14:textId="77777777" w:rsidR="00D335A5" w:rsidRDefault="00D335A5">
      <w:pPr>
        <w:pStyle w:val="Code"/>
      </w:pPr>
    </w:p>
    <w:p w14:paraId="1F15BF49" w14:textId="77777777" w:rsidR="00D335A5" w:rsidRDefault="00000000">
      <w:pPr>
        <w:pStyle w:val="Code"/>
      </w:pPr>
      <w:r>
        <w:rPr>
          <w:rStyle w:val="LiteralGray"/>
        </w:rPr>
        <w:t xml:space="preserve">        Worker {</w:t>
      </w:r>
    </w:p>
    <w:p w14:paraId="205808A5" w14:textId="77777777" w:rsidR="00D335A5" w:rsidRDefault="00000000">
      <w:pPr>
        <w:pStyle w:val="Code"/>
      </w:pPr>
      <w:r>
        <w:rPr>
          <w:rStyle w:val="LiteralGray"/>
        </w:rPr>
        <w:t xml:space="preserve">            id,</w:t>
      </w:r>
    </w:p>
    <w:p w14:paraId="6C507376" w14:textId="77777777" w:rsidR="00D335A5" w:rsidRDefault="00000000">
      <w:pPr>
        <w:pStyle w:val="Code"/>
      </w:pPr>
      <w:r>
        <w:rPr>
          <w:rStyle w:val="LiteralGray"/>
        </w:rPr>
        <w:t xml:space="preserve">            thread: Some(thread),</w:t>
      </w:r>
    </w:p>
    <w:p w14:paraId="656A67AE" w14:textId="77777777" w:rsidR="00D335A5" w:rsidRDefault="00000000">
      <w:pPr>
        <w:pStyle w:val="Code"/>
      </w:pPr>
      <w:r>
        <w:rPr>
          <w:rStyle w:val="LiteralGray"/>
        </w:rPr>
        <w:t xml:space="preserve">        }</w:t>
      </w:r>
    </w:p>
    <w:p w14:paraId="3E187B1E" w14:textId="77777777" w:rsidR="00D335A5" w:rsidRDefault="00000000">
      <w:pPr>
        <w:pStyle w:val="Code"/>
      </w:pPr>
      <w:r>
        <w:rPr>
          <w:rStyle w:val="LiteralGray"/>
        </w:rPr>
        <w:t xml:space="preserve">    }</w:t>
      </w:r>
    </w:p>
    <w:p w14:paraId="4C37FFDF" w14:textId="77777777" w:rsidR="00D335A5" w:rsidRDefault="00000000">
      <w:pPr>
        <w:pStyle w:val="Code"/>
      </w:pPr>
      <w:r>
        <w:rPr>
          <w:rStyle w:val="LiteralGray"/>
        </w:rPr>
        <w:t>}</w:t>
      </w:r>
    </w:p>
    <w:p w14:paraId="1B5FDCEA" w14:textId="77777777" w:rsidR="00D335A5" w:rsidRDefault="00D335A5">
      <w:pPr>
        <w:pStyle w:val="CodeSpaceBelow"/>
      </w:pPr>
    </w:p>
    <w:p w14:paraId="47AABAC0" w14:textId="77777777" w:rsidR="00D335A5" w:rsidRDefault="00000000">
      <w:pPr>
        <w:pStyle w:val="CodeListingCaption"/>
      </w:pPr>
      <w:r>
        <w:t xml:space="preserve">Listing 20-24: Explicitly breaking out of the loop when </w:t>
      </w:r>
      <w:r>
        <w:rPr>
          <w:rStyle w:val="LiteralCaption"/>
          <w:i/>
          <w:iCs/>
        </w:rPr>
        <w:t>recv</w:t>
      </w:r>
      <w:r>
        <w:t xml:space="preserve"> returns an error</w:t>
      </w:r>
    </w:p>
    <w:p w14:paraId="7BCB24FF" w14:textId="77777777" w:rsidR="00D335A5" w:rsidRDefault="00000000">
      <w:pPr>
        <w:pStyle w:val="Body"/>
      </w:pPr>
      <w:r>
        <w:lastRenderedPageBreak/>
        <w:t xml:space="preserve">To see this code in action, let’s modify </w:t>
      </w:r>
      <w:r>
        <w:rPr>
          <w:rStyle w:val="Literal"/>
        </w:rPr>
        <w:t>main</w:t>
      </w:r>
      <w:r>
        <w:t xml:space="preserve"> to accept only two requests before gracefully shutting down the server, as shown in Listing 20-25.</w:t>
      </w:r>
    </w:p>
    <w:p w14:paraId="3B575541" w14:textId="77777777" w:rsidR="00D335A5" w:rsidRDefault="00D335A5">
      <w:pPr>
        <w:pStyle w:val="CodeSpaceAbove"/>
      </w:pPr>
    </w:p>
    <w:p w14:paraId="206E79CE" w14:textId="77777777" w:rsidR="00D335A5" w:rsidRDefault="00000000">
      <w:pPr>
        <w:pStyle w:val="CodeLabel"/>
      </w:pPr>
      <w:r>
        <w:t>src/main.rs</w:t>
      </w:r>
    </w:p>
    <w:p w14:paraId="4943897C" w14:textId="77777777" w:rsidR="00D335A5" w:rsidRDefault="00000000">
      <w:pPr>
        <w:pStyle w:val="Code"/>
      </w:pPr>
      <w:r>
        <w:rPr>
          <w:rStyle w:val="LiteralGray"/>
        </w:rPr>
        <w:t>fn main() {</w:t>
      </w:r>
    </w:p>
    <w:p w14:paraId="3EFE35FC" w14:textId="77777777" w:rsidR="00D335A5" w:rsidRDefault="00000000">
      <w:pPr>
        <w:pStyle w:val="Code"/>
      </w:pPr>
      <w:r>
        <w:rPr>
          <w:rStyle w:val="LiteralGray"/>
        </w:rPr>
        <w:t xml:space="preserve">    let listener = TcpListener::bind("127.0.0.1:7878").unwrap();</w:t>
      </w:r>
    </w:p>
    <w:p w14:paraId="3969D984" w14:textId="77777777" w:rsidR="00D335A5" w:rsidRDefault="00000000">
      <w:pPr>
        <w:pStyle w:val="Code"/>
      </w:pPr>
      <w:r>
        <w:rPr>
          <w:rStyle w:val="LiteralGray"/>
        </w:rPr>
        <w:t xml:space="preserve">    let pool = ThreadPool::new(4);</w:t>
      </w:r>
    </w:p>
    <w:p w14:paraId="2CCA760B" w14:textId="77777777" w:rsidR="00D335A5" w:rsidRDefault="00D335A5">
      <w:pPr>
        <w:pStyle w:val="Code"/>
      </w:pPr>
    </w:p>
    <w:p w14:paraId="6E1F5CB5" w14:textId="77777777" w:rsidR="00D335A5" w:rsidRDefault="00000000">
      <w:pPr>
        <w:pStyle w:val="Code"/>
      </w:pPr>
      <w:r>
        <w:t xml:space="preserve">    for stream in listener.incoming().take(2) {</w:t>
      </w:r>
    </w:p>
    <w:p w14:paraId="44348E5B" w14:textId="77777777" w:rsidR="00D335A5" w:rsidRDefault="00000000">
      <w:pPr>
        <w:pStyle w:val="Code"/>
      </w:pPr>
      <w:r>
        <w:rPr>
          <w:rStyle w:val="LiteralGray"/>
        </w:rPr>
        <w:t xml:space="preserve">        let stream = stream.unwrap();</w:t>
      </w:r>
    </w:p>
    <w:p w14:paraId="2F46039D" w14:textId="77777777" w:rsidR="00D335A5" w:rsidRDefault="00D335A5">
      <w:pPr>
        <w:pStyle w:val="Code"/>
      </w:pPr>
    </w:p>
    <w:p w14:paraId="2C056D9C" w14:textId="77777777" w:rsidR="00D335A5" w:rsidRDefault="00000000">
      <w:pPr>
        <w:pStyle w:val="Code"/>
      </w:pPr>
      <w:r>
        <w:rPr>
          <w:rStyle w:val="LiteralGray"/>
        </w:rPr>
        <w:t xml:space="preserve">        pool.execute(|| {</w:t>
      </w:r>
    </w:p>
    <w:p w14:paraId="674ACFC3" w14:textId="77777777" w:rsidR="00D335A5" w:rsidRDefault="00000000">
      <w:pPr>
        <w:pStyle w:val="Code"/>
      </w:pPr>
      <w:r>
        <w:rPr>
          <w:rStyle w:val="LiteralGray"/>
        </w:rPr>
        <w:t xml:space="preserve">            handle_connection(stream);</w:t>
      </w:r>
    </w:p>
    <w:p w14:paraId="3C1160BB" w14:textId="77777777" w:rsidR="00D335A5" w:rsidRDefault="00000000">
      <w:pPr>
        <w:pStyle w:val="Code"/>
      </w:pPr>
      <w:r>
        <w:rPr>
          <w:rStyle w:val="LiteralGray"/>
        </w:rPr>
        <w:t xml:space="preserve">        });</w:t>
      </w:r>
    </w:p>
    <w:p w14:paraId="01B8A733" w14:textId="77777777" w:rsidR="00D335A5" w:rsidRDefault="00000000">
      <w:pPr>
        <w:pStyle w:val="Code"/>
      </w:pPr>
      <w:r>
        <w:rPr>
          <w:rStyle w:val="LiteralGray"/>
        </w:rPr>
        <w:t xml:space="preserve">    }</w:t>
      </w:r>
    </w:p>
    <w:p w14:paraId="23F30B06" w14:textId="77777777" w:rsidR="00D335A5" w:rsidRDefault="00D335A5">
      <w:pPr>
        <w:pStyle w:val="Code"/>
      </w:pPr>
    </w:p>
    <w:p w14:paraId="3DFAA133" w14:textId="77777777" w:rsidR="00D335A5" w:rsidRDefault="00000000">
      <w:pPr>
        <w:pStyle w:val="Code"/>
      </w:pPr>
      <w:r>
        <w:t xml:space="preserve">    println!("Shutting down.");</w:t>
      </w:r>
    </w:p>
    <w:p w14:paraId="5306FEF6" w14:textId="77777777" w:rsidR="00D335A5" w:rsidRDefault="00000000">
      <w:pPr>
        <w:pStyle w:val="Code"/>
      </w:pPr>
      <w:r>
        <w:rPr>
          <w:rStyle w:val="LiteralGray"/>
        </w:rPr>
        <w:t>}</w:t>
      </w:r>
    </w:p>
    <w:p w14:paraId="4E70109D" w14:textId="77777777" w:rsidR="00D335A5" w:rsidRDefault="00D335A5">
      <w:pPr>
        <w:pStyle w:val="CodeSpaceBelow"/>
      </w:pPr>
    </w:p>
    <w:p w14:paraId="3C3A2A6E" w14:textId="77777777" w:rsidR="00D335A5" w:rsidRDefault="00000000">
      <w:pPr>
        <w:pStyle w:val="CodeListingCaption"/>
      </w:pPr>
      <w:r>
        <w:t>Listing 20-25: Shutting down the server after serving two requests by exiting the loop</w:t>
      </w:r>
    </w:p>
    <w:p w14:paraId="1E7A9E2C" w14:textId="77777777" w:rsidR="00D335A5" w:rsidRDefault="00000000">
      <w:pPr>
        <w:pStyle w:val="Body"/>
      </w:pPr>
      <w:r>
        <w:rPr>
          <w:spacing w:val="2"/>
        </w:rPr>
        <w:t xml:space="preserve">You wouldn’t want a real-world web server to shut down after serving </w:t>
      </w:r>
      <w:r>
        <w:t>only two requests. This code just demonstrates that the graceful shutdown and cleanup is in working order.</w:t>
      </w:r>
    </w:p>
    <w:p w14:paraId="6112BA26" w14:textId="77777777" w:rsidR="00D335A5"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67C3E8A" w14:textId="77777777" w:rsidR="00D335A5" w:rsidRDefault="00000000">
      <w:pPr>
        <w:pStyle w:val="Body"/>
        <w:rPr>
          <w:spacing w:val="-3"/>
        </w:rPr>
      </w:pPr>
      <w:r>
        <w:rPr>
          <w:spacing w:val="-3"/>
        </w:rPr>
        <w:t xml:space="preserve">Start the server with </w:t>
      </w:r>
      <w:r>
        <w:rPr>
          <w:rStyle w:val="Literal"/>
          <w:spacing w:val="-3"/>
        </w:rPr>
        <w:t>cargo run</w:t>
      </w:r>
      <w:r>
        <w:rPr>
          <w:spacing w:val="-3"/>
        </w:rPr>
        <w:t>, and make three requests. The third request should error, and in your terminal you should see output similar to this:</w:t>
      </w:r>
    </w:p>
    <w:p w14:paraId="0777FBD8" w14:textId="77777777" w:rsidR="00D335A5" w:rsidRDefault="00D335A5">
      <w:pPr>
        <w:pStyle w:val="CodeSpaceAbove"/>
      </w:pPr>
    </w:p>
    <w:p w14:paraId="21053A6E" w14:textId="77777777" w:rsidR="00D335A5" w:rsidRDefault="00000000">
      <w:pPr>
        <w:pStyle w:val="Code"/>
      </w:pPr>
      <w:r>
        <w:t xml:space="preserve">$ </w:t>
      </w:r>
      <w:r>
        <w:rPr>
          <w:rStyle w:val="LiteralBold"/>
        </w:rPr>
        <w:t>cargo run</w:t>
      </w:r>
    </w:p>
    <w:p w14:paraId="609F40D6" w14:textId="77777777" w:rsidR="00D335A5" w:rsidRDefault="00000000">
      <w:pPr>
        <w:pStyle w:val="Code"/>
      </w:pPr>
      <w:r>
        <w:t xml:space="preserve">   Compiling hello v0.1.0 (file:///projects/hello)</w:t>
      </w:r>
    </w:p>
    <w:p w14:paraId="58873865" w14:textId="77777777" w:rsidR="00D335A5" w:rsidRDefault="00000000">
      <w:pPr>
        <w:pStyle w:val="Code"/>
      </w:pPr>
      <w:r>
        <w:t xml:space="preserve">    Finished dev [unoptimized + debuginfo] target(s) in 1.0s</w:t>
      </w:r>
    </w:p>
    <w:p w14:paraId="568B4EAF" w14:textId="77777777" w:rsidR="00D335A5" w:rsidRDefault="00000000">
      <w:pPr>
        <w:pStyle w:val="Code"/>
      </w:pPr>
      <w:r>
        <w:t xml:space="preserve">     Running `target/debug/hello`</w:t>
      </w:r>
    </w:p>
    <w:p w14:paraId="3956812B" w14:textId="77777777" w:rsidR="00D335A5" w:rsidRDefault="00000000">
      <w:pPr>
        <w:pStyle w:val="Code"/>
      </w:pPr>
      <w:r>
        <w:t>Worker 0 got a job; executing.</w:t>
      </w:r>
    </w:p>
    <w:p w14:paraId="46A6102F" w14:textId="77777777" w:rsidR="00D335A5" w:rsidRDefault="00000000">
      <w:pPr>
        <w:pStyle w:val="Code"/>
      </w:pPr>
      <w:r>
        <w:t>Shutting down.</w:t>
      </w:r>
    </w:p>
    <w:p w14:paraId="6BC7B270" w14:textId="77777777" w:rsidR="00D335A5" w:rsidRDefault="00000000">
      <w:pPr>
        <w:pStyle w:val="Code"/>
      </w:pPr>
      <w:r>
        <w:t>Shutting down worker 0</w:t>
      </w:r>
    </w:p>
    <w:p w14:paraId="67156AF2" w14:textId="77777777" w:rsidR="00D335A5" w:rsidRDefault="00000000">
      <w:pPr>
        <w:pStyle w:val="Code"/>
      </w:pPr>
      <w:r>
        <w:t>Worker 3 got a job; executing.</w:t>
      </w:r>
    </w:p>
    <w:p w14:paraId="3BB4B449" w14:textId="77777777" w:rsidR="00D335A5" w:rsidRDefault="00000000">
      <w:pPr>
        <w:pStyle w:val="Code"/>
      </w:pPr>
      <w:r>
        <w:t>Worker 1 disconnected; shutting down.</w:t>
      </w:r>
    </w:p>
    <w:p w14:paraId="1E751D5A" w14:textId="77777777" w:rsidR="00D335A5" w:rsidRDefault="00000000">
      <w:pPr>
        <w:pStyle w:val="Code"/>
      </w:pPr>
      <w:r>
        <w:t>Worker 2 disconnected; shutting down.</w:t>
      </w:r>
    </w:p>
    <w:p w14:paraId="0DF3CE74" w14:textId="77777777" w:rsidR="00D335A5" w:rsidRDefault="00000000">
      <w:pPr>
        <w:pStyle w:val="Code"/>
      </w:pPr>
      <w:r>
        <w:lastRenderedPageBreak/>
        <w:t>Worker 3 disconnected; shutting down.</w:t>
      </w:r>
    </w:p>
    <w:p w14:paraId="5D43F9ED" w14:textId="77777777" w:rsidR="00D335A5" w:rsidRDefault="00000000">
      <w:pPr>
        <w:pStyle w:val="Code"/>
      </w:pPr>
      <w:r>
        <w:t>Worker 0 disconnected; shutting down.</w:t>
      </w:r>
    </w:p>
    <w:p w14:paraId="13D7E55F" w14:textId="77777777" w:rsidR="00D335A5" w:rsidRDefault="00000000">
      <w:pPr>
        <w:pStyle w:val="Code"/>
      </w:pPr>
      <w:r>
        <w:t>Shutting down worker 1</w:t>
      </w:r>
    </w:p>
    <w:p w14:paraId="5C87330B" w14:textId="77777777" w:rsidR="00D335A5" w:rsidRDefault="00000000">
      <w:pPr>
        <w:pStyle w:val="Code"/>
      </w:pPr>
      <w:r>
        <w:t>Shutting down worker 2</w:t>
      </w:r>
    </w:p>
    <w:p w14:paraId="49BE1C6A" w14:textId="77777777" w:rsidR="00D335A5" w:rsidRDefault="00000000">
      <w:pPr>
        <w:pStyle w:val="Code"/>
      </w:pPr>
      <w:r>
        <w:t>Shutting down worker 3</w:t>
      </w:r>
    </w:p>
    <w:p w14:paraId="1D54EC2C" w14:textId="77777777" w:rsidR="00D335A5" w:rsidRDefault="00D335A5">
      <w:pPr>
        <w:pStyle w:val="CodeSpaceBelow"/>
      </w:pPr>
    </w:p>
    <w:p w14:paraId="5DF50968" w14:textId="77777777" w:rsidR="00D335A5"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w:t>
      </w:r>
      <w:r>
        <w:rPr>
          <w:spacing w:val="3"/>
        </w:rPr>
        <w:t xml:space="preserve">3 got the first two requests. The server stopped accepting connections </w:t>
      </w:r>
      <w:r>
        <w:t xml:space="preserve">after the second connection, and the </w:t>
      </w:r>
      <w:r>
        <w:rPr>
          <w:rStyle w:val="Literal"/>
        </w:rPr>
        <w:t>Drop</w:t>
      </w:r>
      <w:r>
        <w:t xml:space="preserve"> implementation on </w:t>
      </w:r>
      <w:r>
        <w:rPr>
          <w:rStyle w:val="Literal"/>
        </w:rPr>
        <w:t>ThreadPool</w:t>
      </w:r>
      <w:r>
        <w:t xml:space="preserve"> starts executing before </w:t>
      </w:r>
      <w:r>
        <w:rPr>
          <w:rStyle w:val="Literal"/>
        </w:rPr>
        <w:t>Worker</w:t>
      </w:r>
      <w:r>
        <w:t xml:space="preserve"> 3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1C76C82E" w14:textId="77777777" w:rsidR="00D335A5" w:rsidRDefault="00000000">
      <w:pPr>
        <w:pStyle w:val="Body"/>
      </w:pPr>
      <w:r>
        <w:t xml:space="preserve">Notice one interesting aspect of this particular execution: the </w:t>
      </w:r>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spacing w:val="1"/>
        </w:rPr>
        <w:t>Worker</w:t>
      </w:r>
      <w:r>
        <w:rPr>
          <w:spacing w:val="1"/>
        </w:rPr>
        <w:t xml:space="preserve"> 0. </w:t>
      </w:r>
      <w:r>
        <w:rPr>
          <w:rStyle w:val="Literal"/>
          <w:spacing w:val="1"/>
        </w:rPr>
        <w:t>Worker</w:t>
      </w:r>
      <w:r>
        <w:rPr>
          <w:spacing w:val="1"/>
        </w:rPr>
        <w:t xml:space="preserve"> 0 had not yet gotten an error from </w:t>
      </w:r>
      <w:r>
        <w:rPr>
          <w:rStyle w:val="Literal"/>
          <w:spacing w:val="1"/>
        </w:rPr>
        <w:t>recv</w:t>
      </w:r>
      <w:r>
        <w:rPr>
          <w:spacing w:val="1"/>
        </w:rPr>
        <w:t xml:space="preserve">, so the main thread blocked, waiting for </w:t>
      </w:r>
      <w:r>
        <w:rPr>
          <w:rStyle w:val="Literal"/>
          <w:spacing w:val="1"/>
        </w:rPr>
        <w:t>Worker</w:t>
      </w:r>
      <w:r>
        <w:rPr>
          <w:spacing w:val="1"/>
        </w:rPr>
        <w:t xml:space="preserve"> 0 to finish. In the meantime, </w:t>
      </w:r>
      <w:r>
        <w:rPr>
          <w:rStyle w:val="Literal"/>
          <w:spacing w:val="1"/>
        </w:rPr>
        <w:t>Worker</w:t>
      </w:r>
      <w:r>
        <w:rPr>
          <w:spacing w:val="1"/>
        </w:rPr>
        <w:t xml:space="preserve"> 3 received a</w:t>
      </w:r>
      <w:r>
        <w:t xml:space="preserve"> job and then all threads received an error. When </w:t>
      </w:r>
      <w:r>
        <w:rPr>
          <w:rStyle w:val="Literal"/>
        </w:rPr>
        <w:t>Worker</w:t>
      </w:r>
      <w:r>
        <w:t xml:space="preserve"> 0 finished, the main </w:t>
      </w:r>
      <w:r>
        <w:rPr>
          <w:spacing w:val="3"/>
        </w:rPr>
        <w:t xml:space="preserve">thread waited for the rest of the </w:t>
      </w:r>
      <w:r>
        <w:rPr>
          <w:rStyle w:val="Literal"/>
          <w:spacing w:val="3"/>
        </w:rPr>
        <w:t>Worker</w:t>
      </w:r>
      <w:r>
        <w:rPr>
          <w:spacing w:val="3"/>
        </w:rPr>
        <w:t xml:space="preserve"> instances to finish. At that point, </w:t>
      </w:r>
      <w:r>
        <w:t>they had all exited their loops and stopped.</w:t>
      </w:r>
    </w:p>
    <w:p w14:paraId="13EA47AF" w14:textId="77777777" w:rsidR="00D335A5"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w:t>
      </w:r>
      <w:r>
        <w:rPr>
          <w:spacing w:val="3"/>
        </w:rPr>
        <w:t xml:space="preserve">See </w:t>
      </w:r>
      <w:hyperlink r:id="rId6" w:history="1">
        <w:r>
          <w:rPr>
            <w:rStyle w:val="LinkURL"/>
            <w:spacing w:val="3"/>
          </w:rPr>
          <w:t>https://nostarch.com/rust-programming-language-2nd-edition</w:t>
        </w:r>
      </w:hyperlink>
      <w:r>
        <w:rPr>
          <w:spacing w:val="3"/>
        </w:rPr>
        <w:t xml:space="preserve"> to download </w:t>
      </w:r>
      <w:r>
        <w:t>the full code for this chapter for reference.</w:t>
      </w:r>
    </w:p>
    <w:p w14:paraId="1DCCB62E" w14:textId="77777777" w:rsidR="00D335A5" w:rsidRDefault="00000000">
      <w:pPr>
        <w:pStyle w:val="Body"/>
      </w:pPr>
      <w:r>
        <w:t>We could do more here! If you want to continue enhancing this project, here are some ideas:</w:t>
      </w:r>
    </w:p>
    <w:p w14:paraId="5175BFA0" w14:textId="77777777" w:rsidR="00D335A5" w:rsidRDefault="00000000">
      <w:pPr>
        <w:pStyle w:val="ListBullet"/>
      </w:pPr>
      <w:r>
        <w:t xml:space="preserve">Add more documentation to </w:t>
      </w:r>
      <w:r>
        <w:rPr>
          <w:rStyle w:val="Literal"/>
        </w:rPr>
        <w:t>ThreadPool</w:t>
      </w:r>
      <w:r>
        <w:t xml:space="preserve"> and its public methods.</w:t>
      </w:r>
    </w:p>
    <w:p w14:paraId="2D4550D1" w14:textId="77777777" w:rsidR="00D335A5" w:rsidRDefault="00000000">
      <w:pPr>
        <w:pStyle w:val="ListBullet"/>
      </w:pPr>
      <w:r>
        <w:t>Add tests of the library’s functionality.</w:t>
      </w:r>
    </w:p>
    <w:p w14:paraId="573A26C9" w14:textId="77777777" w:rsidR="00D335A5" w:rsidRDefault="00000000">
      <w:pPr>
        <w:pStyle w:val="ListBullet"/>
      </w:pPr>
      <w:r>
        <w:t xml:space="preserve">Change calls to </w:t>
      </w:r>
      <w:r>
        <w:rPr>
          <w:rStyle w:val="Literal"/>
        </w:rPr>
        <w:t>unwrap</w:t>
      </w:r>
      <w:r>
        <w:t xml:space="preserve"> to more robust error handling.</w:t>
      </w:r>
    </w:p>
    <w:p w14:paraId="6CEEC415" w14:textId="77777777" w:rsidR="00D335A5" w:rsidRDefault="00000000">
      <w:pPr>
        <w:pStyle w:val="ListBullet"/>
      </w:pPr>
      <w:r>
        <w:t xml:space="preserve">Use </w:t>
      </w:r>
      <w:r>
        <w:rPr>
          <w:rStyle w:val="Literal"/>
        </w:rPr>
        <w:t>ThreadPool</w:t>
      </w:r>
      <w:r>
        <w:t xml:space="preserve"> to perform some task other than serving web requests.</w:t>
      </w:r>
    </w:p>
    <w:p w14:paraId="1EE55C62" w14:textId="77777777" w:rsidR="00D335A5" w:rsidRDefault="00000000">
      <w:pPr>
        <w:pStyle w:val="ListBullet"/>
        <w:spacing w:after="0"/>
      </w:pPr>
      <w:r>
        <w:t xml:space="preserve">Find a thread pool crate on </w:t>
      </w:r>
      <w:hyperlink r:id="rId7" w:history="1">
        <w:r>
          <w:rPr>
            <w:rStyle w:val="LinkURL"/>
          </w:rPr>
          <w:t>https://crates.io</w:t>
        </w:r>
      </w:hyperlink>
      <w:r>
        <w:t xml:space="preserve"> and implement a similar web server using the crate instead. Then compare its API and robustness to the thread pool we implemented.</w:t>
      </w:r>
    </w:p>
    <w:p w14:paraId="6015CDBA" w14:textId="77777777" w:rsidR="00D335A5" w:rsidRDefault="00000000">
      <w:pPr>
        <w:pStyle w:val="HeadA"/>
      </w:pPr>
      <w:r>
        <w:lastRenderedPageBreak/>
        <w:t>Summary</w:t>
      </w:r>
    </w:p>
    <w:p w14:paraId="3F824644" w14:textId="77777777" w:rsidR="00D335A5" w:rsidRDefault="00000000">
      <w:pPr>
        <w:pStyle w:val="BodyFirst"/>
      </w:pPr>
      <w:r>
        <w:t xml:space="preserve">Well done! You’ve made it to the end of the book! We want to thank you for </w:t>
      </w:r>
      <w:r>
        <w:rPr>
          <w:spacing w:val="3"/>
        </w:rPr>
        <w:t xml:space="preserve">joining us on this tour of Rust. You’re now ready to implement your own </w:t>
      </w:r>
      <w:r>
        <w:t>Rust projects and help with other people’s projects. Keep in mind that there is a welcoming community of other Rustaceans who would love to help you with any challenges you encounter on your Rust journey.</w:t>
      </w:r>
    </w:p>
    <w:p w14:paraId="03CE758D" w14:textId="77777777" w:rsidR="00015453" w:rsidRDefault="00015453">
      <w:pPr>
        <w:pStyle w:val="BodyFirst"/>
      </w:pPr>
    </w:p>
    <w:sectPr w:rsidR="00015453">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E5"/>
    <w:rsid w:val="00015453"/>
    <w:rsid w:val="003921E5"/>
    <w:rsid w:val="004D1146"/>
    <w:rsid w:val="00920134"/>
    <w:rsid w:val="00C71A7B"/>
    <w:rsid w:val="00D33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72D6E"/>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character" w:customStyle="1" w:styleId="LinkURL">
    <w:name w:val="LinkURL"/>
    <w:uiPriority w:val="99"/>
    <w:rPr>
      <w:i/>
      <w:iC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aps">
    <w:name w:val="Caps"/>
    <w:uiPriority w:val="99"/>
    <w:rPr>
      <w:caps/>
    </w:rPr>
  </w:style>
  <w:style w:type="character" w:customStyle="1" w:styleId="KeyCaps">
    <w:name w:val="KeyCaps"/>
    <w:basedOn w:val="Caps"/>
    <w:uiPriority w:val="99"/>
    <w:rPr>
      <w:cap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Xref">
    <w:name w:val="Xref"/>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4D1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te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starch.com/rust-programming-language-2nd-edition" TargetMode="External"/><Relationship Id="rId5" Type="http://schemas.openxmlformats.org/officeDocument/2006/relationships/hyperlink" Target="https://crates.io" TargetMode="External"/><Relationship Id="rId10" Type="http://schemas.openxmlformats.org/officeDocument/2006/relationships/theme" Target="theme/theme1.xml"/><Relationship Id="rId4" Type="http://schemas.openxmlformats.org/officeDocument/2006/relationships/image" Target="media/image1.jpe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10794</Words>
  <Characters>61527</Characters>
  <Application>Microsoft Office Word</Application>
  <DocSecurity>0</DocSecurity>
  <Lines>512</Lines>
  <Paragraphs>144</Paragraphs>
  <ScaleCrop>false</ScaleCrop>
  <Company/>
  <LinksUpToDate>false</LinksUpToDate>
  <CharactersWithSpaces>72177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2025-01-06T19:05:00Z</dcterms:created>
  <dcterms:modified xsi:type="dcterms:W3CDTF">2025-02-17T22:43:00Z</dcterms:modified>
</cp:coreProperties>
</file>