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528EA" w14:textId="75DD1BF8" w:rsidR="009F3F11" w:rsidRDefault="009F3F11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7974" w:history="1">
        <w:r w:rsidRPr="00EF4087">
          <w:rPr>
            <w:rStyle w:val="Hyperlink"/>
            <w:noProof/>
            <w:lang w:eastAsia="en-GB"/>
          </w:rPr>
          <w:t>Variables and Mutability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9F8415" w14:textId="6D9FB9F2" w:rsidR="009F3F11" w:rsidRDefault="009F3F11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5" w:history="1">
        <w:r w:rsidRPr="00EF4087">
          <w:rPr>
            <w:rStyle w:val="Hyperlink"/>
            <w:noProof/>
            <w:lang w:eastAsia="en-GB"/>
          </w:rPr>
          <w:t>Constants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9AE2C2" w14:textId="4E7163A6" w:rsidR="009F3F11" w:rsidRDefault="009F3F11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6" w:history="1">
        <w:r w:rsidRPr="00EF4087">
          <w:rPr>
            <w:rStyle w:val="Hyperlink"/>
            <w:noProof/>
            <w:lang w:eastAsia="en-GB"/>
          </w:rPr>
          <w:t>Shadowing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FA111B" w14:textId="3C07C409" w:rsidR="009F3F11" w:rsidRDefault="009F3F11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7" w:history="1">
        <w:r w:rsidRPr="00EF4087">
          <w:rPr>
            <w:rStyle w:val="Hyperlink"/>
            <w:noProof/>
            <w:lang w:eastAsia="en-GB"/>
          </w:rPr>
          <w:t>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6F107A" w14:textId="244232BA" w:rsidR="009F3F11" w:rsidRDefault="009F3F11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8" w:history="1">
        <w:r w:rsidRPr="00EF4087">
          <w:rPr>
            <w:rStyle w:val="Hyperlink"/>
            <w:noProof/>
            <w:lang w:eastAsia="en-GB"/>
          </w:rPr>
          <w:t>Scalar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D7DFBA" w14:textId="24B7B911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79" w:history="1">
        <w:r w:rsidRPr="00EF4087">
          <w:rPr>
            <w:rStyle w:val="Hyperlink"/>
            <w:noProof/>
            <w:lang w:eastAsia="en-GB"/>
          </w:rPr>
          <w:t>Integer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AEC061" w14:textId="341822BC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0" w:history="1">
        <w:r w:rsidRPr="00EF4087">
          <w:rPr>
            <w:rStyle w:val="Hyperlink"/>
            <w:noProof/>
            <w:lang w:eastAsia="en-GB"/>
          </w:rPr>
          <w:t>Floating-Point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1732F6" w14:textId="1CF95559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>HYPERLINK \l "_Toc106887981"</w:instrText>
      </w:r>
      <w:r>
        <w:fldChar w:fldCharType="separate"/>
      </w:r>
      <w:r w:rsidRPr="00EF4087">
        <w:rPr>
          <w:rStyle w:val="Hyperlink"/>
          <w:noProof/>
          <w:lang w:eastAsia="en-GB"/>
        </w:rPr>
        <w:t>Numeric Operations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_Toc106887981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0" w:author="Chris Krycho" w:date="2025-02-14T11:24:00Z" w16du:dateUtc="2025-02-14T18:24:00Z">
        <w:r w:rsidR="009E43C6">
          <w:rPr>
            <w:noProof/>
            <w:webHidden/>
          </w:rPr>
          <w:t>10</w:t>
        </w:r>
      </w:ins>
      <w:del w:id="1" w:author="Chris Krycho" w:date="2025-02-14T11:24:00Z" w16du:dateUtc="2025-02-14T18:24:00Z">
        <w:r w:rsidDel="009E43C6">
          <w:rPr>
            <w:noProof/>
            <w:webHidden/>
          </w:rPr>
          <w:delText>9</w:delText>
        </w:r>
      </w:del>
      <w:r>
        <w:rPr>
          <w:noProof/>
          <w:webHidden/>
        </w:rPr>
        <w:fldChar w:fldCharType="end"/>
      </w:r>
      <w:r>
        <w:fldChar w:fldCharType="end"/>
      </w:r>
    </w:p>
    <w:p w14:paraId="7F0AEC84" w14:textId="131C4F1A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2" w:history="1">
        <w:r w:rsidRPr="00EF4087">
          <w:rPr>
            <w:rStyle w:val="Hyperlink"/>
            <w:noProof/>
            <w:lang w:eastAsia="en-GB"/>
          </w:rPr>
          <w:t>The Boolean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208C8C" w14:textId="4100BB23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3" w:history="1">
        <w:r w:rsidRPr="00EF4087">
          <w:rPr>
            <w:rStyle w:val="Hyperlink"/>
            <w:noProof/>
            <w:lang w:eastAsia="en-GB"/>
          </w:rPr>
          <w:t>The Character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BCB5CB" w14:textId="38CCC56C" w:rsidR="009F3F11" w:rsidRDefault="009F3F11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4" w:history="1">
        <w:r w:rsidRPr="00EF4087">
          <w:rPr>
            <w:rStyle w:val="Hyperlink"/>
            <w:noProof/>
            <w:lang w:eastAsia="en-GB"/>
          </w:rPr>
          <w:t>Compound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970BE8" w14:textId="04E77F8D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5" w:history="1">
        <w:r w:rsidRPr="00EF4087">
          <w:rPr>
            <w:rStyle w:val="Hyperlink"/>
            <w:noProof/>
            <w:lang w:eastAsia="en-GB"/>
          </w:rPr>
          <w:t>The Tuple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B090FB" w14:textId="0212E150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6" w:history="1">
        <w:r w:rsidRPr="00EF4087">
          <w:rPr>
            <w:rStyle w:val="Hyperlink"/>
            <w:noProof/>
            <w:lang w:eastAsia="en-GB"/>
          </w:rPr>
          <w:t>The Array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B6D4E2" w14:textId="0BB089C1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7" w:history="1">
        <w:r w:rsidRPr="00EF4087">
          <w:rPr>
            <w:rStyle w:val="Hyperlink"/>
            <w:noProof/>
            <w:lang w:eastAsia="en-GB"/>
          </w:rPr>
          <w:t>Accessing Array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11CAED" w14:textId="5EA89D07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8" w:history="1">
        <w:r w:rsidRPr="00EF4087">
          <w:rPr>
            <w:rStyle w:val="Hyperlink"/>
            <w:noProof/>
            <w:lang w:eastAsia="en-GB"/>
          </w:rPr>
          <w:t>Invalid Array Element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A2C45C" w14:textId="7480A744" w:rsidR="009F3F11" w:rsidRDefault="009F3F11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89" w:history="1">
        <w:r w:rsidRPr="00EF4087">
          <w:rPr>
            <w:rStyle w:val="Hyperlink"/>
            <w:noProof/>
            <w:lang w:eastAsia="en-GB"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53C43B" w14:textId="6EC57F26" w:rsidR="009F3F11" w:rsidRDefault="009F3F11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0" w:history="1">
        <w:r w:rsidRPr="00EF4087">
          <w:rPr>
            <w:rStyle w:val="Hyperlink"/>
            <w:noProof/>
            <w:lang w:eastAsia="en-GB"/>
          </w:rPr>
          <w:t>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9BD7DD" w14:textId="29ABCFFD" w:rsidR="009F3F11" w:rsidRDefault="009F3F11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>HYPERLINK \l "_Toc106887991"</w:instrText>
      </w:r>
      <w:r>
        <w:fldChar w:fldCharType="separate"/>
      </w:r>
      <w:r w:rsidRPr="00EF4087">
        <w:rPr>
          <w:rStyle w:val="Hyperlink"/>
          <w:noProof/>
          <w:lang w:eastAsia="en-GB"/>
        </w:rPr>
        <w:t>Statements and Expressions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_Toc106887991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" w:author="Chris Krycho" w:date="2025-02-14T11:24:00Z" w16du:dateUtc="2025-02-14T18:24:00Z">
        <w:r w:rsidR="009E43C6">
          <w:rPr>
            <w:noProof/>
            <w:webHidden/>
          </w:rPr>
          <w:t>17</w:t>
        </w:r>
      </w:ins>
      <w:del w:id="3" w:author="Chris Krycho" w:date="2025-02-14T11:24:00Z" w16du:dateUtc="2025-02-14T18:24:00Z">
        <w:r w:rsidDel="009E43C6">
          <w:rPr>
            <w:noProof/>
            <w:webHidden/>
          </w:rPr>
          <w:delText>16</w:delText>
        </w:r>
      </w:del>
      <w:r>
        <w:rPr>
          <w:noProof/>
          <w:webHidden/>
        </w:rPr>
        <w:fldChar w:fldCharType="end"/>
      </w:r>
      <w:r>
        <w:fldChar w:fldCharType="end"/>
      </w:r>
    </w:p>
    <w:p w14:paraId="65B4F740" w14:textId="04118EC6" w:rsidR="009F3F11" w:rsidRDefault="009F3F11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2" w:history="1">
        <w:r w:rsidRPr="00EF4087">
          <w:rPr>
            <w:rStyle w:val="Hyperlink"/>
            <w:noProof/>
            <w:lang w:eastAsia="en-GB"/>
          </w:rPr>
          <w:t>Functions with Return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7E3467" w14:textId="5D78A59B" w:rsidR="009F3F11" w:rsidRDefault="009F3F11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3" w:history="1">
        <w:r w:rsidRPr="00EF4087">
          <w:rPr>
            <w:rStyle w:val="Hyperlink"/>
            <w:noProof/>
            <w:lang w:eastAsia="en-GB"/>
          </w:rPr>
          <w:t>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6AD51AD" w14:textId="66482B17" w:rsidR="009F3F11" w:rsidRDefault="009F3F11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4" w:history="1">
        <w:r w:rsidRPr="00EF4087">
          <w:rPr>
            <w:rStyle w:val="Hyperlink"/>
            <w:noProof/>
            <w:lang w:eastAsia="en-GB"/>
          </w:rPr>
          <w:t>Control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230FCC" w14:textId="0A37463B" w:rsidR="009F3F11" w:rsidRDefault="009F3F11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5" w:history="1">
        <w:r w:rsidRPr="00EF4087">
          <w:rPr>
            <w:rStyle w:val="Hyperlink"/>
            <w:noProof/>
          </w:rPr>
          <w:t>if</w:t>
        </w:r>
        <w:r w:rsidRPr="00EF4087">
          <w:rPr>
            <w:rStyle w:val="Hyperlink"/>
            <w:noProof/>
            <w:lang w:eastAsia="en-GB"/>
          </w:rPr>
          <w:t xml:space="preserve"> Expressions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621D68E" w14:textId="340E433F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6" w:history="1">
        <w:r w:rsidRPr="00EF4087">
          <w:rPr>
            <w:rStyle w:val="Hyperlink"/>
            <w:noProof/>
          </w:rPr>
          <w:t>Handling Multiple Conditions with else 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B30F06E" w14:textId="23CD7AEB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7" w:history="1">
        <w:r w:rsidRPr="00EF4087">
          <w:rPr>
            <w:rStyle w:val="Hyperlink"/>
            <w:noProof/>
          </w:rPr>
          <w:t>Using if in a let</w:t>
        </w:r>
        <w:r w:rsidRPr="00EF4087">
          <w:rPr>
            <w:rStyle w:val="Hyperlink"/>
            <w:noProof/>
            <w:lang w:eastAsia="en-GB"/>
          </w:rPr>
          <w:t xml:space="preserve">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F84ACE9" w14:textId="70AF005C" w:rsidR="009F3F11" w:rsidRDefault="009F3F11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8" w:history="1">
        <w:r w:rsidRPr="00EF4087">
          <w:rPr>
            <w:rStyle w:val="Hyperlink"/>
            <w:noProof/>
            <w:lang w:eastAsia="en-GB"/>
          </w:rPr>
          <w:t>Repetition with Loops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FEA57B6" w14:textId="17FAA972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7999" w:history="1">
        <w:r w:rsidRPr="00EF4087">
          <w:rPr>
            <w:rStyle w:val="Hyperlink"/>
            <w:noProof/>
          </w:rPr>
          <w:t>Repeating Code with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C33BEA1" w14:textId="5D9A0F17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0" w:history="1">
        <w:r w:rsidRPr="00EF4087">
          <w:rPr>
            <w:rStyle w:val="Hyperlink"/>
            <w:noProof/>
            <w:lang w:eastAsia="en-GB"/>
          </w:rPr>
          <w:t>Returning Values from Loops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824F456" w14:textId="47CC4D46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1" w:history="1">
        <w:r w:rsidRPr="00EF4087">
          <w:rPr>
            <w:rStyle w:val="Hyperlink"/>
            <w:noProof/>
            <w:lang w:eastAsia="en-GB"/>
          </w:rPr>
          <w:t>Loop Labels to Disambiguate Between Multiple Loops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CBE7CE1" w14:textId="12DF602B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2" w:history="1">
        <w:r w:rsidRPr="00EF4087">
          <w:rPr>
            <w:rStyle w:val="Hyperlink"/>
            <w:noProof/>
          </w:rPr>
          <w:t>Conditional Loops with 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2C9A478" w14:textId="27183B7A" w:rsidR="009F3F11" w:rsidRDefault="009F3F11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3" w:history="1">
        <w:r w:rsidRPr="00EF4087">
          <w:rPr>
            <w:rStyle w:val="Hyperlink"/>
            <w:noProof/>
          </w:rPr>
          <w:t>Looping Through a Collection with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CB77C8A" w14:textId="2A5D991C" w:rsidR="009F3F11" w:rsidRDefault="009F3F11" w:rsidP="00D7140C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004" w:history="1">
        <w:r w:rsidRPr="00EF4087">
          <w:rPr>
            <w:rStyle w:val="Hyperlink"/>
            <w:noProof/>
            <w:lang w:eastAsia="en-GB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_Toc106888004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43C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C85F89B" w14:textId="691033DD" w:rsidR="00E61177" w:rsidRDefault="009F3F11" w:rsidP="00AE40BB">
      <w:pPr>
        <w:pStyle w:val="ChapterNumber"/>
        <w:numPr>
          <w:ilvl w:val="0"/>
          <w:numId w:val="0"/>
        </w:numPr>
        <w:rPr>
          <w:lang w:eastAsia="en-GB"/>
        </w:rPr>
      </w:pPr>
      <w:r>
        <w:rPr>
          <w:lang w:eastAsia="en-GB"/>
        </w:rPr>
        <w:fldChar w:fldCharType="end"/>
      </w:r>
      <w:r w:rsidR="00D44FF1">
        <w:rPr>
          <w:lang w:eastAsia="en-GB"/>
        </w:rPr>
        <w:t>3</w:t>
      </w:r>
    </w:p>
    <w:p w14:paraId="43094A1C" w14:textId="066D5C98" w:rsidR="00CE1782" w:rsidRPr="00CE1782" w:rsidRDefault="00CE1782" w:rsidP="00E61177">
      <w:pPr>
        <w:pStyle w:val="ChapterTitle"/>
        <w:rPr>
          <w:lang w:eastAsia="en-GB"/>
        </w:rPr>
      </w:pPr>
      <w:r w:rsidRPr="00CE1782">
        <w:rPr>
          <w:lang w:eastAsia="en-GB"/>
        </w:rPr>
        <w:t>Common Programming Concepts</w:t>
      </w:r>
    </w:p>
    <w:p w14:paraId="566CED69" w14:textId="4912D02C" w:rsidR="00CE1782" w:rsidRPr="00CE1782" w:rsidRDefault="00CE1782" w:rsidP="00E61177">
      <w:pPr>
        <w:pStyle w:val="ChapterIntro"/>
        <w:rPr>
          <w:lang w:eastAsia="en-GB"/>
        </w:rPr>
      </w:pPr>
      <w:r w:rsidRPr="00CE1782">
        <w:rPr>
          <w:lang w:eastAsia="en-GB"/>
        </w:rPr>
        <w:t>This chapter covers concepts that appear in almost every programming language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and how they work in Rust. Many programming languages have much in common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their core. None of the concepts presented in this chapter are unique to Rust,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but we’ll discuss them in the context of Rust and explain the conventions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around using these concepts.</w:t>
      </w:r>
    </w:p>
    <w:p w14:paraId="2BDCBBCC" w14:textId="7B671C34" w:rsidR="00CE1782" w:rsidRPr="00CE1782" w:rsidRDefault="00CE1782" w:rsidP="00E61177">
      <w:pPr>
        <w:pStyle w:val="Body"/>
        <w:rPr>
          <w:lang w:eastAsia="en-GB"/>
        </w:rPr>
      </w:pPr>
      <w:r w:rsidRPr="00CE1782">
        <w:rPr>
          <w:lang w:eastAsia="en-GB"/>
        </w:rPr>
        <w:t>Specifically, you’ll learn about variables, basic types, functions, comments,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and control flow. These foundations will be in every Rust </w:t>
      </w:r>
      <w:proofErr w:type="gramStart"/>
      <w:r w:rsidRPr="00CE1782">
        <w:rPr>
          <w:lang w:eastAsia="en-GB"/>
        </w:rPr>
        <w:t>program, and</w:t>
      </w:r>
      <w:proofErr w:type="gramEnd"/>
      <w:r w:rsidRPr="00CE1782">
        <w:rPr>
          <w:lang w:eastAsia="en-GB"/>
        </w:rPr>
        <w:t xml:space="preserve"> learning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them early will give you a strong core to start from.</w:t>
      </w:r>
    </w:p>
    <w:p w14:paraId="3C8AA639" w14:textId="77777777" w:rsidR="00A01D98" w:rsidRDefault="00A01D98" w:rsidP="00AE40BB">
      <w:pPr>
        <w:pStyle w:val="BoxType"/>
        <w:rPr>
          <w:lang w:eastAsia="en-GB"/>
        </w:rPr>
      </w:pPr>
      <w:bookmarkStart w:id="4" w:name="keywords"/>
      <w:bookmarkEnd w:id="4"/>
    </w:p>
    <w:p w14:paraId="4E1D551A" w14:textId="7DE5E0DB" w:rsidR="00CE1782" w:rsidRPr="00CE1782" w:rsidRDefault="00657D5B" w:rsidP="00E61177">
      <w:pPr>
        <w:pStyle w:val="BoxTitle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697218">
        <w:instrText>keywords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Keywords</w:t>
      </w:r>
    </w:p>
    <w:p w14:paraId="5656B809" w14:textId="7EC5FEEA" w:rsidR="00CE1782" w:rsidRPr="00CE1782" w:rsidRDefault="00CE1782" w:rsidP="00E61177">
      <w:pPr>
        <w:pStyle w:val="BoxBody"/>
        <w:rPr>
          <w:lang w:eastAsia="en-GB"/>
        </w:rPr>
      </w:pPr>
      <w:r w:rsidRPr="001D5A08">
        <w:t xml:space="preserve">The Rust language has a set of </w:t>
      </w:r>
      <w:r w:rsidRPr="00E61177">
        <w:rPr>
          <w:rStyle w:val="Italic"/>
        </w:rPr>
        <w:t>keywords</w:t>
      </w:r>
      <w:r w:rsidRPr="00CE1782">
        <w:rPr>
          <w:lang w:eastAsia="en-GB"/>
        </w:rPr>
        <w:t xml:space="preserve"> that are reserved for use by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language only, much as in other languages. Keep in mind that you cannot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these words as names of variables or functions. Most of the keywords have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special meanings, and you’ll be using them to do various tasks in your Rust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programs; a few have no current functionality associated with them but have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been reserved for functionality that might be added to Rust in the future.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can find a list of the keywords in </w:t>
      </w:r>
      <w:r w:rsidRPr="00AE40BB">
        <w:rPr>
          <w:rStyle w:val="Xref"/>
        </w:rPr>
        <w:t>Appendix A</w:t>
      </w:r>
      <w:r w:rsidRPr="00CE1782">
        <w:rPr>
          <w:lang w:eastAsia="en-GB"/>
        </w:rPr>
        <w:t>.</w:t>
      </w:r>
      <w:r w:rsidR="00657D5B">
        <w:rPr>
          <w:lang w:eastAsia="en-GB"/>
        </w:rPr>
        <w:fldChar w:fldCharType="begin"/>
      </w:r>
      <w:r w:rsidR="00657D5B">
        <w:instrText xml:space="preserve"> XE "</w:instrText>
      </w:r>
      <w:r w:rsidR="00657D5B" w:rsidRPr="00AC00B2">
        <w:instrText>keywords</w:instrText>
      </w:r>
      <w:r w:rsidR="00657D5B">
        <w:instrText xml:space="preserve"> endRange" </w:instrText>
      </w:r>
      <w:r w:rsidR="00657D5B">
        <w:rPr>
          <w:lang w:eastAsia="en-GB"/>
        </w:rPr>
        <w:fldChar w:fldCharType="end"/>
      </w:r>
    </w:p>
    <w:bookmarkStart w:id="5" w:name="variables-and-mutability"/>
    <w:bookmarkStart w:id="6" w:name="_Toc105758574"/>
    <w:bookmarkStart w:id="7" w:name="_Toc106887974"/>
    <w:bookmarkEnd w:id="5"/>
    <w:p w14:paraId="57DF1932" w14:textId="284352B9" w:rsidR="00CE1782" w:rsidRPr="00CE1782" w:rsidRDefault="001C37F3" w:rsidP="00CE1782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"mutability:of variables startRange" </w:instrText>
      </w:r>
      <w:r>
        <w:rPr>
          <w:lang w:eastAsia="en-GB"/>
        </w:rPr>
        <w:fldChar w:fldCharType="end"/>
      </w:r>
      <w:r w:rsidR="00B57A5A">
        <w:rPr>
          <w:lang w:eastAsia="en-GB"/>
        </w:rPr>
        <w:fldChar w:fldCharType="begin"/>
      </w:r>
      <w:r w:rsidR="00B57A5A">
        <w:instrText xml:space="preserve"> XE "</w:instrText>
      </w:r>
      <w:r w:rsidR="00B57A5A" w:rsidRPr="006842CF">
        <w:instrText>immutability</w:instrText>
      </w:r>
      <w:r w:rsidR="00B57A5A">
        <w:instrText>" \t "</w:instrText>
      </w:r>
      <w:r w:rsidR="00B57A5A" w:rsidRPr="002C651C">
        <w:rPr>
          <w:rFonts w:asciiTheme="minorHAnsi" w:hAnsiTheme="minorHAnsi"/>
          <w:i/>
        </w:rPr>
        <w:instrText>See</w:instrText>
      </w:r>
      <w:r w:rsidR="00B57A5A" w:rsidRPr="002C651C">
        <w:rPr>
          <w:rFonts w:asciiTheme="minorHAnsi" w:hAnsiTheme="minorHAnsi"/>
        </w:rPr>
        <w:instrText xml:space="preserve"> mutability</w:instrText>
      </w:r>
      <w:r w:rsidR="00B57A5A">
        <w:instrText xml:space="preserve">" </w:instrText>
      </w:r>
      <w:r w:rsidR="00B57A5A">
        <w:rPr>
          <w:lang w:eastAsia="en-GB"/>
        </w:rPr>
        <w:fldChar w:fldCharType="end"/>
      </w:r>
      <w:r w:rsidR="00B57A5A">
        <w:rPr>
          <w:lang w:eastAsia="en-GB"/>
        </w:rPr>
        <w:fldChar w:fldCharType="begin"/>
      </w:r>
      <w:r w:rsidR="00B57A5A">
        <w:instrText xml:space="preserve"> XE "variables startRange" </w:instrText>
      </w:r>
      <w:r w:rsidR="00B57A5A">
        <w:rPr>
          <w:lang w:eastAsia="en-GB"/>
        </w:rPr>
        <w:fldChar w:fldCharType="end"/>
      </w:r>
      <w:r w:rsidR="001459A6">
        <w:rPr>
          <w:lang w:eastAsia="en-GB"/>
        </w:rPr>
        <w:fldChar w:fldCharType="begin"/>
      </w:r>
      <w:r w:rsidR="001459A6">
        <w:instrText xml:space="preserve"> XE "variables:mutability startRange" </w:instrText>
      </w:r>
      <w:r w:rsidR="001459A6">
        <w:rPr>
          <w:lang w:eastAsia="en-GB"/>
        </w:rPr>
        <w:fldChar w:fldCharType="end"/>
      </w:r>
      <w:r w:rsidR="00CE1782" w:rsidRPr="00CE1782">
        <w:rPr>
          <w:lang w:eastAsia="en-GB"/>
        </w:rPr>
        <w:t>Variables and Mutability</w:t>
      </w:r>
      <w:bookmarkEnd w:id="6"/>
      <w:bookmarkEnd w:id="7"/>
    </w:p>
    <w:p w14:paraId="24D66A88" w14:textId="548BB060" w:rsidR="00CE1782" w:rsidRPr="00CE1782" w:rsidRDefault="00CE1782" w:rsidP="00E61177">
      <w:pPr>
        <w:pStyle w:val="Body"/>
        <w:rPr>
          <w:lang w:eastAsia="en-GB"/>
        </w:rPr>
      </w:pPr>
      <w:r w:rsidRPr="00CE1782">
        <w:rPr>
          <w:lang w:eastAsia="en-GB"/>
        </w:rPr>
        <w:t xml:space="preserve">As mentioned in </w:t>
      </w:r>
      <w:r w:rsidRPr="00E61177">
        <w:rPr>
          <w:rStyle w:val="Xref"/>
        </w:rPr>
        <w:t>“</w:t>
      </w:r>
      <w:proofErr w:type="spellStart"/>
      <w:r w:rsidRPr="00E61177">
        <w:rPr>
          <w:rStyle w:val="Xref"/>
        </w:rPr>
        <w:t>Storing</w:t>
      </w:r>
      <w:proofErr w:type="spellEnd"/>
      <w:r w:rsidRPr="00E61177">
        <w:rPr>
          <w:rStyle w:val="Xref"/>
        </w:rPr>
        <w:t xml:space="preserve"> Values </w:t>
      </w:r>
      <w:proofErr w:type="spellStart"/>
      <w:r w:rsidRPr="00E61177">
        <w:rPr>
          <w:rStyle w:val="Xref"/>
        </w:rPr>
        <w:t>with</w:t>
      </w:r>
      <w:proofErr w:type="spellEnd"/>
      <w:r w:rsidRPr="00E61177">
        <w:rPr>
          <w:rStyle w:val="Xref"/>
        </w:rPr>
        <w:t xml:space="preserve"> Variables”</w:t>
      </w:r>
      <w:r w:rsidRPr="00CE1782">
        <w:rPr>
          <w:lang w:eastAsia="en-GB"/>
        </w:rPr>
        <w:t xml:space="preserve"> </w:t>
      </w:r>
      <w:r w:rsidR="00C95016">
        <w:rPr>
          <w:lang w:eastAsia="en-GB"/>
        </w:rPr>
        <w:t xml:space="preserve">on </w:t>
      </w:r>
      <w:r w:rsidR="00C95016" w:rsidRPr="00AE40BB">
        <w:rPr>
          <w:rStyle w:val="Xref"/>
        </w:rPr>
        <w:t>page XX</w:t>
      </w:r>
      <w:r w:rsidRPr="00CE1782">
        <w:rPr>
          <w:lang w:eastAsia="en-GB"/>
        </w:rPr>
        <w:t>, by default</w:t>
      </w:r>
      <w:r w:rsidR="00AE40BB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variables are immutable. This is one of many nudges Rust gives you to write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your code in a way that takes advantage of the safety and easy concurrency that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Rust offers. However, you still have the option to make your variables mutable.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Let’s explore how and why Rust encourages you to favor immutability and why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sometimes you might want to opt out.</w:t>
      </w:r>
    </w:p>
    <w:p w14:paraId="50C1B54D" w14:textId="371CCE79" w:rsidR="00CE1782" w:rsidRPr="00CE1782" w:rsidRDefault="00CE1782" w:rsidP="001D5A08">
      <w:pPr>
        <w:pStyle w:val="Body"/>
        <w:rPr>
          <w:lang w:eastAsia="en-GB"/>
        </w:rPr>
      </w:pPr>
      <w:r w:rsidRPr="001D5A08">
        <w:t>When a variable is immutable, once a value is bound to a name, you can’t change</w:t>
      </w:r>
      <w:r w:rsidR="00E61177">
        <w:t xml:space="preserve"> </w:t>
      </w:r>
      <w:r w:rsidRPr="001D5A08">
        <w:t xml:space="preserve">that value. To illustrate this, generate a new project called </w:t>
      </w:r>
      <w:r w:rsidRPr="00675E74">
        <w:rPr>
          <w:rStyle w:val="Italic"/>
        </w:rPr>
        <w:t>variables</w:t>
      </w:r>
      <w:r w:rsidR="00E61177">
        <w:t xml:space="preserve"> </w:t>
      </w:r>
      <w:r w:rsidRPr="001D5A08">
        <w:t xml:space="preserve">in your </w:t>
      </w:r>
      <w:r w:rsidRPr="00675E74">
        <w:rPr>
          <w:rStyle w:val="Italic"/>
        </w:rPr>
        <w:t>projects</w:t>
      </w:r>
      <w:r w:rsidRPr="001D5A08">
        <w:t xml:space="preserve"> directory by using </w:t>
      </w:r>
      <w:r w:rsidRPr="00E61177">
        <w:rPr>
          <w:rStyle w:val="Literal"/>
        </w:rPr>
        <w:t>cargo new variables</w:t>
      </w:r>
      <w:r w:rsidRPr="00CE1782">
        <w:rPr>
          <w:lang w:eastAsia="en-GB"/>
        </w:rPr>
        <w:t>.</w:t>
      </w:r>
    </w:p>
    <w:p w14:paraId="32553945" w14:textId="7A9C4CD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Then, in your new </w:t>
      </w:r>
      <w:proofErr w:type="gramStart"/>
      <w:r w:rsidRPr="00675E74">
        <w:rPr>
          <w:rStyle w:val="Italic"/>
        </w:rPr>
        <w:t>variables</w:t>
      </w:r>
      <w:proofErr w:type="gramEnd"/>
      <w:r w:rsidRPr="001D5A08">
        <w:t xml:space="preserve"> directory, open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and replace its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code with the following code</w:t>
      </w:r>
      <w:r w:rsidR="00C97A62">
        <w:rPr>
          <w:lang w:eastAsia="en-GB"/>
        </w:rPr>
        <w:t xml:space="preserve">, which </w:t>
      </w:r>
      <w:r w:rsidRPr="00CE1782">
        <w:rPr>
          <w:lang w:eastAsia="en-GB"/>
        </w:rPr>
        <w:t>won’t compile just yet</w:t>
      </w:r>
      <w:r w:rsidR="00C97A62">
        <w:rPr>
          <w:lang w:eastAsia="en-GB"/>
        </w:rPr>
        <w:t>:</w:t>
      </w:r>
    </w:p>
    <w:p w14:paraId="0A82CDEF" w14:textId="7472215D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722F056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726AFB0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</w:t>
      </w:r>
      <w:proofErr w:type="gramStart"/>
      <w:r w:rsidRPr="00CE1782">
        <w:rPr>
          <w:lang w:eastAsia="en-GB"/>
        </w:rPr>
        <w:t>5;</w:t>
      </w:r>
      <w:proofErr w:type="gramEnd"/>
    </w:p>
    <w:p w14:paraId="0D2CB84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x is: {x}");</w:t>
      </w:r>
    </w:p>
    <w:p w14:paraId="07A5230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= </w:t>
      </w:r>
      <w:proofErr w:type="gramStart"/>
      <w:r w:rsidRPr="00CE1782">
        <w:rPr>
          <w:lang w:eastAsia="en-GB"/>
        </w:rPr>
        <w:t>6;</w:t>
      </w:r>
      <w:proofErr w:type="gramEnd"/>
    </w:p>
    <w:p w14:paraId="653D8AB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x is: {x}");</w:t>
      </w:r>
    </w:p>
    <w:p w14:paraId="04FFCA7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4077A0B" w14:textId="263A107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Save and run the program using </w:t>
      </w:r>
      <w:r w:rsidRPr="00E61177">
        <w:rPr>
          <w:rStyle w:val="Literal"/>
        </w:rPr>
        <w:t>cargo run</w:t>
      </w:r>
      <w:r w:rsidRPr="00CE1782">
        <w:rPr>
          <w:lang w:eastAsia="en-GB"/>
        </w:rPr>
        <w:t>. You should receive an error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message</w:t>
      </w:r>
      <w:r w:rsidR="00C54D84">
        <w:rPr>
          <w:lang w:eastAsia="en-GB"/>
        </w:rPr>
        <w:t xml:space="preserve"> regarding an immutability error</w:t>
      </w:r>
      <w:r w:rsidRPr="00CE1782">
        <w:rPr>
          <w:lang w:eastAsia="en-GB"/>
        </w:rPr>
        <w:t>, as shown in this output:</w:t>
      </w:r>
    </w:p>
    <w:p w14:paraId="0DE1DC07" w14:textId="0DC05BD0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2CC2BED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461F8D0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error[E0384]: cannot assign twice to immutable variable `x`</w:t>
      </w:r>
    </w:p>
    <w:p w14:paraId="4372205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</w:t>
      </w:r>
      <w:proofErr w:type="spellStart"/>
      <w:r w:rsidRPr="00CE1782">
        <w:rPr>
          <w:lang w:eastAsia="en-GB"/>
        </w:rPr>
        <w:t>src</w:t>
      </w:r>
      <w:proofErr w:type="spellEnd"/>
      <w:r w:rsidRPr="00CE1782">
        <w:rPr>
          <w:lang w:eastAsia="en-GB"/>
        </w:rPr>
        <w:t>/main.rs:4:5</w:t>
      </w:r>
    </w:p>
    <w:p w14:paraId="0C5022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794BEB6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2 |     let x = </w:t>
      </w:r>
      <w:proofErr w:type="gramStart"/>
      <w:r w:rsidRPr="00CE1782">
        <w:rPr>
          <w:lang w:eastAsia="en-GB"/>
        </w:rPr>
        <w:t>5;</w:t>
      </w:r>
      <w:proofErr w:type="gramEnd"/>
    </w:p>
    <w:p w14:paraId="70927B2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-</w:t>
      </w:r>
    </w:p>
    <w:p w14:paraId="3E8B4B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|</w:t>
      </w:r>
    </w:p>
    <w:p w14:paraId="00DF407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first assignment to `x`</w:t>
      </w:r>
    </w:p>
    <w:p w14:paraId="0FB8C49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help: consider making this binding mutable: `mut x`</w:t>
      </w:r>
    </w:p>
    <w:p w14:paraId="3E5A808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3 |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x is: {x}");</w:t>
      </w:r>
    </w:p>
    <w:p w14:paraId="31020F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4 |     x = </w:t>
      </w:r>
      <w:proofErr w:type="gramStart"/>
      <w:r w:rsidRPr="00CE1782">
        <w:rPr>
          <w:lang w:eastAsia="en-GB"/>
        </w:rPr>
        <w:t>6;</w:t>
      </w:r>
      <w:proofErr w:type="gramEnd"/>
    </w:p>
    <w:p w14:paraId="3719901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^^^^^ cannot assign twice to immutable variable</w:t>
      </w:r>
    </w:p>
    <w:p w14:paraId="6AB9C674" w14:textId="799ABC67" w:rsidR="00CE1782" w:rsidRPr="00CE1782" w:rsidRDefault="00CE1782" w:rsidP="001D5A08">
      <w:pPr>
        <w:pStyle w:val="Body"/>
        <w:rPr>
          <w:lang w:eastAsia="en-GB"/>
        </w:rPr>
      </w:pPr>
      <w:r w:rsidRPr="001D5A08">
        <w:t>This example shows how the compiler helps you find errors in your programs.</w:t>
      </w:r>
      <w:r w:rsidR="00E61177">
        <w:t xml:space="preserve"> </w:t>
      </w:r>
      <w:r w:rsidRPr="001D5A08">
        <w:t xml:space="preserve">Compiler errors can be frustrating, but </w:t>
      </w:r>
      <w:proofErr w:type="gramStart"/>
      <w:r w:rsidRPr="001D5A08">
        <w:t>really</w:t>
      </w:r>
      <w:proofErr w:type="gramEnd"/>
      <w:r w:rsidRPr="001D5A08">
        <w:t xml:space="preserve"> they only mean your program</w:t>
      </w:r>
      <w:r w:rsidR="00E61177">
        <w:t xml:space="preserve"> </w:t>
      </w:r>
      <w:r w:rsidRPr="001D5A08">
        <w:t xml:space="preserve">isn’t </w:t>
      </w:r>
      <w:r w:rsidRPr="001D5A08">
        <w:lastRenderedPageBreak/>
        <w:t xml:space="preserve">safely doing what you want it to do yet; they do </w:t>
      </w:r>
      <w:r w:rsidRPr="00675E74">
        <w:rPr>
          <w:rStyle w:val="Italic"/>
        </w:rPr>
        <w:t>not</w:t>
      </w:r>
      <w:r w:rsidRPr="00CE1782">
        <w:rPr>
          <w:lang w:eastAsia="en-GB"/>
        </w:rPr>
        <w:t xml:space="preserve"> mean that you’re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not a good programmer! Experienced </w:t>
      </w:r>
      <w:proofErr w:type="spellStart"/>
      <w:r w:rsidRPr="00CE1782">
        <w:rPr>
          <w:lang w:eastAsia="en-GB"/>
        </w:rPr>
        <w:t>Rustaceans</w:t>
      </w:r>
      <w:proofErr w:type="spellEnd"/>
      <w:r w:rsidRPr="00CE1782">
        <w:rPr>
          <w:lang w:eastAsia="en-GB"/>
        </w:rPr>
        <w:t xml:space="preserve"> still get compiler errors.</w:t>
      </w:r>
    </w:p>
    <w:p w14:paraId="73FF32E5" w14:textId="1874358D" w:rsidR="00CE1782" w:rsidRPr="00CE1782" w:rsidRDefault="00C54D84" w:rsidP="001D5A08">
      <w:pPr>
        <w:pStyle w:val="Body"/>
        <w:rPr>
          <w:lang w:eastAsia="en-GB"/>
        </w:rPr>
      </w:pPr>
      <w:r>
        <w:rPr>
          <w:lang w:eastAsia="en-GB"/>
        </w:rPr>
        <w:t>You received t</w:t>
      </w:r>
      <w:r w:rsidR="00CE1782" w:rsidRPr="00CE1782">
        <w:rPr>
          <w:lang w:eastAsia="en-GB"/>
        </w:rPr>
        <w:t xml:space="preserve">he error message </w:t>
      </w:r>
      <w:r w:rsidR="00CE1782" w:rsidRPr="00E61177">
        <w:rPr>
          <w:rStyle w:val="Literal"/>
        </w:rPr>
        <w:t>cannot assign twice to immutable variable `x`</w:t>
      </w:r>
      <w:r w:rsidR="00CE1782" w:rsidRPr="001D5A08">
        <w:t xml:space="preserve"> because you tried to assign a second</w:t>
      </w:r>
      <w:r w:rsidR="00E61177">
        <w:t xml:space="preserve"> </w:t>
      </w:r>
      <w:r w:rsidR="00CE1782" w:rsidRPr="001D5A08">
        <w:t xml:space="preserve">value to the immutable </w:t>
      </w:r>
      <w:r w:rsidR="00CE1782" w:rsidRPr="00E61177">
        <w:rPr>
          <w:rStyle w:val="Literal"/>
        </w:rPr>
        <w:t>x</w:t>
      </w:r>
      <w:r w:rsidR="00CE1782" w:rsidRPr="00CE1782">
        <w:rPr>
          <w:lang w:eastAsia="en-GB"/>
        </w:rPr>
        <w:t xml:space="preserve"> variable.</w:t>
      </w:r>
    </w:p>
    <w:p w14:paraId="20506478" w14:textId="23D7DB7B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It’s important that we get compile-time errors when we attempt to change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value that’s designated as immutable because this very situation can lead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bugs. If one part of our code operates on the assumption that a value will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never change and another part of our code changes that value, it’s possible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the first part of the code won’t do what it was designed to do. The cause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this kind of bug can be difficult to track down after the fact, especially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when the second piece of code changes the value only </w:t>
      </w:r>
      <w:r w:rsidRPr="00675E74">
        <w:rPr>
          <w:rStyle w:val="Italic"/>
        </w:rPr>
        <w:t>sometimes</w:t>
      </w:r>
      <w:r w:rsidRPr="00CE1782">
        <w:rPr>
          <w:lang w:eastAsia="en-GB"/>
        </w:rPr>
        <w:t>. The Rust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compiler guarantees that when you state </w:t>
      </w:r>
      <w:r w:rsidR="008F56B0">
        <w:rPr>
          <w:lang w:eastAsia="en-GB"/>
        </w:rPr>
        <w:t xml:space="preserve">that </w:t>
      </w:r>
      <w:r w:rsidRPr="00CE1782">
        <w:rPr>
          <w:lang w:eastAsia="en-GB"/>
        </w:rPr>
        <w:t>a value won’t change, it really won’t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change, so you don’t have to keep track of it yourself. Your code is thus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easier to reason through.</w:t>
      </w:r>
    </w:p>
    <w:p w14:paraId="472B0B03" w14:textId="49680492" w:rsidR="00CE1782" w:rsidRPr="00CE1782" w:rsidRDefault="0009516C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"mut keyword:making a variable mutable with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But mutability can be very </w:t>
      </w:r>
      <w:proofErr w:type="gramStart"/>
      <w:r w:rsidR="00CE1782" w:rsidRPr="00CE1782">
        <w:rPr>
          <w:lang w:eastAsia="en-GB"/>
        </w:rPr>
        <w:t>useful, and</w:t>
      </w:r>
      <w:proofErr w:type="gramEnd"/>
      <w:r w:rsidR="00CE1782" w:rsidRPr="00CE1782">
        <w:rPr>
          <w:lang w:eastAsia="en-GB"/>
        </w:rPr>
        <w:t xml:space="preserve"> can make code more convenient to write.</w:t>
      </w:r>
      <w:r w:rsidR="00E61177">
        <w:rPr>
          <w:lang w:eastAsia="en-GB"/>
        </w:rPr>
        <w:t xml:space="preserve"> </w:t>
      </w:r>
      <w:r w:rsidR="00120493">
        <w:rPr>
          <w:lang w:eastAsia="en-GB"/>
        </w:rPr>
        <w:t>Although v</w:t>
      </w:r>
      <w:r w:rsidR="00120493" w:rsidRPr="00CE1782">
        <w:rPr>
          <w:lang w:eastAsia="en-GB"/>
        </w:rPr>
        <w:t xml:space="preserve">ariables </w:t>
      </w:r>
      <w:r w:rsidR="00CE1782" w:rsidRPr="00CE1782">
        <w:rPr>
          <w:lang w:eastAsia="en-GB"/>
        </w:rPr>
        <w:t>are immutable</w:t>
      </w:r>
      <w:r w:rsidR="00120493">
        <w:rPr>
          <w:lang w:eastAsia="en-GB"/>
        </w:rPr>
        <w:t xml:space="preserve"> </w:t>
      </w:r>
      <w:r w:rsidR="00CE1782" w:rsidRPr="00CE1782">
        <w:rPr>
          <w:lang w:eastAsia="en-GB"/>
        </w:rPr>
        <w:t>by default</w:t>
      </w:r>
      <w:r w:rsidR="00120493">
        <w:rPr>
          <w:lang w:eastAsia="en-GB"/>
        </w:rPr>
        <w:t xml:space="preserve">, </w:t>
      </w:r>
      <w:r w:rsidR="00120493" w:rsidRPr="00CE1782">
        <w:rPr>
          <w:lang w:eastAsia="en-GB"/>
        </w:rPr>
        <w:t>you can make</w:t>
      </w:r>
      <w:r w:rsidR="00120493">
        <w:rPr>
          <w:lang w:eastAsia="en-GB"/>
        </w:rPr>
        <w:t xml:space="preserve"> </w:t>
      </w:r>
      <w:r w:rsidR="00120493" w:rsidRPr="00CE1782">
        <w:rPr>
          <w:lang w:eastAsia="en-GB"/>
        </w:rPr>
        <w:t>them mutable</w:t>
      </w:r>
      <w:r w:rsidR="004111C5">
        <w:rPr>
          <w:lang w:eastAsia="en-GB"/>
        </w:rPr>
        <w:t xml:space="preserve"> </w:t>
      </w:r>
      <w:r w:rsidR="004111C5" w:rsidRPr="00CE1782">
        <w:rPr>
          <w:lang w:eastAsia="en-GB"/>
        </w:rPr>
        <w:t xml:space="preserve">by adding </w:t>
      </w:r>
      <w:r w:rsidR="004111C5" w:rsidRPr="00E61177">
        <w:rPr>
          <w:rStyle w:val="Literal"/>
        </w:rPr>
        <w:t>mut</w:t>
      </w:r>
      <w:r w:rsidR="004111C5" w:rsidRPr="001D5A08">
        <w:t xml:space="preserve"> in front of the variable name</w:t>
      </w:r>
      <w:r w:rsidR="004111C5">
        <w:t xml:space="preserve"> </w:t>
      </w:r>
      <w:r w:rsidR="00CE1782" w:rsidRPr="00CE1782">
        <w:rPr>
          <w:lang w:eastAsia="en-GB"/>
        </w:rPr>
        <w:t xml:space="preserve">as you did in </w:t>
      </w:r>
      <w:proofErr w:type="spellStart"/>
      <w:r w:rsidR="007025DA" w:rsidRPr="007C2DB9">
        <w:rPr>
          <w:rStyle w:val="Xref"/>
        </w:rPr>
        <w:t>Chapter</w:t>
      </w:r>
      <w:proofErr w:type="spellEnd"/>
      <w:r w:rsidR="00CE1782" w:rsidRPr="007C2DB9">
        <w:rPr>
          <w:rStyle w:val="Xref"/>
        </w:rPr>
        <w:t xml:space="preserve"> 2</w:t>
      </w:r>
      <w:r w:rsidR="00CE1782" w:rsidRPr="001D5A08">
        <w:t xml:space="preserve">. Adding </w:t>
      </w:r>
      <w:r w:rsidR="00CE1782" w:rsidRPr="00E61177">
        <w:rPr>
          <w:rStyle w:val="Literal"/>
        </w:rPr>
        <w:t>mut</w:t>
      </w:r>
      <w:r w:rsidR="00CE1782" w:rsidRPr="00CE1782">
        <w:rPr>
          <w:lang w:eastAsia="en-GB"/>
        </w:rPr>
        <w:t xml:space="preserve"> also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conveys intent to future readers of the code by indicating that other parts of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the code will be changing this variable’s value.</w:t>
      </w:r>
    </w:p>
    <w:p w14:paraId="59524D80" w14:textId="7777777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For example, let’s change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to the following:</w:t>
      </w:r>
    </w:p>
    <w:p w14:paraId="4574186B" w14:textId="5976DE13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1D99073" w14:textId="77777777" w:rsidR="00CE1782" w:rsidRPr="00AE40BB" w:rsidRDefault="00CE1782" w:rsidP="00675E74">
      <w:pPr>
        <w:pStyle w:val="Code"/>
        <w:rPr>
          <w:rStyle w:val="LiteralGray"/>
        </w:rPr>
      </w:pPr>
      <w:proofErr w:type="spellStart"/>
      <w:r w:rsidRPr="00AE40BB">
        <w:rPr>
          <w:rStyle w:val="LiteralGray"/>
        </w:rPr>
        <w:t>fn</w:t>
      </w:r>
      <w:proofErr w:type="spellEnd"/>
      <w:r w:rsidRPr="00AE40BB">
        <w:rPr>
          <w:rStyle w:val="LiteralGray"/>
        </w:rPr>
        <w:t xml:space="preserve"> </w:t>
      </w:r>
      <w:proofErr w:type="gramStart"/>
      <w:r w:rsidRPr="00AE40BB">
        <w:rPr>
          <w:rStyle w:val="LiteralGray"/>
        </w:rPr>
        <w:t>main(</w:t>
      </w:r>
      <w:proofErr w:type="gramEnd"/>
      <w:r w:rsidRPr="00AE40BB">
        <w:rPr>
          <w:rStyle w:val="LiteralGray"/>
        </w:rPr>
        <w:t>) {</w:t>
      </w:r>
    </w:p>
    <w:p w14:paraId="62873B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x = </w:t>
      </w:r>
      <w:proofErr w:type="gramStart"/>
      <w:r w:rsidRPr="00CE1782">
        <w:rPr>
          <w:lang w:eastAsia="en-GB"/>
        </w:rPr>
        <w:t>5;</w:t>
      </w:r>
      <w:proofErr w:type="gramEnd"/>
    </w:p>
    <w:p w14:paraId="7902B8C0" w14:textId="77777777" w:rsidR="00CE1782" w:rsidRPr="00AE40BB" w:rsidRDefault="00CE1782" w:rsidP="00675E74">
      <w:pPr>
        <w:pStyle w:val="Code"/>
        <w:rPr>
          <w:rStyle w:val="LiteralGray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AE40BB">
        <w:rPr>
          <w:rStyle w:val="LiteralGray"/>
        </w:rPr>
        <w:t>println</w:t>
      </w:r>
      <w:proofErr w:type="spellEnd"/>
      <w:r w:rsidRPr="00AE40BB">
        <w:rPr>
          <w:rStyle w:val="LiteralGray"/>
        </w:rPr>
        <w:t>!(</w:t>
      </w:r>
      <w:proofErr w:type="gramEnd"/>
      <w:r w:rsidRPr="00AE40BB">
        <w:rPr>
          <w:rStyle w:val="LiteralGray"/>
        </w:rPr>
        <w:t>"The value of x is: {x}");</w:t>
      </w:r>
    </w:p>
    <w:p w14:paraId="7876855F" w14:textId="77777777" w:rsidR="00CE1782" w:rsidRPr="00AE40BB" w:rsidRDefault="00CE1782" w:rsidP="00675E74">
      <w:pPr>
        <w:pStyle w:val="Code"/>
        <w:rPr>
          <w:rStyle w:val="LiteralGray"/>
        </w:rPr>
      </w:pPr>
      <w:r w:rsidRPr="00AE40BB">
        <w:rPr>
          <w:rStyle w:val="LiteralGray"/>
        </w:rPr>
        <w:t xml:space="preserve">    x = </w:t>
      </w:r>
      <w:proofErr w:type="gramStart"/>
      <w:r w:rsidRPr="00AE40BB">
        <w:rPr>
          <w:rStyle w:val="LiteralGray"/>
        </w:rPr>
        <w:t>6;</w:t>
      </w:r>
      <w:proofErr w:type="gramEnd"/>
    </w:p>
    <w:p w14:paraId="75E795CE" w14:textId="77777777" w:rsidR="00CE1782" w:rsidRPr="00AE40BB" w:rsidRDefault="00CE1782" w:rsidP="00675E74">
      <w:pPr>
        <w:pStyle w:val="Code"/>
        <w:rPr>
          <w:rStyle w:val="LiteralGray"/>
        </w:rPr>
      </w:pPr>
      <w:r w:rsidRPr="00AE40BB">
        <w:rPr>
          <w:rStyle w:val="LiteralGray"/>
        </w:rPr>
        <w:t xml:space="preserve">    </w:t>
      </w:r>
      <w:proofErr w:type="spellStart"/>
      <w:proofErr w:type="gramStart"/>
      <w:r w:rsidRPr="00AE40BB">
        <w:rPr>
          <w:rStyle w:val="LiteralGray"/>
        </w:rPr>
        <w:t>println</w:t>
      </w:r>
      <w:proofErr w:type="spellEnd"/>
      <w:r w:rsidRPr="00AE40BB">
        <w:rPr>
          <w:rStyle w:val="LiteralGray"/>
        </w:rPr>
        <w:t>!(</w:t>
      </w:r>
      <w:proofErr w:type="gramEnd"/>
      <w:r w:rsidRPr="00AE40BB">
        <w:rPr>
          <w:rStyle w:val="LiteralGray"/>
        </w:rPr>
        <w:t>"The value of x is: {x}");</w:t>
      </w:r>
    </w:p>
    <w:p w14:paraId="506AE942" w14:textId="77777777" w:rsidR="00CE1782" w:rsidRPr="00AE40BB" w:rsidRDefault="00CE1782" w:rsidP="00675E74">
      <w:pPr>
        <w:pStyle w:val="Code"/>
        <w:rPr>
          <w:rStyle w:val="LiteralGray"/>
        </w:rPr>
      </w:pPr>
      <w:r w:rsidRPr="00AE40BB">
        <w:rPr>
          <w:rStyle w:val="LiteralGray"/>
        </w:rPr>
        <w:t>}</w:t>
      </w:r>
    </w:p>
    <w:p w14:paraId="308378B2" w14:textId="77777777" w:rsidR="00CE1782" w:rsidRPr="00CE1782" w:rsidRDefault="00CE1782" w:rsidP="00F67D33">
      <w:pPr>
        <w:pStyle w:val="Body"/>
        <w:rPr>
          <w:lang w:eastAsia="en-GB"/>
        </w:rPr>
      </w:pPr>
      <w:r w:rsidRPr="00CE1782">
        <w:rPr>
          <w:lang w:eastAsia="en-GB"/>
        </w:rPr>
        <w:t>When we run the program now, we get this:</w:t>
      </w:r>
    </w:p>
    <w:p w14:paraId="3EBA17D6" w14:textId="34E58896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0431380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6F3FECE3" w14:textId="174A507E" w:rsidR="00CE1782" w:rsidRPr="00CE1782" w:rsidRDefault="00CE1782" w:rsidP="00675E74">
      <w:pPr>
        <w:pStyle w:val="Code"/>
        <w:rPr>
          <w:lang w:eastAsia="en-GB"/>
        </w:rPr>
      </w:pPr>
      <w:bookmarkStart w:id="8" w:name="OLE_LINK8"/>
      <w:r w:rsidRPr="00CE1782">
        <w:rPr>
          <w:lang w:eastAsia="en-GB"/>
        </w:rPr>
        <w:t xml:space="preserve">    Finished </w:t>
      </w:r>
      <w:ins w:id="9" w:author="Chris Krycho" w:date="2025-02-14T09:53:00Z" w16du:dateUtc="2025-02-14T16:53:00Z">
        <w:r w:rsidR="00343AE5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10" w:author="Chris Krycho" w:date="2025-02-14T09:53:00Z" w16du:dateUtc="2025-02-14T16:53:00Z">
        <w:r w:rsidR="00343AE5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0.30s</w:t>
      </w:r>
    </w:p>
    <w:bookmarkEnd w:id="8"/>
    <w:p w14:paraId="026FBA1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`target/debug/variables`</w:t>
      </w:r>
    </w:p>
    <w:p w14:paraId="13423D4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5</w:t>
      </w:r>
    </w:p>
    <w:p w14:paraId="6F348BA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6</w:t>
      </w:r>
    </w:p>
    <w:p w14:paraId="466A2755" w14:textId="36842BE2" w:rsidR="00CE1782" w:rsidRPr="00284A81" w:rsidRDefault="00CE1782" w:rsidP="00675E74">
      <w:pPr>
        <w:pStyle w:val="Body"/>
      </w:pPr>
      <w:r w:rsidRPr="001D5A08">
        <w:t xml:space="preserve">We’re allowed to change the value bound to </w:t>
      </w:r>
      <w:r w:rsidRPr="00E61177">
        <w:rPr>
          <w:rStyle w:val="Literal"/>
        </w:rPr>
        <w:t>x</w:t>
      </w:r>
      <w:r w:rsidRPr="001D5A08">
        <w:t xml:space="preserve"> from </w:t>
      </w:r>
      <w:r w:rsidRPr="00E61177">
        <w:rPr>
          <w:rStyle w:val="Literal"/>
        </w:rPr>
        <w:t>5</w:t>
      </w:r>
      <w:r w:rsidRPr="001D5A08">
        <w:t xml:space="preserve"> to </w:t>
      </w:r>
      <w:r w:rsidRPr="00E61177">
        <w:rPr>
          <w:rStyle w:val="Literal"/>
        </w:rPr>
        <w:t>6</w:t>
      </w:r>
      <w:r w:rsidRPr="001D5A08">
        <w:t xml:space="preserve"> when </w:t>
      </w:r>
      <w:r w:rsidRPr="00E61177">
        <w:rPr>
          <w:rStyle w:val="Literal"/>
        </w:rPr>
        <w:t>mut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is used. Ultimately, deciding whether to use mutability or not is up to you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depends on what you think is clearest in that particular situation.</w:t>
      </w:r>
      <w:r w:rsidR="0009516C">
        <w:rPr>
          <w:lang w:eastAsia="en-GB"/>
        </w:rPr>
        <w:fldChar w:fldCharType="begin"/>
      </w:r>
      <w:r w:rsidR="0009516C">
        <w:instrText xml:space="preserve"> XE "mut keyword:making a variable mutable with endRange" </w:instrText>
      </w:r>
      <w:r w:rsidR="0009516C">
        <w:rPr>
          <w:lang w:eastAsia="en-GB"/>
        </w:rPr>
        <w:fldChar w:fldCharType="end"/>
      </w:r>
      <w:r w:rsidR="004D1E91">
        <w:rPr>
          <w:lang w:eastAsia="en-GB"/>
        </w:rPr>
        <w:fldChar w:fldCharType="begin"/>
      </w:r>
      <w:r w:rsidR="004D1E91">
        <w:instrText xml:space="preserve"> XE "variables:mutability endRange" </w:instrText>
      </w:r>
      <w:r w:rsidR="004D1E91">
        <w:rPr>
          <w:lang w:eastAsia="en-GB"/>
        </w:rPr>
        <w:fldChar w:fldCharType="end"/>
      </w:r>
      <w:r w:rsidR="00136C10">
        <w:rPr>
          <w:lang w:eastAsia="en-GB"/>
        </w:rPr>
        <w:fldChar w:fldCharType="begin"/>
      </w:r>
      <w:r w:rsidR="00136C10">
        <w:instrText xml:space="preserve"> XE "mutability:of variables endRange" </w:instrText>
      </w:r>
      <w:r w:rsidR="00136C10">
        <w:rPr>
          <w:lang w:eastAsia="en-GB"/>
        </w:rPr>
        <w:fldChar w:fldCharType="end"/>
      </w:r>
    </w:p>
    <w:bookmarkStart w:id="11" w:name="constants"/>
    <w:bookmarkStart w:id="12" w:name="_Toc105758575"/>
    <w:bookmarkStart w:id="13" w:name="_Toc106887975"/>
    <w:bookmarkEnd w:id="11"/>
    <w:p w14:paraId="7173BB59" w14:textId="4325AD5B" w:rsidR="00CE1782" w:rsidRPr="00CE1782" w:rsidRDefault="00690A60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"constants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Constants</w:t>
      </w:r>
      <w:bookmarkEnd w:id="12"/>
      <w:bookmarkEnd w:id="13"/>
    </w:p>
    <w:p w14:paraId="7FE72C81" w14:textId="2FE1D668" w:rsidR="00CE1782" w:rsidRPr="00CE1782" w:rsidRDefault="00304861" w:rsidP="00304861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"constants:vs. variables startRange" </w:instrText>
      </w:r>
      <w:r>
        <w:rPr>
          <w:lang w:eastAsia="en-GB"/>
        </w:rPr>
        <w:fldChar w:fldCharType="end"/>
      </w:r>
      <w:r w:rsidR="00452999">
        <w:rPr>
          <w:lang w:eastAsia="en-GB"/>
        </w:rPr>
        <w:fldChar w:fldCharType="begin"/>
      </w:r>
      <w:r w:rsidR="00452999">
        <w:instrText xml:space="preserve"> XE "variables:vs. constants startRange" </w:instrText>
      </w:r>
      <w:r w:rsidR="00452999">
        <w:rPr>
          <w:lang w:eastAsia="en-GB"/>
        </w:rPr>
        <w:fldChar w:fldCharType="end"/>
      </w:r>
      <w:r w:rsidR="00CE1782" w:rsidRPr="001D5A08">
        <w:t xml:space="preserve">Like immutable variables, </w:t>
      </w:r>
      <w:r w:rsidR="00CE1782" w:rsidRPr="00675E74">
        <w:rPr>
          <w:rStyle w:val="Italic"/>
        </w:rPr>
        <w:t>constants</w:t>
      </w:r>
      <w:r w:rsidR="00CE1782" w:rsidRPr="00CE1782">
        <w:rPr>
          <w:lang w:eastAsia="en-GB"/>
        </w:rPr>
        <w:t xml:space="preserve"> are values that are bound to a name and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are not allowed to change, but there are a few differences between constants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and variables.</w:t>
      </w:r>
    </w:p>
    <w:p w14:paraId="62A355B6" w14:textId="7391DD85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lastRenderedPageBreak/>
        <w:t xml:space="preserve">First, you aren’t allowed to use </w:t>
      </w:r>
      <w:r w:rsidRPr="00E61177">
        <w:rPr>
          <w:rStyle w:val="Literal"/>
        </w:rPr>
        <w:t>mut</w:t>
      </w:r>
      <w:r w:rsidRPr="001D5A08">
        <w:t xml:space="preserve"> with constants. Constants aren’t just</w:t>
      </w:r>
      <w:r w:rsidR="00E61177">
        <w:t xml:space="preserve"> </w:t>
      </w:r>
      <w:r w:rsidRPr="001D5A08">
        <w:t>immutable by default—they’re always immutable. You declare constants using the</w:t>
      </w:r>
      <w:r w:rsidR="00E61177">
        <w:t xml:space="preserve"> </w:t>
      </w:r>
      <w:r w:rsidRPr="00E61177">
        <w:rPr>
          <w:rStyle w:val="Literal"/>
        </w:rPr>
        <w:t>const</w:t>
      </w:r>
      <w:r w:rsidRPr="001D5A08">
        <w:t xml:space="preserve"> keyword instead of the </w:t>
      </w:r>
      <w:r w:rsidRPr="00E61177">
        <w:rPr>
          <w:rStyle w:val="Literal"/>
        </w:rPr>
        <w:t>let</w:t>
      </w:r>
      <w:r w:rsidRPr="001D5A08">
        <w:t xml:space="preserve"> keyword, and the type of the value </w:t>
      </w:r>
      <w:r w:rsidRPr="00675E74">
        <w:rPr>
          <w:rStyle w:val="Italic"/>
        </w:rPr>
        <w:t>must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 annotated. We’</w:t>
      </w:r>
      <w:r w:rsidR="008F56B0">
        <w:rPr>
          <w:lang w:eastAsia="en-GB"/>
        </w:rPr>
        <w:t>ll</w:t>
      </w:r>
      <w:r w:rsidRPr="00CE1782">
        <w:rPr>
          <w:lang w:eastAsia="en-GB"/>
        </w:rPr>
        <w:t xml:space="preserve"> cover types and type annotations in </w:t>
      </w:r>
      <w:r w:rsidRPr="00A66324">
        <w:rPr>
          <w:rStyle w:val="Xref"/>
        </w:rPr>
        <w:t>“Data Types”</w:t>
      </w:r>
      <w:r w:rsidRPr="00CE1782">
        <w:rPr>
          <w:lang w:eastAsia="en-GB"/>
        </w:rPr>
        <w:t xml:space="preserve"> </w:t>
      </w:r>
      <w:r w:rsidR="008F56B0">
        <w:rPr>
          <w:lang w:eastAsia="en-GB"/>
        </w:rPr>
        <w:t xml:space="preserve">on </w:t>
      </w:r>
      <w:r w:rsidR="008F56B0" w:rsidRPr="00AE40BB">
        <w:rPr>
          <w:rStyle w:val="Xref"/>
        </w:rPr>
        <w:t>page XX</w:t>
      </w:r>
      <w:r w:rsidR="008F56B0">
        <w:rPr>
          <w:lang w:eastAsia="en-GB"/>
        </w:rPr>
        <w:t xml:space="preserve">, </w:t>
      </w:r>
      <w:r w:rsidRPr="00CE1782">
        <w:rPr>
          <w:lang w:eastAsia="en-GB"/>
        </w:rPr>
        <w:t>so don’t worry about the details right now. Just know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you must always annotate the type.</w:t>
      </w:r>
    </w:p>
    <w:p w14:paraId="2F1C02E8" w14:textId="22C260DA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Constants can be declared in any scope, including the global scope, which makes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them useful for values that many parts of code need to know about.</w:t>
      </w:r>
    </w:p>
    <w:p w14:paraId="60A84550" w14:textId="1F60E47B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The last difference is that constants may be set only to a constant expression,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not the result of a value that could only be computed at runtime.</w:t>
      </w:r>
      <w:r w:rsidR="004E1F5B">
        <w:rPr>
          <w:lang w:eastAsia="en-GB"/>
        </w:rPr>
        <w:fldChar w:fldCharType="begin"/>
      </w:r>
      <w:r w:rsidR="004E1F5B">
        <w:instrText xml:space="preserve"> XE "variables</w:instrText>
      </w:r>
      <w:r w:rsidR="003F38F2">
        <w:instrText>:</w:instrText>
      </w:r>
      <w:r w:rsidR="004E1F5B">
        <w:instrText xml:space="preserve">vs. constants endRange" </w:instrText>
      </w:r>
      <w:r w:rsidR="004E1F5B">
        <w:rPr>
          <w:lang w:eastAsia="en-GB"/>
        </w:rPr>
        <w:fldChar w:fldCharType="end"/>
      </w:r>
      <w:r w:rsidR="006A66F2">
        <w:rPr>
          <w:lang w:eastAsia="en-GB"/>
        </w:rPr>
        <w:fldChar w:fldCharType="begin"/>
      </w:r>
      <w:r w:rsidR="006A66F2">
        <w:instrText xml:space="preserve"> XE "constants:vs. variables endRange" </w:instrText>
      </w:r>
      <w:r w:rsidR="006A66F2">
        <w:rPr>
          <w:lang w:eastAsia="en-GB"/>
        </w:rPr>
        <w:fldChar w:fldCharType="end"/>
      </w:r>
    </w:p>
    <w:p w14:paraId="3277EF65" w14:textId="77777777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Here’s an example of a constant declaration:</w:t>
      </w:r>
    </w:p>
    <w:p w14:paraId="3E27CDA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const THREE_HOURS_IN_SECONDS: u32 = 60 * 60 * </w:t>
      </w:r>
      <w:proofErr w:type="gramStart"/>
      <w:r w:rsidRPr="00CE1782">
        <w:rPr>
          <w:lang w:eastAsia="en-GB"/>
        </w:rPr>
        <w:t>3;</w:t>
      </w:r>
      <w:proofErr w:type="gramEnd"/>
    </w:p>
    <w:p w14:paraId="18098950" w14:textId="3DEC3007" w:rsidR="00CE1782" w:rsidRPr="00CE1782" w:rsidRDefault="00AB06FF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"constant evaluation startRange" </w:instrText>
      </w:r>
      <w:r>
        <w:rPr>
          <w:lang w:eastAsia="en-GB"/>
        </w:rPr>
        <w:fldChar w:fldCharType="end"/>
      </w:r>
      <w:r w:rsidR="00F6526B">
        <w:rPr>
          <w:lang w:eastAsia="en-GB"/>
        </w:rPr>
        <w:fldChar w:fldCharType="begin"/>
      </w:r>
      <w:r w:rsidR="00F6526B">
        <w:instrText xml:space="preserve"> XE "</w:instrText>
      </w:r>
      <w:r w:rsidR="00F6526B" w:rsidRPr="005F51CE">
        <w:instrText>compile-time evaluation</w:instrText>
      </w:r>
      <w:r w:rsidR="00F6526B">
        <w:instrText>" \t "</w:instrText>
      </w:r>
      <w:r w:rsidR="00F6526B" w:rsidRPr="00291171">
        <w:rPr>
          <w:rFonts w:asciiTheme="minorHAnsi" w:hAnsiTheme="minorHAnsi"/>
          <w:i/>
        </w:rPr>
        <w:instrText>See</w:instrText>
      </w:r>
      <w:r w:rsidR="00F6526B" w:rsidRPr="00291171">
        <w:rPr>
          <w:rFonts w:asciiTheme="minorHAnsi" w:hAnsiTheme="minorHAnsi"/>
        </w:rPr>
        <w:instrText xml:space="preserve"> constant evaluation</w:instrText>
      </w:r>
      <w:r w:rsidR="00F6526B">
        <w:instrText xml:space="preserve">" </w:instrText>
      </w:r>
      <w:r w:rsidR="00F6526B">
        <w:rPr>
          <w:lang w:eastAsia="en-GB"/>
        </w:rPr>
        <w:fldChar w:fldCharType="end"/>
      </w:r>
      <w:r w:rsidR="00CE1782" w:rsidRPr="001D5A08">
        <w:t xml:space="preserve">The constant’s name is </w:t>
      </w:r>
      <w:r w:rsidR="00CE1782" w:rsidRPr="00E61177">
        <w:rPr>
          <w:rStyle w:val="Literal"/>
        </w:rPr>
        <w:t>THREE_HOURS_IN_</w:t>
      </w:r>
      <w:proofErr w:type="gramStart"/>
      <w:r w:rsidR="00CE1782" w:rsidRPr="00E61177">
        <w:rPr>
          <w:rStyle w:val="Literal"/>
        </w:rPr>
        <w:t>SECONDS</w:t>
      </w:r>
      <w:proofErr w:type="gramEnd"/>
      <w:r w:rsidR="00CE1782" w:rsidRPr="001D5A08">
        <w:t xml:space="preserve"> and its value is set to the</w:t>
      </w:r>
      <w:r w:rsidR="00E61177">
        <w:t xml:space="preserve"> </w:t>
      </w:r>
      <w:r w:rsidR="00CE1782" w:rsidRPr="001D5A08">
        <w:t>result of multiplying 60 (the number of seconds in a minute) by 60 (the number</w:t>
      </w:r>
      <w:r w:rsidR="00E61177">
        <w:t xml:space="preserve"> </w:t>
      </w:r>
      <w:r w:rsidR="00CE1782" w:rsidRPr="001D5A08">
        <w:t>of minutes in an hour) by 3 (the number of hours we want to count in this</w:t>
      </w:r>
      <w:r w:rsidR="00E61177">
        <w:t xml:space="preserve"> </w:t>
      </w:r>
      <w:r w:rsidR="00CE1782" w:rsidRPr="001D5A08">
        <w:t xml:space="preserve">program). </w:t>
      </w:r>
      <w:r w:rsidR="00657AEE">
        <w:rPr>
          <w:lang w:eastAsia="en-GB"/>
        </w:rPr>
        <w:fldChar w:fldCharType="begin"/>
      </w:r>
      <w:r w:rsidR="00657AEE">
        <w:instrText xml:space="preserve"> XE "conventions:naming</w:instrText>
      </w:r>
      <w:r w:rsidR="000575CB">
        <w:instrText>:of constants</w:instrText>
      </w:r>
      <w:r w:rsidR="00657AEE">
        <w:instrText xml:space="preserve"> startRange" </w:instrText>
      </w:r>
      <w:r w:rsidR="00657AEE">
        <w:rPr>
          <w:lang w:eastAsia="en-GB"/>
        </w:rPr>
        <w:fldChar w:fldCharType="end"/>
      </w:r>
      <w:r w:rsidR="00CE1782" w:rsidRPr="001D5A08">
        <w:t>Rust’s naming convention for constants is to use all uppercase with</w:t>
      </w:r>
      <w:r w:rsidR="00E61177">
        <w:t xml:space="preserve"> </w:t>
      </w:r>
      <w:r w:rsidR="00CE1782" w:rsidRPr="001D5A08">
        <w:t>underscores between words.</w:t>
      </w:r>
      <w:r w:rsidR="00657AEE" w:rsidRPr="00657AEE">
        <w:rPr>
          <w:lang w:eastAsia="en-GB"/>
        </w:rPr>
        <w:t xml:space="preserve"> </w:t>
      </w:r>
      <w:r w:rsidR="00657AEE">
        <w:rPr>
          <w:lang w:eastAsia="en-GB"/>
        </w:rPr>
        <w:fldChar w:fldCharType="begin"/>
      </w:r>
      <w:r w:rsidR="00657AEE">
        <w:instrText xml:space="preserve"> XE "conventions:</w:instrText>
      </w:r>
      <w:r w:rsidR="000575CB">
        <w:instrText xml:space="preserve">naming:of </w:instrText>
      </w:r>
      <w:r w:rsidR="00657AEE">
        <w:instrText>constant</w:instrText>
      </w:r>
      <w:r w:rsidR="000575CB">
        <w:instrText xml:space="preserve">s </w:instrText>
      </w:r>
      <w:r w:rsidR="00657AEE">
        <w:instrText xml:space="preserve">endRange" </w:instrText>
      </w:r>
      <w:r w:rsidR="00657AEE">
        <w:rPr>
          <w:lang w:eastAsia="en-GB"/>
        </w:rPr>
        <w:fldChar w:fldCharType="end"/>
      </w:r>
      <w:r w:rsidR="00CE1782" w:rsidRPr="001D5A08">
        <w:t xml:space="preserve">The compiler </w:t>
      </w:r>
      <w:proofErr w:type="gramStart"/>
      <w:r w:rsidR="00CE1782" w:rsidRPr="001D5A08">
        <w:t>is able to</w:t>
      </w:r>
      <w:proofErr w:type="gramEnd"/>
      <w:r w:rsidR="00CE1782" w:rsidRPr="001D5A08">
        <w:t xml:space="preserve"> evaluate a limited set of</w:t>
      </w:r>
      <w:r w:rsidR="00E61177">
        <w:t xml:space="preserve"> </w:t>
      </w:r>
      <w:r w:rsidR="00CE1782" w:rsidRPr="001D5A08">
        <w:t>operations at compile time, which lets us choose to write out this value in a</w:t>
      </w:r>
      <w:r w:rsidR="00E61177">
        <w:t xml:space="preserve"> </w:t>
      </w:r>
      <w:r w:rsidR="00CE1782" w:rsidRPr="001D5A08">
        <w:t>way that’s easier to understand and verify, rather than setting this constant</w:t>
      </w:r>
      <w:r w:rsidR="00E61177">
        <w:t xml:space="preserve"> </w:t>
      </w:r>
      <w:r w:rsidR="00CE1782" w:rsidRPr="001D5A08">
        <w:t xml:space="preserve">to the value </w:t>
      </w:r>
      <w:commentRangeStart w:id="14"/>
      <w:r w:rsidR="00CE1782" w:rsidRPr="00C65DB9">
        <w:rPr>
          <w:rPrChange w:id="15" w:author="Chris Krycho" w:date="2025-02-14T09:53:00Z" w16du:dateUtc="2025-02-14T16:53:00Z">
            <w:rPr>
              <w:rStyle w:val="Literal"/>
            </w:rPr>
          </w:rPrChange>
        </w:rPr>
        <w:t>10,800</w:t>
      </w:r>
      <w:commentRangeEnd w:id="14"/>
      <w:r w:rsidR="00C65DB9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4"/>
      </w:r>
      <w:r w:rsidR="00CE1782" w:rsidRPr="001D5A08">
        <w:t xml:space="preserve">. See the Rust Reference’s section on constant evaluation </w:t>
      </w:r>
      <w:r w:rsidR="00CE1782" w:rsidRPr="00AE40BB">
        <w:t>at</w:t>
      </w:r>
      <w:r w:rsidR="00E61177" w:rsidRPr="00675E74">
        <w:rPr>
          <w:rStyle w:val="LinkURL"/>
        </w:rPr>
        <w:t xml:space="preserve"> </w:t>
      </w:r>
      <w:hyperlink r:id="rId12" w:history="1">
        <w:r w:rsidR="00CE1782" w:rsidRPr="00675E74">
          <w:rPr>
            <w:rStyle w:val="LinkURL"/>
          </w:rPr>
          <w:t>https://doc.rust-lang.org/reference/const_eval.html</w:t>
        </w:r>
      </w:hyperlink>
      <w:r w:rsidR="00CE1782" w:rsidRPr="00CE1782">
        <w:rPr>
          <w:lang w:eastAsia="en-GB"/>
        </w:rPr>
        <w:t xml:space="preserve"> for more information on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what operations can be used when declaring constants.</w:t>
      </w:r>
      <w:r w:rsidRPr="00AB06FF">
        <w:rPr>
          <w:lang w:eastAsia="en-GB"/>
        </w:rPr>
        <w:t xml:space="preserve"> </w:t>
      </w:r>
      <w:r>
        <w:rPr>
          <w:lang w:eastAsia="en-GB"/>
        </w:rPr>
        <w:fldChar w:fldCharType="begin"/>
      </w:r>
      <w:r>
        <w:instrText xml:space="preserve"> XE "constant evaluation endRange" </w:instrText>
      </w:r>
      <w:r>
        <w:rPr>
          <w:lang w:eastAsia="en-GB"/>
        </w:rPr>
        <w:fldChar w:fldCharType="end"/>
      </w:r>
    </w:p>
    <w:p w14:paraId="40E58F64" w14:textId="0DFA3542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 xml:space="preserve">Constants are valid for the entire time a program runs, within the scope </w:t>
      </w:r>
      <w:r w:rsidR="002965F9">
        <w:rPr>
          <w:lang w:eastAsia="en-GB"/>
        </w:rPr>
        <w:t xml:space="preserve">in which </w:t>
      </w:r>
      <w:r w:rsidRPr="00CE1782">
        <w:rPr>
          <w:lang w:eastAsia="en-GB"/>
        </w:rPr>
        <w:t>they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were declared. This property makes constants useful for values in your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application domain that multiple parts of the program might need to know about,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such as the maximum number of points any player of a game is allowed to earn</w:t>
      </w:r>
      <w:r w:rsidR="00AE40BB">
        <w:rPr>
          <w:lang w:eastAsia="en-GB"/>
        </w:rPr>
        <w:t>,</w:t>
      </w:r>
      <w:r w:rsidRPr="00CE1782">
        <w:rPr>
          <w:lang w:eastAsia="en-GB"/>
        </w:rPr>
        <w:t xml:space="preserve"> or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speed of light.</w:t>
      </w:r>
    </w:p>
    <w:p w14:paraId="41BAB430" w14:textId="1CDEC150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Naming hardcoded values used throughout your program as constants is useful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conveying the meaning of that value to future maintainers of the code. It also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helps to have only one place in your code you would need to change if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hardcoded value needed to be updated in the future.</w:t>
      </w:r>
      <w:r w:rsidR="0028386C">
        <w:rPr>
          <w:lang w:eastAsia="en-GB"/>
        </w:rPr>
        <w:fldChar w:fldCharType="begin"/>
      </w:r>
      <w:r w:rsidR="0028386C">
        <w:instrText xml:space="preserve"> XE "constants endRange" </w:instrText>
      </w:r>
      <w:r w:rsidR="0028386C">
        <w:rPr>
          <w:lang w:eastAsia="en-GB"/>
        </w:rPr>
        <w:fldChar w:fldCharType="end"/>
      </w:r>
    </w:p>
    <w:bookmarkStart w:id="16" w:name="shadowing"/>
    <w:bookmarkStart w:id="17" w:name="_Toc105758576"/>
    <w:bookmarkStart w:id="18" w:name="_Toc106887976"/>
    <w:bookmarkEnd w:id="16"/>
    <w:p w14:paraId="329F6C81" w14:textId="3CC447C5" w:rsidR="00CE1782" w:rsidRPr="00CE1782" w:rsidRDefault="0028073F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"shadowing startRange" </w:instrText>
      </w:r>
      <w:r>
        <w:rPr>
          <w:lang w:eastAsia="en-GB"/>
        </w:rPr>
        <w:fldChar w:fldCharType="end"/>
      </w:r>
      <w:r w:rsidR="0037152A">
        <w:rPr>
          <w:lang w:eastAsia="en-GB"/>
        </w:rPr>
        <w:fldChar w:fldCharType="begin"/>
      </w:r>
      <w:r w:rsidR="0037152A">
        <w:instrText xml:space="preserve"> XE "variables:shadowing startRange" </w:instrText>
      </w:r>
      <w:r w:rsidR="0037152A">
        <w:rPr>
          <w:lang w:eastAsia="en-GB"/>
        </w:rPr>
        <w:fldChar w:fldCharType="end"/>
      </w:r>
      <w:r w:rsidR="00CE1782" w:rsidRPr="00CE1782">
        <w:rPr>
          <w:lang w:eastAsia="en-GB"/>
        </w:rPr>
        <w:t>Shadowing</w:t>
      </w:r>
      <w:bookmarkEnd w:id="17"/>
      <w:bookmarkEnd w:id="18"/>
    </w:p>
    <w:p w14:paraId="42F608AA" w14:textId="677AFA0D" w:rsidR="00CE1782" w:rsidRPr="00284A81" w:rsidRDefault="00CE1782" w:rsidP="00675E74">
      <w:pPr>
        <w:pStyle w:val="Body"/>
      </w:pPr>
      <w:r w:rsidRPr="001D5A08">
        <w:t xml:space="preserve">As you saw in the guessing game tutorial in </w:t>
      </w:r>
      <w:proofErr w:type="spellStart"/>
      <w:r w:rsidR="007025DA" w:rsidRPr="007C2DB9">
        <w:rPr>
          <w:rStyle w:val="Xref"/>
        </w:rPr>
        <w:t>Chapter</w:t>
      </w:r>
      <w:proofErr w:type="spellEnd"/>
      <w:r w:rsidRPr="007C2DB9">
        <w:rPr>
          <w:rStyle w:val="Xref"/>
        </w:rPr>
        <w:t xml:space="preserve"> 2</w:t>
      </w:r>
      <w:r w:rsidRPr="001D5A08">
        <w:t>, you can declare a new</w:t>
      </w:r>
      <w:r w:rsidR="00E61177">
        <w:t xml:space="preserve"> </w:t>
      </w:r>
      <w:r w:rsidRPr="001D5A08">
        <w:t xml:space="preserve">variable with the same name as a previous variable. </w:t>
      </w:r>
      <w:proofErr w:type="spellStart"/>
      <w:r w:rsidRPr="001D5A08">
        <w:t>Rustaceans</w:t>
      </w:r>
      <w:proofErr w:type="spellEnd"/>
      <w:r w:rsidRPr="001D5A08">
        <w:t xml:space="preserve"> say that the</w:t>
      </w:r>
      <w:r w:rsidR="00E61177">
        <w:t xml:space="preserve"> </w:t>
      </w:r>
      <w:r w:rsidRPr="001D5A08">
        <w:t xml:space="preserve">first variable is </w:t>
      </w:r>
      <w:r w:rsidRPr="00675E74">
        <w:rPr>
          <w:rStyle w:val="Italic"/>
        </w:rPr>
        <w:t>shadowed</w:t>
      </w:r>
      <w:r w:rsidRPr="001D5A08">
        <w:t xml:space="preserve"> by the second, which means that the second</w:t>
      </w:r>
      <w:r w:rsidR="00E61177">
        <w:t xml:space="preserve"> </w:t>
      </w:r>
      <w:r w:rsidRPr="001D5A08">
        <w:t>variable is what the compiler will see when you use the name of the variable.</w:t>
      </w:r>
      <w:r w:rsidR="00E61177">
        <w:t xml:space="preserve"> </w:t>
      </w:r>
      <w:r w:rsidRPr="001D5A08">
        <w:t>In effect, the second variable overshadows the first, taking any uses of the</w:t>
      </w:r>
      <w:r w:rsidR="00E61177">
        <w:t xml:space="preserve"> </w:t>
      </w:r>
      <w:r w:rsidRPr="001D5A08">
        <w:t>variable name to itself until either it itself is shadowed or the scope ends.</w:t>
      </w:r>
      <w:r w:rsidR="00E61177">
        <w:t xml:space="preserve"> </w:t>
      </w:r>
      <w:r w:rsidRPr="001D5A08">
        <w:t>We can shadow a variable by using the same variable’s name and repeating the</w:t>
      </w:r>
      <w:r w:rsidR="00E61177">
        <w:t xml:space="preserve"> </w:t>
      </w:r>
      <w:r w:rsidRPr="001D5A08">
        <w:t xml:space="preserve">use of the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keyword as follows:</w:t>
      </w:r>
    </w:p>
    <w:p w14:paraId="73B7487B" w14:textId="4032715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9649802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0328725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</w:t>
      </w:r>
      <w:proofErr w:type="gramStart"/>
      <w:r w:rsidRPr="00CE1782">
        <w:rPr>
          <w:lang w:eastAsia="en-GB"/>
        </w:rPr>
        <w:t>5;</w:t>
      </w:r>
      <w:proofErr w:type="gramEnd"/>
    </w:p>
    <w:p w14:paraId="41B79035" w14:textId="77777777" w:rsidR="00CE1782" w:rsidRPr="00CE1782" w:rsidRDefault="00CE1782" w:rsidP="00675E74">
      <w:pPr>
        <w:pStyle w:val="Code"/>
        <w:rPr>
          <w:lang w:eastAsia="en-GB"/>
        </w:rPr>
      </w:pPr>
    </w:p>
    <w:p w14:paraId="3A240CD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x + </w:t>
      </w:r>
      <w:proofErr w:type="gramStart"/>
      <w:r w:rsidRPr="00CE1782">
        <w:rPr>
          <w:lang w:eastAsia="en-GB"/>
        </w:rPr>
        <w:t>1;</w:t>
      </w:r>
      <w:proofErr w:type="gramEnd"/>
    </w:p>
    <w:p w14:paraId="140E28F8" w14:textId="77777777" w:rsidR="00CE1782" w:rsidRPr="00CE1782" w:rsidRDefault="00CE1782" w:rsidP="00675E74">
      <w:pPr>
        <w:pStyle w:val="Code"/>
        <w:rPr>
          <w:lang w:eastAsia="en-GB"/>
        </w:rPr>
      </w:pPr>
    </w:p>
    <w:p w14:paraId="7E466B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{</w:t>
      </w:r>
    </w:p>
    <w:p w14:paraId="6EA1F8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let x = x * </w:t>
      </w:r>
      <w:proofErr w:type="gramStart"/>
      <w:r w:rsidRPr="00CE1782">
        <w:rPr>
          <w:lang w:eastAsia="en-GB"/>
        </w:rPr>
        <w:t>2;</w:t>
      </w:r>
      <w:proofErr w:type="gramEnd"/>
    </w:p>
    <w:p w14:paraId="56D96B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x in the inner scope is: {x}");</w:t>
      </w:r>
    </w:p>
    <w:p w14:paraId="6DFE283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4A5A1648" w14:textId="77777777" w:rsidR="00CE1782" w:rsidRPr="00CE1782" w:rsidRDefault="00CE1782" w:rsidP="00675E74">
      <w:pPr>
        <w:pStyle w:val="Code"/>
        <w:rPr>
          <w:lang w:eastAsia="en-GB"/>
        </w:rPr>
      </w:pPr>
    </w:p>
    <w:p w14:paraId="7D15A07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x is: {x}");</w:t>
      </w:r>
    </w:p>
    <w:p w14:paraId="41BB07E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5651944" w14:textId="548659BA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program first binds </w:t>
      </w:r>
      <w:r w:rsidRPr="00E61177">
        <w:rPr>
          <w:rStyle w:val="Literal"/>
        </w:rPr>
        <w:t>x</w:t>
      </w:r>
      <w:r w:rsidRPr="001D5A08">
        <w:t xml:space="preserve"> to a value of </w:t>
      </w:r>
      <w:r w:rsidRPr="00E61177">
        <w:rPr>
          <w:rStyle w:val="Literal"/>
        </w:rPr>
        <w:t>5</w:t>
      </w:r>
      <w:r w:rsidRPr="001D5A08">
        <w:t>. Then it creates a new variable</w:t>
      </w:r>
      <w:r w:rsidR="00E61177">
        <w:t xml:space="preserve"> </w:t>
      </w:r>
      <w:r w:rsidRPr="00E61177">
        <w:rPr>
          <w:rStyle w:val="Literal"/>
        </w:rPr>
        <w:t>x</w:t>
      </w:r>
      <w:r w:rsidRPr="001D5A08">
        <w:t xml:space="preserve"> by repeating </w:t>
      </w:r>
      <w:r w:rsidRPr="00E61177">
        <w:rPr>
          <w:rStyle w:val="Literal"/>
        </w:rPr>
        <w:t>let x =</w:t>
      </w:r>
      <w:r w:rsidRPr="001D5A08">
        <w:t xml:space="preserve">, taking the original value and adding </w:t>
      </w:r>
      <w:r w:rsidRPr="00E61177">
        <w:rPr>
          <w:rStyle w:val="Literal"/>
        </w:rPr>
        <w:t>1</w:t>
      </w:r>
      <w:r w:rsidRPr="001D5A08">
        <w:t xml:space="preserve"> so the</w:t>
      </w:r>
      <w:r w:rsidR="00E61177">
        <w:t xml:space="preserve"> </w:t>
      </w:r>
      <w:r w:rsidRPr="001D5A08">
        <w:t xml:space="preserve">value of </w:t>
      </w:r>
      <w:r w:rsidRPr="00E61177">
        <w:rPr>
          <w:rStyle w:val="Literal"/>
        </w:rPr>
        <w:t>x</w:t>
      </w:r>
      <w:r w:rsidRPr="001D5A08">
        <w:t xml:space="preserve"> is then </w:t>
      </w:r>
      <w:r w:rsidRPr="00E61177">
        <w:rPr>
          <w:rStyle w:val="Literal"/>
        </w:rPr>
        <w:t>6</w:t>
      </w:r>
      <w:r w:rsidRPr="001D5A08">
        <w:t>. Then, within an inner scope created with the curly</w:t>
      </w:r>
      <w:r w:rsidR="00E61177">
        <w:t xml:space="preserve"> </w:t>
      </w:r>
      <w:r w:rsidRPr="001D5A08">
        <w:t xml:space="preserve">brackets, the third </w:t>
      </w:r>
      <w:r w:rsidRPr="00E61177">
        <w:rPr>
          <w:rStyle w:val="Literal"/>
        </w:rPr>
        <w:t>let</w:t>
      </w:r>
      <w:r w:rsidRPr="001D5A08">
        <w:t xml:space="preserve"> statement also shadows </w:t>
      </w:r>
      <w:r w:rsidRPr="00E61177">
        <w:rPr>
          <w:rStyle w:val="Literal"/>
        </w:rPr>
        <w:t>x</w:t>
      </w:r>
      <w:r w:rsidRPr="001D5A08">
        <w:t xml:space="preserve"> and creates a new</w:t>
      </w:r>
      <w:r w:rsidR="00E61177">
        <w:t xml:space="preserve"> </w:t>
      </w:r>
      <w:r w:rsidRPr="001D5A08">
        <w:t xml:space="preserve">variable, multiplying the previous value by </w:t>
      </w:r>
      <w:r w:rsidRPr="00E61177">
        <w:rPr>
          <w:rStyle w:val="Literal"/>
        </w:rPr>
        <w:t>2</w:t>
      </w:r>
      <w:r w:rsidRPr="001D5A08">
        <w:t xml:space="preserve"> to give </w:t>
      </w:r>
      <w:r w:rsidRPr="00E61177">
        <w:rPr>
          <w:rStyle w:val="Literal"/>
        </w:rPr>
        <w:t>x</w:t>
      </w:r>
      <w:r w:rsidRPr="001D5A08">
        <w:t xml:space="preserve"> a value of </w:t>
      </w:r>
      <w:r w:rsidRPr="00E61177">
        <w:rPr>
          <w:rStyle w:val="Literal"/>
        </w:rPr>
        <w:t>12</w:t>
      </w:r>
      <w:r w:rsidRPr="001D5A08">
        <w:t>.</w:t>
      </w:r>
      <w:r w:rsidR="00E61177">
        <w:t xml:space="preserve"> </w:t>
      </w:r>
      <w:r w:rsidRPr="001D5A08">
        <w:t xml:space="preserve">When that scope is over, the inner shadowing ends and </w:t>
      </w:r>
      <w:r w:rsidRPr="00E61177">
        <w:rPr>
          <w:rStyle w:val="Literal"/>
        </w:rPr>
        <w:t>x</w:t>
      </w:r>
      <w:r w:rsidRPr="001D5A08">
        <w:t xml:space="preserve"> returns to being </w:t>
      </w:r>
      <w:r w:rsidRPr="00E61177">
        <w:rPr>
          <w:rStyle w:val="Literal"/>
        </w:rPr>
        <w:t>6</w:t>
      </w:r>
      <w:r w:rsidRPr="00CE1782">
        <w:rPr>
          <w:lang w:eastAsia="en-GB"/>
        </w:rPr>
        <w:t>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When we run this program, it will output the following:</w:t>
      </w:r>
    </w:p>
    <w:p w14:paraId="4647985B" w14:textId="2760A495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43ACB5C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53C72BAC" w14:textId="033BE848" w:rsidR="00CE1782" w:rsidRPr="00CE1782" w:rsidRDefault="00CE1782" w:rsidP="00675E74">
      <w:pPr>
        <w:pStyle w:val="Code"/>
        <w:rPr>
          <w:lang w:eastAsia="en-GB"/>
        </w:rPr>
      </w:pPr>
      <w:bookmarkStart w:id="19" w:name="OLE_LINK9"/>
      <w:r w:rsidRPr="00CE1782">
        <w:rPr>
          <w:lang w:eastAsia="en-GB"/>
        </w:rPr>
        <w:t xml:space="preserve">    Finished </w:t>
      </w:r>
      <w:ins w:id="20" w:author="Chris Krycho" w:date="2025-02-14T09:55:00Z" w16du:dateUtc="2025-02-14T16:55:00Z">
        <w:r w:rsidR="00C65DB9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21" w:author="Chris Krycho" w:date="2025-02-14T09:55:00Z" w16du:dateUtc="2025-02-14T16:55:00Z">
        <w:r w:rsidR="00C65DB9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0.31s</w:t>
      </w:r>
      <w:bookmarkEnd w:id="19"/>
    </w:p>
    <w:p w14:paraId="1AE35A2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`target/debug/variables`</w:t>
      </w:r>
    </w:p>
    <w:p w14:paraId="1F0636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in the inner scope is: 12</w:t>
      </w:r>
    </w:p>
    <w:p w14:paraId="4C66A0E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6</w:t>
      </w:r>
    </w:p>
    <w:p w14:paraId="183778D0" w14:textId="2D64B7B2" w:rsidR="00CE1782" w:rsidRPr="00CE1782" w:rsidRDefault="00504A1B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"mut keyword:vs. shadowing startRange" </w:instrText>
      </w:r>
      <w:r>
        <w:rPr>
          <w:lang w:eastAsia="en-GB"/>
        </w:rPr>
        <w:fldChar w:fldCharType="end"/>
      </w:r>
      <w:r w:rsidR="00BD04AD">
        <w:rPr>
          <w:lang w:eastAsia="en-GB"/>
        </w:rPr>
        <w:fldChar w:fldCharType="begin"/>
      </w:r>
      <w:r w:rsidR="00BD04AD">
        <w:instrText xml:space="preserve"> XE "shadowing:vs. mut keyword startRange" </w:instrText>
      </w:r>
      <w:r w:rsidR="00BD04AD">
        <w:rPr>
          <w:lang w:eastAsia="en-GB"/>
        </w:rPr>
        <w:fldChar w:fldCharType="end"/>
      </w:r>
      <w:r w:rsidR="00CE1782" w:rsidRPr="001D5A08">
        <w:t xml:space="preserve">Shadowing is different from marking a variable as </w:t>
      </w:r>
      <w:r w:rsidR="00CE1782" w:rsidRPr="00E61177">
        <w:rPr>
          <w:rStyle w:val="Literal"/>
        </w:rPr>
        <w:t>mut</w:t>
      </w:r>
      <w:r w:rsidR="00CE1782" w:rsidRPr="001D5A08">
        <w:t xml:space="preserve"> because we’ll get a</w:t>
      </w:r>
      <w:r w:rsidR="00E61177">
        <w:t xml:space="preserve"> </w:t>
      </w:r>
      <w:r w:rsidR="00CE1782" w:rsidRPr="001D5A08">
        <w:t>compile-time error if we accidentally try to reassign to this variable without</w:t>
      </w:r>
      <w:r w:rsidR="00E61177">
        <w:t xml:space="preserve"> </w:t>
      </w:r>
      <w:r w:rsidR="00CE1782" w:rsidRPr="001D5A08">
        <w:t xml:space="preserve">using the </w:t>
      </w:r>
      <w:r w:rsidR="00CE1782" w:rsidRPr="00E61177">
        <w:rPr>
          <w:rStyle w:val="Literal"/>
        </w:rPr>
        <w:t>let</w:t>
      </w:r>
      <w:r w:rsidR="00CE1782" w:rsidRPr="001D5A08">
        <w:t xml:space="preserve"> keyword. By using </w:t>
      </w:r>
      <w:r w:rsidR="00CE1782" w:rsidRPr="00E61177">
        <w:rPr>
          <w:rStyle w:val="Literal"/>
        </w:rPr>
        <w:t>let</w:t>
      </w:r>
      <w:r w:rsidR="00CE1782" w:rsidRPr="00CE1782">
        <w:rPr>
          <w:lang w:eastAsia="en-GB"/>
        </w:rPr>
        <w:t>, we can perform a few transformations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on a value but have the variable be immutable after those transformations have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been completed.</w:t>
      </w:r>
    </w:p>
    <w:p w14:paraId="189B5EA6" w14:textId="0BE7FA2A" w:rsidR="00CE1782" w:rsidRPr="00284A81" w:rsidRDefault="00CE1782" w:rsidP="00675E74">
      <w:pPr>
        <w:pStyle w:val="Body"/>
      </w:pPr>
      <w:r w:rsidRPr="001D5A08">
        <w:t xml:space="preserve">The other difference between </w:t>
      </w:r>
      <w:r w:rsidRPr="00E61177">
        <w:rPr>
          <w:rStyle w:val="Literal"/>
        </w:rPr>
        <w:t>mut</w:t>
      </w:r>
      <w:r w:rsidRPr="001D5A08">
        <w:t xml:space="preserve"> and shadowing is that because we’re</w:t>
      </w:r>
      <w:r w:rsidR="00E61177">
        <w:t xml:space="preserve"> </w:t>
      </w:r>
      <w:r w:rsidRPr="001D5A08">
        <w:t xml:space="preserve">effectively creating a new variable when we use the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keyword again, we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change the type of the value but reuse the same name. For example, say our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 asks a user to show how many spaces they want between some text by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inputting space characters, and then we want to store that input as a number:</w:t>
      </w:r>
    </w:p>
    <w:p w14:paraId="1B8ACEB0" w14:textId="0884BF56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let spaces = "   </w:t>
      </w:r>
      <w:proofErr w:type="gramStart"/>
      <w:r w:rsidRPr="00CE1782">
        <w:rPr>
          <w:lang w:eastAsia="en-GB"/>
        </w:rPr>
        <w:t>";</w:t>
      </w:r>
      <w:proofErr w:type="gramEnd"/>
    </w:p>
    <w:p w14:paraId="372806C0" w14:textId="49F732C4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let spaces = </w:t>
      </w:r>
      <w:proofErr w:type="spellStart"/>
      <w:proofErr w:type="gramStart"/>
      <w:r w:rsidRPr="00CE1782">
        <w:rPr>
          <w:lang w:eastAsia="en-GB"/>
        </w:rPr>
        <w:t>spaces.len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);</w:t>
      </w:r>
    </w:p>
    <w:p w14:paraId="1597B68D" w14:textId="4044A2EA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first </w:t>
      </w:r>
      <w:r w:rsidRPr="00E61177">
        <w:rPr>
          <w:rStyle w:val="Literal"/>
        </w:rPr>
        <w:t>spaces</w:t>
      </w:r>
      <w:r w:rsidRPr="001D5A08">
        <w:t xml:space="preserve"> variable is a string </w:t>
      </w:r>
      <w:proofErr w:type="gramStart"/>
      <w:r w:rsidRPr="001D5A08">
        <w:t>type</w:t>
      </w:r>
      <w:proofErr w:type="gramEnd"/>
      <w:r w:rsidRPr="001D5A08">
        <w:t xml:space="preserve"> and the second </w:t>
      </w:r>
      <w:r w:rsidRPr="00E61177">
        <w:rPr>
          <w:rStyle w:val="Literal"/>
        </w:rPr>
        <w:t>spaces</w:t>
      </w:r>
      <w:r w:rsidRPr="001D5A08">
        <w:t xml:space="preserve"> variable</w:t>
      </w:r>
      <w:r w:rsidR="00E61177">
        <w:t xml:space="preserve"> </w:t>
      </w:r>
      <w:r w:rsidRPr="001D5A08">
        <w:t>is a number type. Shadowing thus spares us from having to come up with</w:t>
      </w:r>
      <w:r w:rsidR="00E61177">
        <w:t xml:space="preserve"> </w:t>
      </w:r>
      <w:r w:rsidRPr="001D5A08">
        <w:t xml:space="preserve">different names, such as </w:t>
      </w:r>
      <w:proofErr w:type="spellStart"/>
      <w:r w:rsidRPr="00E61177">
        <w:rPr>
          <w:rStyle w:val="Literal"/>
        </w:rPr>
        <w:t>spaces_str</w:t>
      </w:r>
      <w:proofErr w:type="spellEnd"/>
      <w:r w:rsidRPr="001D5A08">
        <w:t xml:space="preserve"> and </w:t>
      </w:r>
      <w:proofErr w:type="spellStart"/>
      <w:r w:rsidRPr="00E61177">
        <w:rPr>
          <w:rStyle w:val="Literal"/>
        </w:rPr>
        <w:t>spaces_num</w:t>
      </w:r>
      <w:proofErr w:type="spellEnd"/>
      <w:r w:rsidRPr="001D5A08">
        <w:t>; instead, we can reuse</w:t>
      </w:r>
      <w:r w:rsidR="00E61177">
        <w:t xml:space="preserve"> </w:t>
      </w:r>
      <w:r w:rsidRPr="001D5A08">
        <w:t xml:space="preserve">the simpler </w:t>
      </w:r>
      <w:r w:rsidRPr="00E61177">
        <w:rPr>
          <w:rStyle w:val="Literal"/>
        </w:rPr>
        <w:t>spaces</w:t>
      </w:r>
      <w:r w:rsidRPr="001D5A08">
        <w:t xml:space="preserve"> name. However, if we try to use </w:t>
      </w:r>
      <w:r w:rsidRPr="00E61177">
        <w:rPr>
          <w:rStyle w:val="Literal"/>
        </w:rPr>
        <w:t>mut</w:t>
      </w:r>
      <w:r w:rsidRPr="00CE1782">
        <w:rPr>
          <w:lang w:eastAsia="en-GB"/>
        </w:rPr>
        <w:t xml:space="preserve"> for this, as shown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here, we’ll get a compile-time error:</w:t>
      </w:r>
    </w:p>
    <w:p w14:paraId="78430341" w14:textId="3B5549B3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let mut spaces = "   </w:t>
      </w:r>
      <w:proofErr w:type="gramStart"/>
      <w:r w:rsidRPr="00CE1782">
        <w:rPr>
          <w:lang w:eastAsia="en-GB"/>
        </w:rPr>
        <w:t>";</w:t>
      </w:r>
      <w:proofErr w:type="gramEnd"/>
    </w:p>
    <w:p w14:paraId="3DE0D21E" w14:textId="0E2D762B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spaces = </w:t>
      </w:r>
      <w:proofErr w:type="spellStart"/>
      <w:proofErr w:type="gramStart"/>
      <w:r w:rsidRPr="00CE1782">
        <w:rPr>
          <w:lang w:eastAsia="en-GB"/>
        </w:rPr>
        <w:t>spaces.len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);</w:t>
      </w:r>
    </w:p>
    <w:p w14:paraId="74E9AC53" w14:textId="77777777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The error says we’re not allowed to mutate a variable’s type:</w:t>
      </w:r>
    </w:p>
    <w:p w14:paraId="4384EDC7" w14:textId="4F097F5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5DA2CE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variables v0.1.0 (file:///projects/variables)</w:t>
      </w:r>
    </w:p>
    <w:p w14:paraId="49D5EAF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>error[E0308]: mismatched types</w:t>
      </w:r>
    </w:p>
    <w:p w14:paraId="2EA4B90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</w:t>
      </w:r>
      <w:proofErr w:type="spellStart"/>
      <w:r w:rsidRPr="00CE1782">
        <w:rPr>
          <w:lang w:eastAsia="en-GB"/>
        </w:rPr>
        <w:t>src</w:t>
      </w:r>
      <w:proofErr w:type="spellEnd"/>
      <w:r w:rsidRPr="00CE1782">
        <w:rPr>
          <w:lang w:eastAsia="en-GB"/>
        </w:rPr>
        <w:t>/main.rs:3:14</w:t>
      </w:r>
    </w:p>
    <w:p w14:paraId="005A7E6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2AB03F3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2 |     let mut spaces = "   </w:t>
      </w:r>
      <w:proofErr w:type="gramStart"/>
      <w:r w:rsidRPr="00CE1782">
        <w:rPr>
          <w:lang w:eastAsia="en-GB"/>
        </w:rPr>
        <w:t>";</w:t>
      </w:r>
      <w:proofErr w:type="gramEnd"/>
    </w:p>
    <w:p w14:paraId="4675D5E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             ----- expected due to this value</w:t>
      </w:r>
    </w:p>
    <w:p w14:paraId="319B0A1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3 |     spaces = </w:t>
      </w:r>
      <w:proofErr w:type="spellStart"/>
      <w:proofErr w:type="gramStart"/>
      <w:r w:rsidRPr="00CE1782">
        <w:rPr>
          <w:lang w:eastAsia="en-GB"/>
        </w:rPr>
        <w:t>spaces.len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);</w:t>
      </w:r>
    </w:p>
    <w:p w14:paraId="23DF80D5" w14:textId="3FA1A4FF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     ^^^^^^^^^^^^ expected `&amp;str`, found `</w:t>
      </w:r>
      <w:proofErr w:type="spellStart"/>
      <w:r w:rsidRPr="00CE1782">
        <w:rPr>
          <w:lang w:eastAsia="en-GB"/>
        </w:rPr>
        <w:t>usize</w:t>
      </w:r>
      <w:proofErr w:type="spellEnd"/>
      <w:r w:rsidRPr="00CE1782">
        <w:rPr>
          <w:lang w:eastAsia="en-GB"/>
        </w:rPr>
        <w:t>`</w:t>
      </w:r>
      <w:r w:rsidR="001D704E">
        <w:rPr>
          <w:lang w:eastAsia="en-GB"/>
        </w:rPr>
        <w:fldChar w:fldCharType="begin"/>
      </w:r>
      <w:r w:rsidR="001D704E">
        <w:instrText xml:space="preserve"> XE "shadowing:vs. mut keyword endRange" </w:instrText>
      </w:r>
      <w:r w:rsidR="001D704E">
        <w:rPr>
          <w:lang w:eastAsia="en-GB"/>
        </w:rPr>
        <w:fldChar w:fldCharType="end"/>
      </w:r>
      <w:r w:rsidR="00504A1B">
        <w:rPr>
          <w:lang w:eastAsia="en-GB"/>
        </w:rPr>
        <w:fldChar w:fldCharType="begin"/>
      </w:r>
      <w:r w:rsidR="00504A1B">
        <w:instrText xml:space="preserve"> XE "mut keyword:vs. shadowing end</w:instrText>
      </w:r>
      <w:r w:rsidR="002D3C30">
        <w:instrText>R</w:instrText>
      </w:r>
      <w:r w:rsidR="00504A1B">
        <w:instrText xml:space="preserve">ange" </w:instrText>
      </w:r>
      <w:r w:rsidR="00504A1B">
        <w:rPr>
          <w:lang w:eastAsia="en-GB"/>
        </w:rPr>
        <w:fldChar w:fldCharType="end"/>
      </w:r>
    </w:p>
    <w:p w14:paraId="505E28BF" w14:textId="12819ADB" w:rsidR="00CE1782" w:rsidRPr="00CE1782" w:rsidRDefault="00CE1782" w:rsidP="00284A81">
      <w:pPr>
        <w:pStyle w:val="Body"/>
        <w:rPr>
          <w:lang w:eastAsia="en-GB"/>
        </w:rPr>
      </w:pPr>
      <w:r w:rsidRPr="00CE1782">
        <w:rPr>
          <w:lang w:eastAsia="en-GB"/>
        </w:rPr>
        <w:t>Now that we’ve explored how variables work, let’s look at more data types they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can have.</w:t>
      </w:r>
      <w:r w:rsidR="005C4D8A">
        <w:rPr>
          <w:lang w:eastAsia="en-GB"/>
        </w:rPr>
        <w:fldChar w:fldCharType="begin"/>
      </w:r>
      <w:r w:rsidR="005C4D8A">
        <w:instrText xml:space="preserve"> XE "variables:shadowing endRange" </w:instrText>
      </w:r>
      <w:r w:rsidR="005C4D8A">
        <w:rPr>
          <w:lang w:eastAsia="en-GB"/>
        </w:rPr>
        <w:fldChar w:fldCharType="end"/>
      </w:r>
      <w:r w:rsidR="0028073F">
        <w:rPr>
          <w:lang w:eastAsia="en-GB"/>
        </w:rPr>
        <w:fldChar w:fldCharType="begin"/>
      </w:r>
      <w:r w:rsidR="0028073F">
        <w:instrText xml:space="preserve"> XE "shadowing endRange" </w:instrText>
      </w:r>
      <w:r w:rsidR="0028073F">
        <w:rPr>
          <w:lang w:eastAsia="en-GB"/>
        </w:rPr>
        <w:fldChar w:fldCharType="end"/>
      </w:r>
      <w:r w:rsidR="00242BDC">
        <w:rPr>
          <w:lang w:eastAsia="en-GB"/>
        </w:rPr>
        <w:fldChar w:fldCharType="begin"/>
      </w:r>
      <w:r w:rsidR="00242BDC">
        <w:instrText xml:space="preserve"> XE "variables endRange" </w:instrText>
      </w:r>
      <w:r w:rsidR="00242BDC">
        <w:rPr>
          <w:lang w:eastAsia="en-GB"/>
        </w:rPr>
        <w:fldChar w:fldCharType="end"/>
      </w:r>
    </w:p>
    <w:bookmarkStart w:id="22" w:name="data-types"/>
    <w:bookmarkStart w:id="23" w:name="_Toc105758577"/>
    <w:bookmarkStart w:id="24" w:name="_Toc106887977"/>
    <w:bookmarkEnd w:id="22"/>
    <w:p w14:paraId="474DF829" w14:textId="0DD32D84" w:rsidR="00CE1782" w:rsidRPr="00CE1782" w:rsidRDefault="00E36AFF" w:rsidP="00CE1782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"data types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Data Types</w:t>
      </w:r>
      <w:bookmarkEnd w:id="23"/>
      <w:bookmarkEnd w:id="24"/>
    </w:p>
    <w:p w14:paraId="15360F65" w14:textId="4452534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Every value in Rust is of a certain </w:t>
      </w:r>
      <w:r w:rsidRPr="00675E74">
        <w:rPr>
          <w:rStyle w:val="Italic"/>
        </w:rPr>
        <w:t>data type</w:t>
      </w:r>
      <w:r w:rsidRPr="00CE1782">
        <w:rPr>
          <w:lang w:eastAsia="en-GB"/>
        </w:rPr>
        <w:t>, which tells Rust what kind of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data is being specified so it knows how to work with that data. We’ll look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two data type subsets: scalar and compound.</w:t>
      </w:r>
    </w:p>
    <w:p w14:paraId="55F948A4" w14:textId="12294926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Keep in mind that Rust is a </w:t>
      </w:r>
      <w:r w:rsidRPr="00675E74">
        <w:rPr>
          <w:rStyle w:val="Italic"/>
        </w:rPr>
        <w:t>statically typed</w:t>
      </w:r>
      <w:r w:rsidR="00E445F6">
        <w:rPr>
          <w:lang w:eastAsia="en-GB"/>
        </w:rPr>
        <w:fldChar w:fldCharType="begin"/>
      </w:r>
      <w:r w:rsidR="00E445F6">
        <w:instrText xml:space="preserve"> XE "statically typed" </w:instrText>
      </w:r>
      <w:r w:rsidR="00E445F6">
        <w:rPr>
          <w:lang w:eastAsia="en-GB"/>
        </w:rPr>
        <w:fldChar w:fldCharType="end"/>
      </w:r>
      <w:r w:rsidRPr="001D5A08">
        <w:t xml:space="preserve"> language, which means that it</w:t>
      </w:r>
      <w:r w:rsidR="00E61177">
        <w:t xml:space="preserve"> </w:t>
      </w:r>
      <w:r w:rsidRPr="001D5A08">
        <w:t>must know the types of all variables at compile time. The compiler can usually</w:t>
      </w:r>
      <w:r w:rsidR="00E61177">
        <w:t xml:space="preserve"> </w:t>
      </w:r>
      <w:r w:rsidRPr="001D5A08">
        <w:t xml:space="preserve">infer what type we want to use based on the value and how we use it. </w:t>
      </w:r>
      <w:r w:rsidR="00C56345">
        <w:rPr>
          <w:lang w:eastAsia="en-GB"/>
        </w:rPr>
        <w:fldChar w:fldCharType="begin"/>
      </w:r>
      <w:r w:rsidR="00C56345">
        <w:instrText xml:space="preserve"> XE "type annotation startRange" </w:instrText>
      </w:r>
      <w:r w:rsidR="00C56345">
        <w:rPr>
          <w:lang w:eastAsia="en-GB"/>
        </w:rPr>
        <w:fldChar w:fldCharType="end"/>
      </w:r>
      <w:r w:rsidR="008850A8">
        <w:rPr>
          <w:lang w:eastAsia="en-GB"/>
        </w:rPr>
        <w:fldChar w:fldCharType="begin"/>
      </w:r>
      <w:r w:rsidR="008850A8">
        <w:instrText xml:space="preserve"> XE "data types:annotation of startRange" </w:instrText>
      </w:r>
      <w:r w:rsidR="008850A8">
        <w:rPr>
          <w:lang w:eastAsia="en-GB"/>
        </w:rPr>
        <w:fldChar w:fldCharType="end"/>
      </w:r>
      <w:r w:rsidRPr="001D5A08">
        <w:t>In cases</w:t>
      </w:r>
      <w:r w:rsidR="00E61177">
        <w:t xml:space="preserve"> </w:t>
      </w:r>
      <w:r w:rsidRPr="001D5A08">
        <w:t xml:space="preserve">when many types are possible, such as when we converted a </w:t>
      </w:r>
      <w:r w:rsidRPr="00E61177">
        <w:rPr>
          <w:rStyle w:val="Literal"/>
        </w:rPr>
        <w:t>String</w:t>
      </w:r>
      <w:r w:rsidRPr="001D5A08">
        <w:t xml:space="preserve"> to a numeric</w:t>
      </w:r>
      <w:r w:rsidR="00E61177">
        <w:t xml:space="preserve"> </w:t>
      </w:r>
      <w:r w:rsidRPr="001D5A08">
        <w:t xml:space="preserve">type using </w:t>
      </w:r>
      <w:r w:rsidRPr="00E61177">
        <w:rPr>
          <w:rStyle w:val="Literal"/>
        </w:rPr>
        <w:t>parse</w:t>
      </w:r>
      <w:r w:rsidRPr="00CE1782">
        <w:rPr>
          <w:lang w:eastAsia="en-GB"/>
        </w:rPr>
        <w:t xml:space="preserve"> in </w:t>
      </w:r>
      <w:r w:rsidRPr="00AE40BB">
        <w:rPr>
          <w:rStyle w:val="Xref"/>
        </w:rPr>
        <w:t>“</w:t>
      </w:r>
      <w:proofErr w:type="spellStart"/>
      <w:r w:rsidRPr="00AE40BB">
        <w:rPr>
          <w:rStyle w:val="Xref"/>
        </w:rPr>
        <w:t>Comparing</w:t>
      </w:r>
      <w:proofErr w:type="spellEnd"/>
      <w:r w:rsidRPr="00AE40BB">
        <w:rPr>
          <w:rStyle w:val="Xref"/>
        </w:rPr>
        <w:t xml:space="preserve"> the Guess to the Secret </w:t>
      </w:r>
      <w:proofErr w:type="spellStart"/>
      <w:r w:rsidRPr="00AE40BB">
        <w:rPr>
          <w:rStyle w:val="Xref"/>
        </w:rPr>
        <w:t>Number</w:t>
      </w:r>
      <w:proofErr w:type="spellEnd"/>
      <w:r w:rsidRPr="00AE40BB">
        <w:rPr>
          <w:rStyle w:val="Xref"/>
        </w:rPr>
        <w:t>”</w:t>
      </w:r>
      <w:r w:rsidRPr="00CE1782">
        <w:rPr>
          <w:lang w:eastAsia="en-GB"/>
        </w:rPr>
        <w:t xml:space="preserve"> </w:t>
      </w:r>
      <w:r w:rsidR="0040171C">
        <w:rPr>
          <w:lang w:eastAsia="en-GB"/>
        </w:rPr>
        <w:t xml:space="preserve">on </w:t>
      </w:r>
      <w:r w:rsidR="0040171C" w:rsidRPr="00AE40BB">
        <w:rPr>
          <w:rStyle w:val="Xref"/>
        </w:rPr>
        <w:t>page XX</w:t>
      </w:r>
      <w:r w:rsidRPr="00CE1782">
        <w:rPr>
          <w:lang w:eastAsia="en-GB"/>
        </w:rPr>
        <w:t xml:space="preserve">, we must add a </w:t>
      </w:r>
      <w:proofErr w:type="gramStart"/>
      <w:r w:rsidRPr="00CE1782">
        <w:rPr>
          <w:lang w:eastAsia="en-GB"/>
        </w:rPr>
        <w:t>type</w:t>
      </w:r>
      <w:proofErr w:type="gramEnd"/>
      <w:r w:rsidRPr="00CE1782">
        <w:rPr>
          <w:lang w:eastAsia="en-GB"/>
        </w:rPr>
        <w:t xml:space="preserve"> annotation, like this:</w:t>
      </w:r>
    </w:p>
    <w:p w14:paraId="5764A93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guess: u32 = "42</w:t>
      </w:r>
      <w:proofErr w:type="gramStart"/>
      <w:r w:rsidRPr="00CE1782">
        <w:rPr>
          <w:lang w:eastAsia="en-GB"/>
        </w:rPr>
        <w:t>".parse</w:t>
      </w:r>
      <w:proofErr w:type="gramEnd"/>
      <w:r w:rsidRPr="00CE1782">
        <w:rPr>
          <w:lang w:eastAsia="en-GB"/>
        </w:rPr>
        <w:t>().expect("Not a number!");</w:t>
      </w:r>
    </w:p>
    <w:p w14:paraId="00901006" w14:textId="54E7ECFA" w:rsidR="00CE1782" w:rsidRPr="00284A81" w:rsidRDefault="00CE1782" w:rsidP="00284A81">
      <w:pPr>
        <w:pStyle w:val="Body"/>
      </w:pPr>
      <w:r w:rsidRPr="001D5A08">
        <w:t xml:space="preserve">If we don’t add </w:t>
      </w:r>
      <w:proofErr w:type="gramStart"/>
      <w:r w:rsidRPr="001D5A08">
        <w:t xml:space="preserve">the </w:t>
      </w:r>
      <w:r w:rsidRPr="00E61177">
        <w:rPr>
          <w:rStyle w:val="Literal"/>
        </w:rPr>
        <w:t>:</w:t>
      </w:r>
      <w:proofErr w:type="gramEnd"/>
      <w:r w:rsidRPr="00E61177">
        <w:rPr>
          <w:rStyle w:val="Literal"/>
        </w:rPr>
        <w:t xml:space="preserve"> u32</w:t>
      </w:r>
      <w:r w:rsidRPr="00CE1782">
        <w:rPr>
          <w:lang w:eastAsia="en-GB"/>
        </w:rPr>
        <w:t xml:space="preserve"> type annotation </w:t>
      </w:r>
      <w:r w:rsidR="00EB073F">
        <w:rPr>
          <w:lang w:eastAsia="en-GB"/>
        </w:rPr>
        <w:t>shown in the preceding code</w:t>
      </w:r>
      <w:r w:rsidRPr="00CE1782">
        <w:rPr>
          <w:lang w:eastAsia="en-GB"/>
        </w:rPr>
        <w:t>, Rust will display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following error, which means the compiler needs more information from us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know which type we want to use:</w:t>
      </w:r>
    </w:p>
    <w:p w14:paraId="31C3743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Pr="00284A81">
        <w:rPr>
          <w:rStyle w:val="LiteralBold"/>
        </w:rPr>
        <w:t xml:space="preserve">cargo </w:t>
      </w:r>
      <w:proofErr w:type="gramStart"/>
      <w:r w:rsidRPr="00284A81">
        <w:rPr>
          <w:rStyle w:val="LiteralBold"/>
        </w:rPr>
        <w:t>build</w:t>
      </w:r>
      <w:proofErr w:type="gramEnd"/>
    </w:p>
    <w:p w14:paraId="324E717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</w:t>
      </w:r>
      <w:proofErr w:type="spellStart"/>
      <w:r w:rsidRPr="00CE1782">
        <w:rPr>
          <w:lang w:eastAsia="en-GB"/>
        </w:rPr>
        <w:t>no_type_annotations</w:t>
      </w:r>
      <w:proofErr w:type="spellEnd"/>
      <w:r w:rsidRPr="00CE1782">
        <w:rPr>
          <w:lang w:eastAsia="en-GB"/>
        </w:rPr>
        <w:t xml:space="preserve"> v0.1.0 (file:///projects/no_type_annotations)</w:t>
      </w:r>
    </w:p>
    <w:p w14:paraId="0663E7D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error[E0282]: type annotations needed</w:t>
      </w:r>
    </w:p>
    <w:p w14:paraId="41C2F49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</w:t>
      </w:r>
      <w:proofErr w:type="spellStart"/>
      <w:r w:rsidRPr="00CE1782">
        <w:rPr>
          <w:lang w:eastAsia="en-GB"/>
        </w:rPr>
        <w:t>src</w:t>
      </w:r>
      <w:proofErr w:type="spellEnd"/>
      <w:r w:rsidRPr="00CE1782">
        <w:rPr>
          <w:lang w:eastAsia="en-GB"/>
        </w:rPr>
        <w:t>/main.rs:2:9</w:t>
      </w:r>
    </w:p>
    <w:p w14:paraId="6F2F461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03A1166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2 |     let guess = "42</w:t>
      </w:r>
      <w:proofErr w:type="gramStart"/>
      <w:r w:rsidRPr="00CE1782">
        <w:rPr>
          <w:lang w:eastAsia="en-GB"/>
        </w:rPr>
        <w:t>".parse</w:t>
      </w:r>
      <w:proofErr w:type="gramEnd"/>
      <w:r w:rsidRPr="00CE1782">
        <w:rPr>
          <w:lang w:eastAsia="en-GB"/>
        </w:rPr>
        <w:t>().expect("Not a number!");</w:t>
      </w:r>
    </w:p>
    <w:p w14:paraId="55E662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^^^^^ consider giving `guess` a type</w:t>
      </w:r>
    </w:p>
    <w:p w14:paraId="02689749" w14:textId="1D665E43" w:rsidR="00CE1782" w:rsidRPr="00CE1782" w:rsidRDefault="00CE1782" w:rsidP="00284A81">
      <w:pPr>
        <w:pStyle w:val="Body"/>
        <w:rPr>
          <w:lang w:eastAsia="en-GB"/>
        </w:rPr>
      </w:pPr>
      <w:r w:rsidRPr="00CE1782">
        <w:rPr>
          <w:lang w:eastAsia="en-GB"/>
        </w:rPr>
        <w:t>You’ll see different type annotations for other data types.</w:t>
      </w:r>
      <w:r w:rsidR="002D6D01">
        <w:rPr>
          <w:lang w:eastAsia="en-GB"/>
        </w:rPr>
        <w:fldChar w:fldCharType="begin"/>
      </w:r>
      <w:r w:rsidR="002D6D01">
        <w:instrText xml:space="preserve"> XE "data types:annotation of endRange" </w:instrText>
      </w:r>
      <w:r w:rsidR="002D6D01">
        <w:rPr>
          <w:lang w:eastAsia="en-GB"/>
        </w:rPr>
        <w:fldChar w:fldCharType="end"/>
      </w:r>
      <w:r w:rsidR="006716C7">
        <w:rPr>
          <w:lang w:eastAsia="en-GB"/>
        </w:rPr>
        <w:fldChar w:fldCharType="begin"/>
      </w:r>
      <w:r w:rsidR="006716C7">
        <w:instrText xml:space="preserve"> XE "type annotation endRange" </w:instrText>
      </w:r>
      <w:r w:rsidR="006716C7">
        <w:rPr>
          <w:lang w:eastAsia="en-GB"/>
        </w:rPr>
        <w:fldChar w:fldCharType="end"/>
      </w:r>
    </w:p>
    <w:bookmarkStart w:id="25" w:name="scalar-types"/>
    <w:bookmarkStart w:id="26" w:name="_Toc105758578"/>
    <w:bookmarkStart w:id="27" w:name="_Toc106887978"/>
    <w:bookmarkEnd w:id="25"/>
    <w:p w14:paraId="01806BF8" w14:textId="14677E05" w:rsidR="00CE1782" w:rsidRPr="00CE1782" w:rsidRDefault="00E72502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"data types:scalar startRange" </w:instrText>
      </w:r>
      <w:r>
        <w:rPr>
          <w:lang w:eastAsia="en-GB"/>
        </w:rPr>
        <w:fldChar w:fldCharType="end"/>
      </w:r>
      <w:r w:rsidR="00D123C2">
        <w:rPr>
          <w:lang w:eastAsia="en-GB"/>
        </w:rPr>
        <w:fldChar w:fldCharType="begin"/>
      </w:r>
      <w:r w:rsidR="00D123C2">
        <w:instrText xml:space="preserve"> XE "scalar data types startRange" </w:instrText>
      </w:r>
      <w:r w:rsidR="00D123C2">
        <w:rPr>
          <w:lang w:eastAsia="en-GB"/>
        </w:rPr>
        <w:fldChar w:fldCharType="end"/>
      </w:r>
      <w:r w:rsidR="00CE1782" w:rsidRPr="00CE1782">
        <w:rPr>
          <w:lang w:eastAsia="en-GB"/>
        </w:rPr>
        <w:t>Scalar Types</w:t>
      </w:r>
      <w:bookmarkEnd w:id="26"/>
      <w:bookmarkEnd w:id="27"/>
    </w:p>
    <w:p w14:paraId="36BAAF29" w14:textId="1EA8FBD4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A </w:t>
      </w:r>
      <w:r w:rsidRPr="00675E74">
        <w:rPr>
          <w:rStyle w:val="Italic"/>
        </w:rPr>
        <w:t>scalar</w:t>
      </w:r>
      <w:r w:rsidRPr="00CE1782">
        <w:rPr>
          <w:lang w:eastAsia="en-GB"/>
        </w:rPr>
        <w:t xml:space="preserve"> type represents a single value. Rust has four primary scalar types: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integers, floating-point numbers, Booleans, and characters. You may recognize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these from other programming languages. Let’s jump into how they work in Rust.</w:t>
      </w:r>
    </w:p>
    <w:bookmarkStart w:id="28" w:name="integer-types"/>
    <w:bookmarkStart w:id="29" w:name="_Toc105758579"/>
    <w:bookmarkStart w:id="30" w:name="_Toc106887979"/>
    <w:bookmarkEnd w:id="28"/>
    <w:p w14:paraId="32DE8CDC" w14:textId="7BE5D600" w:rsidR="00CE1782" w:rsidRPr="00CE1782" w:rsidRDefault="00C74092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"integer data types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Integer Types</w:t>
      </w:r>
      <w:bookmarkEnd w:id="29"/>
      <w:bookmarkEnd w:id="30"/>
    </w:p>
    <w:p w14:paraId="1ECE99E8" w14:textId="1EBDA4D7" w:rsidR="00CE1782" w:rsidRDefault="00CE1782" w:rsidP="001D5A08">
      <w:pPr>
        <w:pStyle w:val="Body"/>
        <w:rPr>
          <w:lang w:eastAsia="en-GB"/>
        </w:rPr>
      </w:pPr>
      <w:r w:rsidRPr="001D5A08">
        <w:t xml:space="preserve">An </w:t>
      </w:r>
      <w:r w:rsidRPr="00675E74">
        <w:rPr>
          <w:rStyle w:val="Italic"/>
        </w:rPr>
        <w:t>integer</w:t>
      </w:r>
      <w:r w:rsidRPr="001D5A08">
        <w:t xml:space="preserve"> is a number without a fractional component. We used one integer</w:t>
      </w:r>
      <w:r w:rsidR="00E61177">
        <w:t xml:space="preserve"> </w:t>
      </w:r>
      <w:r w:rsidRPr="001D5A08">
        <w:t xml:space="preserve">type in </w:t>
      </w:r>
      <w:proofErr w:type="spellStart"/>
      <w:r w:rsidR="007025DA" w:rsidRPr="007C2DB9">
        <w:rPr>
          <w:rStyle w:val="Xref"/>
        </w:rPr>
        <w:t>Chapter</w:t>
      </w:r>
      <w:proofErr w:type="spellEnd"/>
      <w:r w:rsidRPr="007C2DB9">
        <w:rPr>
          <w:rStyle w:val="Xref"/>
        </w:rPr>
        <w:t xml:space="preserve"> 2</w:t>
      </w:r>
      <w:r w:rsidRPr="001D5A08">
        <w:t xml:space="preserve">, the </w:t>
      </w:r>
      <w:r w:rsidRPr="00E61177">
        <w:rPr>
          <w:rStyle w:val="Literal"/>
        </w:rPr>
        <w:t>u32</w:t>
      </w:r>
      <w:r w:rsidRPr="001D5A08">
        <w:t xml:space="preserve"> type. </w:t>
      </w:r>
      <w:r w:rsidR="007C10B7">
        <w:rPr>
          <w:lang w:eastAsia="en-GB"/>
        </w:rPr>
        <w:fldChar w:fldCharType="begin"/>
      </w:r>
      <w:r w:rsidR="007C10B7">
        <w:instrText xml:space="preserve"> XE "unsigned integer types startRange" </w:instrText>
      </w:r>
      <w:r w:rsidR="007C10B7">
        <w:rPr>
          <w:lang w:eastAsia="en-GB"/>
        </w:rPr>
        <w:fldChar w:fldCharType="end"/>
      </w:r>
      <w:r w:rsidR="00C02658">
        <w:rPr>
          <w:lang w:eastAsia="en-GB"/>
        </w:rPr>
        <w:fldChar w:fldCharType="begin"/>
      </w:r>
      <w:r w:rsidR="00C02658">
        <w:instrText xml:space="preserve"> XE "integer data types:unsigned startRange" </w:instrText>
      </w:r>
      <w:r w:rsidR="00C02658">
        <w:rPr>
          <w:lang w:eastAsia="en-GB"/>
        </w:rPr>
        <w:fldChar w:fldCharType="end"/>
      </w:r>
      <w:r w:rsidRPr="001D5A08">
        <w:t>This type declaration indicates that the</w:t>
      </w:r>
      <w:r w:rsidR="00E61177">
        <w:t xml:space="preserve"> </w:t>
      </w:r>
      <w:r w:rsidRPr="001D5A08">
        <w:t xml:space="preserve">value it’s associated with should be an unsigned integer </w:t>
      </w:r>
      <w:r w:rsidR="00636DD1">
        <w:rPr>
          <w:lang w:eastAsia="en-GB"/>
        </w:rPr>
        <w:fldChar w:fldCharType="begin"/>
      </w:r>
      <w:r w:rsidR="00636DD1">
        <w:instrText xml:space="preserve"> XE "signed integer types startRange" </w:instrText>
      </w:r>
      <w:r w:rsidR="00636DD1">
        <w:rPr>
          <w:lang w:eastAsia="en-GB"/>
        </w:rPr>
        <w:fldChar w:fldCharType="end"/>
      </w:r>
      <w:r w:rsidR="007C332A">
        <w:rPr>
          <w:lang w:eastAsia="en-GB"/>
        </w:rPr>
        <w:fldChar w:fldCharType="begin"/>
      </w:r>
      <w:r w:rsidR="007C332A">
        <w:instrText xml:space="preserve"> XE "integer data types:signed startRange" </w:instrText>
      </w:r>
      <w:r w:rsidR="007C332A">
        <w:rPr>
          <w:lang w:eastAsia="en-GB"/>
        </w:rPr>
        <w:fldChar w:fldCharType="end"/>
      </w:r>
      <w:r w:rsidRPr="001D5A08">
        <w:t>(signed integer types</w:t>
      </w:r>
      <w:r w:rsidR="00E61177">
        <w:t xml:space="preserve"> </w:t>
      </w:r>
      <w:r w:rsidRPr="001D5A08">
        <w:t xml:space="preserve">start with </w:t>
      </w:r>
      <w:proofErr w:type="spellStart"/>
      <w:r w:rsidRPr="00E61177">
        <w:rPr>
          <w:rStyle w:val="Literal"/>
        </w:rPr>
        <w:t>i</w:t>
      </w:r>
      <w:proofErr w:type="spellEnd"/>
      <w:r w:rsidRPr="001D5A08">
        <w:t xml:space="preserve"> </w:t>
      </w:r>
      <w:r w:rsidRPr="001D5A08">
        <w:lastRenderedPageBreak/>
        <w:t xml:space="preserve">instead of </w:t>
      </w:r>
      <w:r w:rsidRPr="00E61177">
        <w:rPr>
          <w:rStyle w:val="Literal"/>
        </w:rPr>
        <w:t>u</w:t>
      </w:r>
      <w:r w:rsidRPr="00CE1782">
        <w:rPr>
          <w:lang w:eastAsia="en-GB"/>
        </w:rPr>
        <w:t>) that takes up 32 bits of space. Table 3-1 shows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built-in integer types in Rust. We can use any of these variants to declare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type of an integer value.</w:t>
      </w:r>
    </w:p>
    <w:p w14:paraId="75893417" w14:textId="26B444A7" w:rsidR="00CF491B" w:rsidRPr="00CE1782" w:rsidRDefault="00CF491B" w:rsidP="00AE40BB">
      <w:pPr>
        <w:pStyle w:val="ProductionDirective"/>
        <w:rPr>
          <w:lang w:eastAsia="en-GB"/>
        </w:rPr>
      </w:pPr>
      <w:r>
        <w:rPr>
          <w:lang w:eastAsia="en-GB"/>
        </w:rPr>
        <w:t>PROD</w:t>
      </w:r>
      <w:r w:rsidRPr="00CF491B">
        <w:rPr>
          <w:lang w:eastAsia="en-GB"/>
        </w:rPr>
        <w:t>: Please number this as Table 3-1.</w:t>
      </w:r>
    </w:p>
    <w:p w14:paraId="76F325C8" w14:textId="56B3726C" w:rsidR="00CE1782" w:rsidRDefault="00CE1782" w:rsidP="00284A81">
      <w:pPr>
        <w:pStyle w:val="TableTitle"/>
        <w:rPr>
          <w:lang w:eastAsia="en-GB"/>
        </w:rPr>
      </w:pPr>
      <w:r w:rsidRPr="00CE1782">
        <w:rPr>
          <w:lang w:eastAsia="en-GB"/>
        </w:rPr>
        <w:t>Integer Types in Rust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6"/>
        <w:gridCol w:w="2217"/>
        <w:gridCol w:w="2217"/>
      </w:tblGrid>
      <w:tr w:rsidR="005A3308" w14:paraId="03BEFC73" w14:textId="77777777" w:rsidTr="005A3308">
        <w:tc>
          <w:tcPr>
            <w:tcW w:w="2216" w:type="dxa"/>
          </w:tcPr>
          <w:p w14:paraId="2EB45D5B" w14:textId="6691B4D0" w:rsidR="005A3308" w:rsidRDefault="005A3308" w:rsidP="005A3308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 xml:space="preserve">Length    </w:t>
            </w:r>
          </w:p>
        </w:tc>
        <w:tc>
          <w:tcPr>
            <w:tcW w:w="2217" w:type="dxa"/>
          </w:tcPr>
          <w:p w14:paraId="586E4A04" w14:textId="0D5299DC" w:rsidR="005A3308" w:rsidRDefault="005A3308" w:rsidP="005A3308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ab/>
              <w:t xml:space="preserve">Signed    </w:t>
            </w:r>
          </w:p>
        </w:tc>
        <w:tc>
          <w:tcPr>
            <w:tcW w:w="2217" w:type="dxa"/>
          </w:tcPr>
          <w:p w14:paraId="61D14CBC" w14:textId="77777777" w:rsidR="005A3308" w:rsidRDefault="005A3308" w:rsidP="005A3308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>Unsigned</w:t>
            </w:r>
          </w:p>
          <w:p w14:paraId="1A1A731E" w14:textId="77777777" w:rsidR="005A3308" w:rsidRDefault="005A3308" w:rsidP="005A3308">
            <w:pPr>
              <w:pStyle w:val="TableHeader"/>
              <w:rPr>
                <w:lang w:eastAsia="en-GB"/>
              </w:rPr>
            </w:pPr>
          </w:p>
        </w:tc>
      </w:tr>
      <w:tr w:rsidR="005A3308" w14:paraId="71560433" w14:textId="77777777" w:rsidTr="005A3308">
        <w:tc>
          <w:tcPr>
            <w:tcW w:w="2216" w:type="dxa"/>
          </w:tcPr>
          <w:p w14:paraId="50E7843E" w14:textId="3C5A2F62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8-bit</w:t>
            </w:r>
          </w:p>
        </w:tc>
        <w:tc>
          <w:tcPr>
            <w:tcW w:w="2217" w:type="dxa"/>
          </w:tcPr>
          <w:p w14:paraId="5CC92EC4" w14:textId="112763F3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i8</w:t>
            </w:r>
          </w:p>
        </w:tc>
        <w:tc>
          <w:tcPr>
            <w:tcW w:w="2217" w:type="dxa"/>
          </w:tcPr>
          <w:p w14:paraId="2D13F2CA" w14:textId="1D3B4C97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u8</w:t>
            </w:r>
          </w:p>
        </w:tc>
      </w:tr>
      <w:tr w:rsidR="005A3308" w14:paraId="1315D18E" w14:textId="77777777" w:rsidTr="005A3308">
        <w:tc>
          <w:tcPr>
            <w:tcW w:w="2216" w:type="dxa"/>
          </w:tcPr>
          <w:p w14:paraId="0BEC0A0C" w14:textId="248A791F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16-bit</w:t>
            </w:r>
          </w:p>
        </w:tc>
        <w:tc>
          <w:tcPr>
            <w:tcW w:w="2217" w:type="dxa"/>
          </w:tcPr>
          <w:p w14:paraId="794A2906" w14:textId="6FF21E8D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i16</w:t>
            </w:r>
          </w:p>
        </w:tc>
        <w:tc>
          <w:tcPr>
            <w:tcW w:w="2217" w:type="dxa"/>
          </w:tcPr>
          <w:p w14:paraId="2D14D400" w14:textId="43A93867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u16</w:t>
            </w:r>
          </w:p>
        </w:tc>
      </w:tr>
      <w:tr w:rsidR="005A3308" w14:paraId="10C5F3B7" w14:textId="77777777" w:rsidTr="005A3308">
        <w:tc>
          <w:tcPr>
            <w:tcW w:w="2216" w:type="dxa"/>
          </w:tcPr>
          <w:p w14:paraId="4714E7FD" w14:textId="736E6DC7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32-bit</w:t>
            </w:r>
          </w:p>
        </w:tc>
        <w:tc>
          <w:tcPr>
            <w:tcW w:w="2217" w:type="dxa"/>
          </w:tcPr>
          <w:p w14:paraId="08149F9E" w14:textId="72FE6633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i32</w:t>
            </w:r>
          </w:p>
        </w:tc>
        <w:tc>
          <w:tcPr>
            <w:tcW w:w="2217" w:type="dxa"/>
          </w:tcPr>
          <w:p w14:paraId="1A3C278C" w14:textId="5D1C0CEB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u32</w:t>
            </w:r>
          </w:p>
        </w:tc>
      </w:tr>
      <w:tr w:rsidR="005A3308" w14:paraId="6F3479CB" w14:textId="77777777" w:rsidTr="005A3308">
        <w:tc>
          <w:tcPr>
            <w:tcW w:w="2216" w:type="dxa"/>
          </w:tcPr>
          <w:p w14:paraId="15235C65" w14:textId="3262099F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64-bit</w:t>
            </w:r>
          </w:p>
        </w:tc>
        <w:tc>
          <w:tcPr>
            <w:tcW w:w="2217" w:type="dxa"/>
          </w:tcPr>
          <w:p w14:paraId="089C48EA" w14:textId="617A284B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i64</w:t>
            </w:r>
          </w:p>
        </w:tc>
        <w:tc>
          <w:tcPr>
            <w:tcW w:w="2217" w:type="dxa"/>
          </w:tcPr>
          <w:p w14:paraId="6EA5F1A7" w14:textId="10A7DDDD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u64</w:t>
            </w:r>
          </w:p>
        </w:tc>
      </w:tr>
      <w:tr w:rsidR="005A3308" w14:paraId="540DB670" w14:textId="77777777" w:rsidTr="005A3308">
        <w:tc>
          <w:tcPr>
            <w:tcW w:w="2216" w:type="dxa"/>
          </w:tcPr>
          <w:p w14:paraId="4B3150C3" w14:textId="2CA7FE11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128-bit</w:t>
            </w:r>
          </w:p>
        </w:tc>
        <w:tc>
          <w:tcPr>
            <w:tcW w:w="2217" w:type="dxa"/>
          </w:tcPr>
          <w:p w14:paraId="3DF437F5" w14:textId="413B7153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i128</w:t>
            </w:r>
          </w:p>
        </w:tc>
        <w:tc>
          <w:tcPr>
            <w:tcW w:w="2217" w:type="dxa"/>
          </w:tcPr>
          <w:p w14:paraId="5D139A27" w14:textId="2655B48B" w:rsidR="005A3308" w:rsidRPr="00AE40BB" w:rsidRDefault="005A3308" w:rsidP="005A3308">
            <w:pPr>
              <w:pStyle w:val="TableBody"/>
              <w:rPr>
                <w:rStyle w:val="Literal"/>
              </w:rPr>
            </w:pPr>
            <w:r w:rsidRPr="00AE40BB">
              <w:rPr>
                <w:rStyle w:val="Literal"/>
              </w:rPr>
              <w:t>u128</w:t>
            </w:r>
          </w:p>
        </w:tc>
      </w:tr>
      <w:tr w:rsidR="005A3308" w14:paraId="4C42F71A" w14:textId="77777777" w:rsidTr="005A3308">
        <w:tc>
          <w:tcPr>
            <w:tcW w:w="2216" w:type="dxa"/>
          </w:tcPr>
          <w:p w14:paraId="2D1CD296" w14:textId="54F88B39" w:rsidR="005A3308" w:rsidRDefault="005A3308" w:rsidP="005A3308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arch</w:t>
            </w:r>
          </w:p>
        </w:tc>
        <w:tc>
          <w:tcPr>
            <w:tcW w:w="2217" w:type="dxa"/>
          </w:tcPr>
          <w:p w14:paraId="45C78D8C" w14:textId="4B798D5F" w:rsidR="005A3308" w:rsidRPr="00AE40BB" w:rsidRDefault="005A3308" w:rsidP="005A3308">
            <w:pPr>
              <w:pStyle w:val="TableBody"/>
              <w:rPr>
                <w:rStyle w:val="Literal"/>
              </w:rPr>
            </w:pPr>
            <w:proofErr w:type="spellStart"/>
            <w:r w:rsidRPr="00AE40BB">
              <w:rPr>
                <w:rStyle w:val="Literal"/>
              </w:rPr>
              <w:t>isize</w:t>
            </w:r>
            <w:proofErr w:type="spellEnd"/>
          </w:p>
        </w:tc>
        <w:tc>
          <w:tcPr>
            <w:tcW w:w="2217" w:type="dxa"/>
          </w:tcPr>
          <w:p w14:paraId="138E1186" w14:textId="2AFCC5BE" w:rsidR="005A3308" w:rsidRPr="00AE40BB" w:rsidRDefault="005A3308" w:rsidP="005A3308">
            <w:pPr>
              <w:pStyle w:val="TableBody"/>
              <w:rPr>
                <w:rStyle w:val="Literal"/>
              </w:rPr>
            </w:pPr>
            <w:proofErr w:type="spellStart"/>
            <w:r w:rsidRPr="00AE40BB">
              <w:rPr>
                <w:rStyle w:val="Literal"/>
              </w:rPr>
              <w:t>usize</w:t>
            </w:r>
            <w:proofErr w:type="spellEnd"/>
          </w:p>
        </w:tc>
      </w:tr>
    </w:tbl>
    <w:p w14:paraId="39973F6A" w14:textId="438AAC86" w:rsidR="00CE1782" w:rsidRPr="00CE1782" w:rsidRDefault="00CE1782" w:rsidP="001D5A08">
      <w:pPr>
        <w:pStyle w:val="Body"/>
        <w:rPr>
          <w:lang w:eastAsia="en-GB"/>
        </w:rPr>
      </w:pPr>
      <w:r w:rsidRPr="001D5A08">
        <w:t>Each variant can be either signed or unsigned and has an explicit size.</w:t>
      </w:r>
      <w:r w:rsidR="00E61177">
        <w:t xml:space="preserve"> </w:t>
      </w:r>
      <w:r w:rsidRPr="00675E74">
        <w:rPr>
          <w:rStyle w:val="Italic"/>
        </w:rPr>
        <w:t>Signed</w:t>
      </w:r>
      <w:r w:rsidRPr="001D5A08">
        <w:t xml:space="preserve"> and </w:t>
      </w:r>
      <w:r w:rsidRPr="00675E74">
        <w:rPr>
          <w:rStyle w:val="Italic"/>
        </w:rPr>
        <w:t>unsigned</w:t>
      </w:r>
      <w:r w:rsidRPr="00CE1782">
        <w:rPr>
          <w:lang w:eastAsia="en-GB"/>
        </w:rPr>
        <w:t xml:space="preserve"> refer to whether it’s possible for the number to be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negative—in other words, whether the number needs to have a sign with it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(signed) or whether it will only ever be positive and can therefore be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represented without a sign (unsigned). It’s like writing numbers on paper: when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sign matters, a number is shown with a plus sign or a minus sign; however,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when it’s safe to assume the number is positive, it’s shown with no sign.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Signed numbers are stored using two’s complement representation.</w:t>
      </w:r>
    </w:p>
    <w:p w14:paraId="7A688EB6" w14:textId="0C6F14DD" w:rsidR="00CE1782" w:rsidRPr="00CE1782" w:rsidRDefault="00CE1782" w:rsidP="0057038E">
      <w:pPr>
        <w:pStyle w:val="Body"/>
        <w:rPr>
          <w:lang w:eastAsia="en-GB"/>
        </w:rPr>
      </w:pPr>
      <w:r w:rsidRPr="00CE1782">
        <w:rPr>
          <w:lang w:eastAsia="en-GB"/>
        </w:rPr>
        <w:t xml:space="preserve">Each signed variant can store numbers from </w:t>
      </w:r>
      <w:del w:id="31" w:author="Chris Krycho" w:date="2025-02-14T10:17:00Z" w16du:dateUtc="2025-02-14T17:17:00Z">
        <w:r w:rsidRPr="00CE1782" w:rsidDel="00D17FFD">
          <w:rPr>
            <w:lang w:eastAsia="en-GB"/>
          </w:rPr>
          <w:delText>-(</w:delText>
        </w:r>
      </w:del>
      <w:bookmarkStart w:id="32" w:name="OLE_LINK10"/>
      <w:ins w:id="33" w:author="Chris Krycho" w:date="2025-02-14T10:17:00Z" w16du:dateUtc="2025-02-14T17:17:00Z">
        <w:r w:rsidR="00D17FFD">
          <w:rPr>
            <w:lang w:eastAsia="en-GB"/>
          </w:rPr>
          <w:t>−</w:t>
        </w:r>
        <w:bookmarkEnd w:id="32"/>
        <w:r w:rsidR="00D17FFD" w:rsidRPr="00CE1782">
          <w:rPr>
            <w:lang w:eastAsia="en-GB"/>
          </w:rPr>
          <w:t>(</w:t>
        </w:r>
      </w:ins>
      <w:r w:rsidRPr="00CE1782">
        <w:rPr>
          <w:lang w:eastAsia="en-GB"/>
        </w:rPr>
        <w:t>2</w:t>
      </w:r>
      <w:r w:rsidRPr="00284A81">
        <w:rPr>
          <w:rStyle w:val="Superscript"/>
        </w:rPr>
        <w:t xml:space="preserve">n </w:t>
      </w:r>
      <w:ins w:id="34" w:author="Chris Krycho" w:date="2025-02-14T10:17:00Z">
        <w:r w:rsidR="00D17FFD" w:rsidRPr="00D17FFD">
          <w:rPr>
            <w:color w:val="3366FF"/>
            <w:vertAlign w:val="superscript"/>
            <w:lang w:val="en-CA"/>
          </w:rPr>
          <w:t>−</w:t>
        </w:r>
      </w:ins>
      <w:del w:id="35" w:author="Chris Krycho" w:date="2025-02-14T10:17:00Z" w16du:dateUtc="2025-02-14T17:17:00Z">
        <w:r w:rsidRPr="00284A81" w:rsidDel="00D17FFD">
          <w:rPr>
            <w:rStyle w:val="Superscript"/>
          </w:rPr>
          <w:delText>-</w:delText>
        </w:r>
      </w:del>
      <w:r w:rsidRPr="00284A81">
        <w:rPr>
          <w:rStyle w:val="Superscript"/>
        </w:rPr>
        <w:t xml:space="preserve"> 1</w:t>
      </w:r>
      <w:r w:rsidRPr="001D5A08">
        <w:t>) to 2</w:t>
      </w:r>
      <w:r w:rsidRPr="00284A81">
        <w:rPr>
          <w:rStyle w:val="Superscript"/>
        </w:rPr>
        <w:t xml:space="preserve">n </w:t>
      </w:r>
      <w:ins w:id="36" w:author="Chris Krycho" w:date="2025-02-14T10:17:00Z">
        <w:r w:rsidR="00D17FFD" w:rsidRPr="00D17FFD">
          <w:rPr>
            <w:color w:val="3366FF"/>
            <w:vertAlign w:val="superscript"/>
            <w:lang w:val="en-CA"/>
          </w:rPr>
          <w:t>−</w:t>
        </w:r>
      </w:ins>
      <w:del w:id="37" w:author="Chris Krycho" w:date="2025-02-14T10:17:00Z" w16du:dateUtc="2025-02-14T17:17:00Z">
        <w:r w:rsidRPr="00284A81" w:rsidDel="00D17FFD">
          <w:rPr>
            <w:rStyle w:val="Superscript"/>
          </w:rPr>
          <w:delText>-</w:delText>
        </w:r>
      </w:del>
      <w:r w:rsidR="00E61177" w:rsidRPr="00284A81">
        <w:rPr>
          <w:rStyle w:val="Superscript"/>
        </w:rPr>
        <w:t xml:space="preserve"> </w:t>
      </w:r>
      <w:r w:rsidRPr="00284A81">
        <w:rPr>
          <w:rStyle w:val="Superscript"/>
        </w:rPr>
        <w:t>1</w:t>
      </w:r>
      <w:r w:rsidRPr="001D5A08">
        <w:t xml:space="preserve"> </w:t>
      </w:r>
      <w:ins w:id="38" w:author="Chris Krycho" w:date="2025-02-14T10:17:00Z">
        <w:r w:rsidR="00D17FFD" w:rsidRPr="00D17FFD">
          <w:rPr>
            <w:lang w:val="en-CA"/>
          </w:rPr>
          <w:t>−</w:t>
        </w:r>
      </w:ins>
      <w:del w:id="39" w:author="Chris Krycho" w:date="2025-02-14T10:17:00Z" w16du:dateUtc="2025-02-14T17:17:00Z">
        <w:r w:rsidRPr="001D5A08" w:rsidDel="00D17FFD">
          <w:delText>-</w:delText>
        </w:r>
      </w:del>
      <w:r w:rsidRPr="001D5A08">
        <w:t xml:space="preserve"> 1 inclusive, where </w:t>
      </w:r>
      <w:r w:rsidRPr="00675E74">
        <w:rPr>
          <w:rStyle w:val="Italic"/>
        </w:rPr>
        <w:t>n</w:t>
      </w:r>
      <w:r w:rsidRPr="001D5A08">
        <w:t xml:space="preserve"> is the number of bits that variant uses. </w:t>
      </w:r>
      <w:proofErr w:type="gramStart"/>
      <w:r w:rsidRPr="001D5A08">
        <w:t>So</w:t>
      </w:r>
      <w:proofErr w:type="gramEnd"/>
      <w:r w:rsidRPr="001D5A08">
        <w:t xml:space="preserve"> an</w:t>
      </w:r>
      <w:r w:rsidR="00E61177">
        <w:t xml:space="preserve"> </w:t>
      </w:r>
      <w:r w:rsidRPr="00E61177">
        <w:rPr>
          <w:rStyle w:val="Literal"/>
        </w:rPr>
        <w:t>i8</w:t>
      </w:r>
      <w:r w:rsidRPr="001D5A08">
        <w:t xml:space="preserve"> can store numbers from </w:t>
      </w:r>
      <w:ins w:id="40" w:author="Chris Krycho" w:date="2025-02-14T10:17:00Z">
        <w:r w:rsidR="0057038E" w:rsidRPr="0057038E">
          <w:rPr>
            <w:lang w:val="en-CA"/>
          </w:rPr>
          <w:t>−</w:t>
        </w:r>
      </w:ins>
      <w:del w:id="41" w:author="Chris Krycho" w:date="2025-02-14T10:17:00Z" w16du:dateUtc="2025-02-14T17:17:00Z">
        <w:r w:rsidRPr="001D5A08" w:rsidDel="0057038E">
          <w:delText>-</w:delText>
        </w:r>
      </w:del>
      <w:r w:rsidRPr="001D5A08">
        <w:t>(2</w:t>
      </w:r>
      <w:r w:rsidRPr="00284A81">
        <w:rPr>
          <w:rStyle w:val="Superscript"/>
        </w:rPr>
        <w:t>7</w:t>
      </w:r>
      <w:r w:rsidRPr="001D5A08">
        <w:t>) to 2</w:t>
      </w:r>
      <w:r w:rsidRPr="00284A81">
        <w:rPr>
          <w:rStyle w:val="Superscript"/>
        </w:rPr>
        <w:t>7</w:t>
      </w:r>
      <w:r w:rsidRPr="001D5A08">
        <w:t xml:space="preserve"> </w:t>
      </w:r>
      <w:ins w:id="42" w:author="Chris Krycho" w:date="2025-02-14T10:17:00Z">
        <w:r w:rsidR="00D17FFD" w:rsidRPr="00D17FFD">
          <w:rPr>
            <w:lang w:val="en-CA"/>
          </w:rPr>
          <w:t>−</w:t>
        </w:r>
      </w:ins>
      <w:del w:id="43" w:author="Chris Krycho" w:date="2025-02-14T10:17:00Z" w16du:dateUtc="2025-02-14T17:17:00Z">
        <w:r w:rsidRPr="001D5A08" w:rsidDel="00D17FFD">
          <w:delText>-</w:delText>
        </w:r>
      </w:del>
      <w:r w:rsidRPr="001D5A08">
        <w:t xml:space="preserve"> 1, which equals</w:t>
      </w:r>
      <w:r w:rsidR="00E61177">
        <w:t xml:space="preserve"> </w:t>
      </w:r>
      <w:ins w:id="44" w:author="Chris Krycho" w:date="2025-02-14T10:17:00Z">
        <w:r w:rsidR="00D17FFD" w:rsidRPr="00D17FFD">
          <w:rPr>
            <w:lang w:val="en-CA"/>
          </w:rPr>
          <w:t>−</w:t>
        </w:r>
      </w:ins>
      <w:del w:id="45" w:author="Chris Krycho" w:date="2025-02-14T10:17:00Z" w16du:dateUtc="2025-02-14T17:17:00Z">
        <w:r w:rsidRPr="001D5A08" w:rsidDel="00D17FFD">
          <w:delText>-</w:delText>
        </w:r>
      </w:del>
      <w:r w:rsidRPr="001D5A08">
        <w:t>128 to 127. Unsigned variants can store numbers from 0 to 2</w:t>
      </w:r>
      <w:r w:rsidRPr="00284A81">
        <w:rPr>
          <w:rStyle w:val="Superscript"/>
        </w:rPr>
        <w:t>n</w:t>
      </w:r>
      <w:r w:rsidRPr="001D5A08">
        <w:t xml:space="preserve"> </w:t>
      </w:r>
      <w:ins w:id="46" w:author="Chris Krycho" w:date="2025-02-14T10:17:00Z">
        <w:r w:rsidR="00D17FFD" w:rsidRPr="00D17FFD">
          <w:rPr>
            <w:lang w:val="en-CA"/>
          </w:rPr>
          <w:t>−</w:t>
        </w:r>
      </w:ins>
      <w:del w:id="47" w:author="Chris Krycho" w:date="2025-02-14T10:17:00Z" w16du:dateUtc="2025-02-14T17:17:00Z">
        <w:r w:rsidRPr="001D5A08" w:rsidDel="00D17FFD">
          <w:delText>-</w:delText>
        </w:r>
      </w:del>
      <w:r w:rsidRPr="001D5A08">
        <w:t xml:space="preserve"> 1,</w:t>
      </w:r>
      <w:r w:rsidR="00E61177">
        <w:t xml:space="preserve"> </w:t>
      </w:r>
      <w:r w:rsidRPr="001D5A08">
        <w:t xml:space="preserve">so a </w:t>
      </w:r>
      <w:r w:rsidRPr="00E61177">
        <w:rPr>
          <w:rStyle w:val="Literal"/>
        </w:rPr>
        <w:t>u8</w:t>
      </w:r>
      <w:r w:rsidRPr="001D5A08">
        <w:t xml:space="preserve"> can store numbers from 0 to 2</w:t>
      </w:r>
      <w:r w:rsidRPr="00284A81">
        <w:rPr>
          <w:rStyle w:val="Superscript"/>
        </w:rPr>
        <w:t>8</w:t>
      </w:r>
      <w:r w:rsidRPr="00CE1782">
        <w:rPr>
          <w:lang w:eastAsia="en-GB"/>
        </w:rPr>
        <w:t xml:space="preserve"> </w:t>
      </w:r>
      <w:ins w:id="48" w:author="Chris Krycho" w:date="2025-02-14T10:17:00Z">
        <w:r w:rsidR="00D17FFD" w:rsidRPr="00D17FFD">
          <w:rPr>
            <w:lang w:val="en-CA" w:eastAsia="en-GB"/>
          </w:rPr>
          <w:t>−</w:t>
        </w:r>
      </w:ins>
      <w:del w:id="49" w:author="Chris Krycho" w:date="2025-02-14T10:17:00Z" w16du:dateUtc="2025-02-14T17:17:00Z">
        <w:r w:rsidRPr="00CE1782" w:rsidDel="00D17FFD">
          <w:rPr>
            <w:lang w:eastAsia="en-GB"/>
          </w:rPr>
          <w:delText>-</w:delText>
        </w:r>
      </w:del>
      <w:r w:rsidRPr="00CE1782">
        <w:rPr>
          <w:lang w:eastAsia="en-GB"/>
        </w:rPr>
        <w:t xml:space="preserve"> 1, which equals 0 to 255.</w:t>
      </w:r>
    </w:p>
    <w:p w14:paraId="1837C7B8" w14:textId="33185C22" w:rsidR="00CE1782" w:rsidRPr="00CE1782" w:rsidRDefault="00EE3E0F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"usize type:architecture dependent size of startRange" </w:instrText>
      </w:r>
      <w:r>
        <w:rPr>
          <w:lang w:eastAsia="en-GB"/>
        </w:rPr>
        <w:fldChar w:fldCharType="end"/>
      </w:r>
      <w:r w:rsidR="00E436EC">
        <w:rPr>
          <w:lang w:eastAsia="en-GB"/>
        </w:rPr>
        <w:fldChar w:fldCharType="begin"/>
      </w:r>
      <w:r w:rsidR="00E436EC">
        <w:instrText xml:space="preserve"> XE "isize type:architecture dependent size of startRange" </w:instrText>
      </w:r>
      <w:r w:rsidR="00E436EC"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Additionally, the </w:t>
      </w:r>
      <w:proofErr w:type="spellStart"/>
      <w:r w:rsidR="00CE1782" w:rsidRPr="00E61177">
        <w:rPr>
          <w:rStyle w:val="Literal"/>
        </w:rPr>
        <w:t>isize</w:t>
      </w:r>
      <w:proofErr w:type="spellEnd"/>
      <w:r w:rsidR="00CE1782" w:rsidRPr="001D5A08">
        <w:t xml:space="preserve"> and </w:t>
      </w:r>
      <w:proofErr w:type="spellStart"/>
      <w:r w:rsidR="00CE1782" w:rsidRPr="00E61177">
        <w:rPr>
          <w:rStyle w:val="Literal"/>
        </w:rPr>
        <w:t>usize</w:t>
      </w:r>
      <w:proofErr w:type="spellEnd"/>
      <w:r w:rsidR="00CE1782" w:rsidRPr="00CE1782">
        <w:rPr>
          <w:lang w:eastAsia="en-GB"/>
        </w:rPr>
        <w:t xml:space="preserve"> types depend on the architecture of the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computer your program is running on, which is denoted in the table as “arch”: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64 bits if you’re on a 64-bit architecture and 32 bits if you’re on a 32-bit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architecture.</w:t>
      </w:r>
      <w:r w:rsidR="004B356D">
        <w:rPr>
          <w:lang w:eastAsia="en-GB"/>
        </w:rPr>
        <w:fldChar w:fldCharType="begin"/>
      </w:r>
      <w:r w:rsidR="004B356D">
        <w:instrText xml:space="preserve"> XE "isize type:architecture dependent size of endRange" </w:instrText>
      </w:r>
      <w:r w:rsidR="004B356D">
        <w:rPr>
          <w:lang w:eastAsia="en-GB"/>
        </w:rPr>
        <w:fldChar w:fldCharType="end"/>
      </w:r>
      <w:r w:rsidR="00E436EC">
        <w:rPr>
          <w:lang w:eastAsia="en-GB"/>
        </w:rPr>
        <w:fldChar w:fldCharType="begin"/>
      </w:r>
      <w:r w:rsidR="00E436EC">
        <w:instrText xml:space="preserve"> XE "usize type:architecture dependent size of endRange" </w:instrText>
      </w:r>
      <w:r w:rsidR="00E436EC">
        <w:rPr>
          <w:lang w:eastAsia="en-GB"/>
        </w:rPr>
        <w:fldChar w:fldCharType="end"/>
      </w:r>
    </w:p>
    <w:p w14:paraId="2EF58B07" w14:textId="19FA2903" w:rsid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You can write integer literals in any of the forms shown in Table 3-2. </w:t>
      </w:r>
      <w:r w:rsidR="009A404C">
        <w:rPr>
          <w:lang w:eastAsia="en-GB"/>
        </w:rPr>
        <w:fldChar w:fldCharType="begin"/>
      </w:r>
      <w:r w:rsidR="009A404C">
        <w:instrText xml:space="preserve"> XE "integer data types:type suffixes of startRange" </w:instrText>
      </w:r>
      <w:r w:rsidR="009A404C">
        <w:rPr>
          <w:lang w:eastAsia="en-GB"/>
        </w:rPr>
        <w:fldChar w:fldCharType="end"/>
      </w:r>
      <w:r w:rsidR="008910D0">
        <w:rPr>
          <w:lang w:eastAsia="en-GB"/>
        </w:rPr>
        <w:fldChar w:fldCharType="begin"/>
      </w:r>
      <w:r w:rsidR="008910D0">
        <w:instrText xml:space="preserve"> XE "type suffixes startRange" </w:instrText>
      </w:r>
      <w:r w:rsidR="008910D0">
        <w:rPr>
          <w:lang w:eastAsia="en-GB"/>
        </w:rPr>
        <w:fldChar w:fldCharType="end"/>
      </w:r>
      <w:r w:rsidRPr="00CE1782">
        <w:rPr>
          <w:lang w:eastAsia="en-GB"/>
        </w:rPr>
        <w:t>Note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number literals that can be multiple numeric types allow a type suffix,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such as </w:t>
      </w:r>
      <w:r w:rsidRPr="00E61177">
        <w:rPr>
          <w:rStyle w:val="Literal"/>
        </w:rPr>
        <w:t>57u8</w:t>
      </w:r>
      <w:r w:rsidRPr="001D5A08">
        <w:t>, to designate the type.</w:t>
      </w:r>
      <w:r w:rsidR="00AF61F9">
        <w:rPr>
          <w:lang w:eastAsia="en-GB"/>
        </w:rPr>
        <w:fldChar w:fldCharType="begin"/>
      </w:r>
      <w:r w:rsidR="00AF61F9">
        <w:instrText xml:space="preserve"> XE "type suffixes endRange" </w:instrText>
      </w:r>
      <w:r w:rsidR="00AF61F9">
        <w:rPr>
          <w:lang w:eastAsia="en-GB"/>
        </w:rPr>
        <w:fldChar w:fldCharType="end"/>
      </w:r>
      <w:r w:rsidR="00D63B46">
        <w:rPr>
          <w:lang w:eastAsia="en-GB"/>
        </w:rPr>
        <w:fldChar w:fldCharType="begin"/>
      </w:r>
      <w:r w:rsidR="00D63B46">
        <w:instrText xml:space="preserve"> XE "integer data types:type suffixes of endRange" </w:instrText>
      </w:r>
      <w:r w:rsidR="00D63B46">
        <w:rPr>
          <w:lang w:eastAsia="en-GB"/>
        </w:rPr>
        <w:fldChar w:fldCharType="end"/>
      </w:r>
      <w:r w:rsidRPr="001D5A08">
        <w:t xml:space="preserve"> </w:t>
      </w:r>
      <w:r w:rsidR="00C140EE">
        <w:rPr>
          <w:lang w:eastAsia="en-GB"/>
        </w:rPr>
        <w:fldChar w:fldCharType="begin"/>
      </w:r>
      <w:r w:rsidR="00C140EE">
        <w:instrText xml:space="preserve"> XE "_ (underscore):as a visual separator in integer literals startRange" </w:instrText>
      </w:r>
      <w:r w:rsidR="00C140EE">
        <w:rPr>
          <w:lang w:eastAsia="en-GB"/>
        </w:rPr>
        <w:fldChar w:fldCharType="end"/>
      </w:r>
      <w:r w:rsidR="009B22E6">
        <w:rPr>
          <w:lang w:eastAsia="en-GB"/>
        </w:rPr>
        <w:fldChar w:fldCharType="begin"/>
      </w:r>
      <w:r w:rsidR="009B22E6">
        <w:instrText xml:space="preserve"> XE "underscore (_):as a visual separator in integer literals startRange" </w:instrText>
      </w:r>
      <w:r w:rsidR="009B22E6">
        <w:rPr>
          <w:lang w:eastAsia="en-GB"/>
        </w:rPr>
        <w:fldChar w:fldCharType="end"/>
      </w:r>
      <w:r w:rsidRPr="001D5A08">
        <w:t xml:space="preserve">Number literals can also use </w:t>
      </w:r>
      <w:r w:rsidRPr="00E61177">
        <w:rPr>
          <w:rStyle w:val="Literal"/>
        </w:rPr>
        <w:t>_</w:t>
      </w:r>
      <w:r w:rsidRPr="001D5A08">
        <w:t xml:space="preserve"> as a</w:t>
      </w:r>
      <w:r w:rsidR="00E61177">
        <w:t xml:space="preserve"> </w:t>
      </w:r>
      <w:r w:rsidRPr="001D5A08">
        <w:t xml:space="preserve">visual separator to make the number easier to read, such as </w:t>
      </w:r>
      <w:r w:rsidRPr="00E61177">
        <w:rPr>
          <w:rStyle w:val="Literal"/>
        </w:rPr>
        <w:t>1_000</w:t>
      </w:r>
      <w:r w:rsidRPr="001D5A08">
        <w:t>, which will</w:t>
      </w:r>
      <w:r w:rsidR="00E61177">
        <w:t xml:space="preserve"> </w:t>
      </w:r>
      <w:r w:rsidRPr="001D5A08">
        <w:t xml:space="preserve">have the same value as if you had specified </w:t>
      </w:r>
      <w:r w:rsidRPr="00E61177">
        <w:rPr>
          <w:rStyle w:val="Literal"/>
        </w:rPr>
        <w:t>1000</w:t>
      </w:r>
      <w:r w:rsidRPr="00CE1782">
        <w:rPr>
          <w:lang w:eastAsia="en-GB"/>
        </w:rPr>
        <w:t>.</w:t>
      </w:r>
      <w:r w:rsidR="00E6321A">
        <w:rPr>
          <w:lang w:eastAsia="en-GB"/>
        </w:rPr>
        <w:fldChar w:fldCharType="begin"/>
      </w:r>
      <w:r w:rsidR="00E6321A">
        <w:instrText xml:space="preserve"> XE "underscore(_):as a visual separator in integer literals startRange" </w:instrText>
      </w:r>
      <w:r w:rsidR="00E6321A">
        <w:rPr>
          <w:lang w:eastAsia="en-GB"/>
        </w:rPr>
        <w:fldChar w:fldCharType="end"/>
      </w:r>
      <w:r w:rsidR="00C140EE">
        <w:rPr>
          <w:lang w:eastAsia="en-GB"/>
        </w:rPr>
        <w:fldChar w:fldCharType="begin"/>
      </w:r>
      <w:r w:rsidR="00C140EE">
        <w:instrText xml:space="preserve"> XE "_ (underscore):as a visual separator in integer literals endRange" </w:instrText>
      </w:r>
      <w:r w:rsidR="00C140EE">
        <w:rPr>
          <w:lang w:eastAsia="en-GB"/>
        </w:rPr>
        <w:fldChar w:fldCharType="end"/>
      </w:r>
    </w:p>
    <w:p w14:paraId="5B82C5AC" w14:textId="43073D87" w:rsidR="003A3495" w:rsidRPr="00CE1782" w:rsidRDefault="003A3495" w:rsidP="00AE40BB">
      <w:pPr>
        <w:pStyle w:val="ProductionDirective"/>
        <w:rPr>
          <w:lang w:eastAsia="en-GB"/>
        </w:rPr>
      </w:pPr>
      <w:r>
        <w:rPr>
          <w:lang w:eastAsia="en-GB"/>
        </w:rPr>
        <w:t>Prod: The following should be numbered as Table 3-2.</w:t>
      </w:r>
    </w:p>
    <w:p w14:paraId="1CE35354" w14:textId="4A4C9E72" w:rsidR="00CE1782" w:rsidRPr="00CE1782" w:rsidRDefault="00CE1782" w:rsidP="00284A81">
      <w:pPr>
        <w:pStyle w:val="TableTitle"/>
        <w:rPr>
          <w:lang w:eastAsia="en-GB"/>
        </w:rPr>
      </w:pPr>
      <w:r w:rsidRPr="00CE1782">
        <w:rPr>
          <w:lang w:eastAsia="en-GB"/>
        </w:rPr>
        <w:t>Integer Literals in Rust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16"/>
        <w:gridCol w:w="2217"/>
      </w:tblGrid>
      <w:tr w:rsidR="005A3308" w14:paraId="41F549EA" w14:textId="77777777" w:rsidTr="00A07C97">
        <w:tc>
          <w:tcPr>
            <w:tcW w:w="2216" w:type="dxa"/>
          </w:tcPr>
          <w:p w14:paraId="4F10E35C" w14:textId="4E467DD0" w:rsidR="005A3308" w:rsidRDefault="005A3308" w:rsidP="00A07C97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>Number literals</w:t>
            </w:r>
          </w:p>
        </w:tc>
        <w:tc>
          <w:tcPr>
            <w:tcW w:w="2217" w:type="dxa"/>
          </w:tcPr>
          <w:p w14:paraId="55EF0F8C" w14:textId="3F7C056D" w:rsidR="005A3308" w:rsidRDefault="005A3308" w:rsidP="00A07C97">
            <w:pPr>
              <w:pStyle w:val="TableHeader"/>
              <w:rPr>
                <w:lang w:eastAsia="en-GB"/>
              </w:rPr>
            </w:pPr>
            <w:r>
              <w:rPr>
                <w:lang w:eastAsia="en-GB"/>
              </w:rPr>
              <w:t>Example</w:t>
            </w:r>
          </w:p>
        </w:tc>
      </w:tr>
      <w:tr w:rsidR="005A3308" w14:paraId="1E6949D9" w14:textId="77777777" w:rsidTr="00A07C97">
        <w:tc>
          <w:tcPr>
            <w:tcW w:w="2216" w:type="dxa"/>
          </w:tcPr>
          <w:p w14:paraId="7A2166A1" w14:textId="34469A7D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Decimal</w:t>
            </w:r>
            <w:r w:rsidR="00BC792B">
              <w:rPr>
                <w:lang w:eastAsia="en-GB"/>
              </w:rPr>
              <w:fldChar w:fldCharType="begin"/>
            </w:r>
            <w:r w:rsidR="00BC792B">
              <w:instrText xml:space="preserve"> XE "</w:instrText>
            </w:r>
            <w:r w:rsidR="00BC792B" w:rsidRPr="007974EA">
              <w:instrText>decimal literal syntax</w:instrText>
            </w:r>
            <w:r w:rsidR="00BC792B">
              <w:instrText xml:space="preserve">" </w:instrText>
            </w:r>
            <w:r w:rsidR="00BC792B">
              <w:rPr>
                <w:lang w:eastAsia="en-GB"/>
              </w:rPr>
              <w:fldChar w:fldCharType="end"/>
            </w:r>
          </w:p>
        </w:tc>
        <w:tc>
          <w:tcPr>
            <w:tcW w:w="2217" w:type="dxa"/>
          </w:tcPr>
          <w:p w14:paraId="6E6B1969" w14:textId="7D0EED5B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98_22</w:t>
            </w:r>
            <w:r>
              <w:rPr>
                <w:rStyle w:val="Literal"/>
              </w:rPr>
              <w:t>2</w:t>
            </w:r>
          </w:p>
        </w:tc>
      </w:tr>
      <w:tr w:rsidR="005A3308" w14:paraId="1C3155F1" w14:textId="77777777" w:rsidTr="00A07C97">
        <w:tc>
          <w:tcPr>
            <w:tcW w:w="2216" w:type="dxa"/>
          </w:tcPr>
          <w:p w14:paraId="4842BD3C" w14:textId="32184258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Hex</w:t>
            </w:r>
            <w:r w:rsidR="00BC792B">
              <w:rPr>
                <w:lang w:eastAsia="en-GB"/>
              </w:rPr>
              <w:fldChar w:fldCharType="begin"/>
            </w:r>
            <w:r w:rsidR="00BC792B">
              <w:instrText xml:space="preserve"> XE "</w:instrText>
            </w:r>
            <w:r w:rsidR="00BC792B" w:rsidRPr="00F90483">
              <w:instrText>hexadecimal literal syntax</w:instrText>
            </w:r>
            <w:r w:rsidR="00BC792B">
              <w:instrText xml:space="preserve">" </w:instrText>
            </w:r>
            <w:r w:rsidR="00BC792B">
              <w:rPr>
                <w:lang w:eastAsia="en-GB"/>
              </w:rPr>
              <w:fldChar w:fldCharType="end"/>
            </w:r>
          </w:p>
        </w:tc>
        <w:tc>
          <w:tcPr>
            <w:tcW w:w="2217" w:type="dxa"/>
          </w:tcPr>
          <w:p w14:paraId="43627180" w14:textId="14C23B42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0xff</w:t>
            </w:r>
          </w:p>
        </w:tc>
      </w:tr>
      <w:tr w:rsidR="005A3308" w14:paraId="634568F6" w14:textId="77777777" w:rsidTr="00A07C97">
        <w:tc>
          <w:tcPr>
            <w:tcW w:w="2216" w:type="dxa"/>
          </w:tcPr>
          <w:p w14:paraId="2BBACDD4" w14:textId="717132BD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Octal</w:t>
            </w:r>
            <w:r w:rsidR="00BC792B">
              <w:rPr>
                <w:lang w:eastAsia="en-GB"/>
              </w:rPr>
              <w:fldChar w:fldCharType="begin"/>
            </w:r>
            <w:r w:rsidR="00BC792B">
              <w:instrText xml:space="preserve"> XE "</w:instrText>
            </w:r>
            <w:r w:rsidR="00BC792B" w:rsidRPr="0041543B">
              <w:instrText>octal literal syntax</w:instrText>
            </w:r>
            <w:r w:rsidR="00BC792B">
              <w:instrText xml:space="preserve">" </w:instrText>
            </w:r>
            <w:r w:rsidR="00BC792B">
              <w:rPr>
                <w:lang w:eastAsia="en-GB"/>
              </w:rPr>
              <w:fldChar w:fldCharType="end"/>
            </w:r>
          </w:p>
        </w:tc>
        <w:tc>
          <w:tcPr>
            <w:tcW w:w="2217" w:type="dxa"/>
          </w:tcPr>
          <w:p w14:paraId="3876F83C" w14:textId="1F877D76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0o77</w:t>
            </w:r>
          </w:p>
        </w:tc>
      </w:tr>
      <w:tr w:rsidR="005A3308" w14:paraId="776B6B52" w14:textId="77777777" w:rsidTr="00A07C97">
        <w:tc>
          <w:tcPr>
            <w:tcW w:w="2216" w:type="dxa"/>
          </w:tcPr>
          <w:p w14:paraId="78D8954F" w14:textId="465909DD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Binary</w:t>
            </w:r>
            <w:r w:rsidR="00BC792B">
              <w:rPr>
                <w:lang w:eastAsia="en-GB"/>
              </w:rPr>
              <w:fldChar w:fldCharType="begin"/>
            </w:r>
            <w:r w:rsidR="00BC792B">
              <w:instrText xml:space="preserve"> XE "</w:instrText>
            </w:r>
            <w:r w:rsidR="00BC792B" w:rsidRPr="001C3B76">
              <w:instrText>binary literal syntax</w:instrText>
            </w:r>
            <w:r w:rsidR="00BC792B">
              <w:instrText xml:space="preserve">" </w:instrText>
            </w:r>
            <w:r w:rsidR="00BC792B">
              <w:rPr>
                <w:lang w:eastAsia="en-GB"/>
              </w:rPr>
              <w:fldChar w:fldCharType="end"/>
            </w:r>
          </w:p>
        </w:tc>
        <w:tc>
          <w:tcPr>
            <w:tcW w:w="2217" w:type="dxa"/>
          </w:tcPr>
          <w:p w14:paraId="27E4DFC7" w14:textId="7B7EBAFD" w:rsidR="005A3308" w:rsidRPr="005A3308" w:rsidRDefault="005A3308" w:rsidP="00A07C97">
            <w:pPr>
              <w:pStyle w:val="TableBody"/>
              <w:rPr>
                <w:rStyle w:val="Literal"/>
              </w:rPr>
            </w:pPr>
            <w:r w:rsidRPr="005A3308">
              <w:rPr>
                <w:rStyle w:val="Literal"/>
              </w:rPr>
              <w:t>0b1111_0000</w:t>
            </w:r>
          </w:p>
        </w:tc>
      </w:tr>
      <w:tr w:rsidR="005A3308" w14:paraId="6033C8BC" w14:textId="77777777" w:rsidTr="00A07C97">
        <w:tc>
          <w:tcPr>
            <w:tcW w:w="2216" w:type="dxa"/>
          </w:tcPr>
          <w:p w14:paraId="6F0113B6" w14:textId="08046893" w:rsidR="005A3308" w:rsidRDefault="005A3308" w:rsidP="00A07C97">
            <w:pPr>
              <w:pStyle w:val="TableBody"/>
              <w:rPr>
                <w:lang w:eastAsia="en-GB"/>
              </w:rPr>
            </w:pPr>
            <w:r>
              <w:rPr>
                <w:lang w:eastAsia="en-GB"/>
              </w:rPr>
              <w:t>Byte (</w:t>
            </w:r>
            <w:r w:rsidRPr="00B92BE9">
              <w:rPr>
                <w:rStyle w:val="Literal"/>
              </w:rPr>
              <w:t>u8</w:t>
            </w:r>
            <w:r>
              <w:rPr>
                <w:lang w:eastAsia="en-GB"/>
              </w:rPr>
              <w:t xml:space="preserve"> only)</w:t>
            </w:r>
            <w:r w:rsidR="00BC792B">
              <w:rPr>
                <w:lang w:eastAsia="en-GB"/>
              </w:rPr>
              <w:t xml:space="preserve"> </w:t>
            </w:r>
            <w:r w:rsidR="00BC792B">
              <w:rPr>
                <w:lang w:eastAsia="en-GB"/>
              </w:rPr>
              <w:fldChar w:fldCharType="begin"/>
            </w:r>
            <w:r w:rsidR="00BC792B">
              <w:instrText xml:space="preserve"> XE "byte</w:instrText>
            </w:r>
            <w:r w:rsidR="00BC792B" w:rsidRPr="00AC00B2">
              <w:instrText xml:space="preserve"> literal syntax</w:instrText>
            </w:r>
            <w:r w:rsidR="00BC792B">
              <w:instrText xml:space="preserve">" </w:instrText>
            </w:r>
            <w:r w:rsidR="00BC792B">
              <w:rPr>
                <w:lang w:eastAsia="en-GB"/>
              </w:rPr>
              <w:fldChar w:fldCharType="end"/>
            </w:r>
          </w:p>
        </w:tc>
        <w:tc>
          <w:tcPr>
            <w:tcW w:w="2217" w:type="dxa"/>
          </w:tcPr>
          <w:p w14:paraId="175E0EC0" w14:textId="2897CE8D" w:rsidR="005A3308" w:rsidRPr="005A3308" w:rsidRDefault="005A3308" w:rsidP="00A07C97">
            <w:pPr>
              <w:pStyle w:val="TableBody"/>
              <w:rPr>
                <w:rStyle w:val="Literal"/>
              </w:rPr>
            </w:pPr>
            <w:proofErr w:type="spellStart"/>
            <w:r w:rsidRPr="005A3308">
              <w:rPr>
                <w:rStyle w:val="Literal"/>
              </w:rPr>
              <w:t>b</w:t>
            </w:r>
            <w:r w:rsidR="00771C5C">
              <w:rPr>
                <w:rStyle w:val="Literal"/>
              </w:rPr>
              <w:t>'</w:t>
            </w:r>
            <w:r w:rsidRPr="005A3308">
              <w:rPr>
                <w:rStyle w:val="Literal"/>
              </w:rPr>
              <w:t>A</w:t>
            </w:r>
            <w:proofErr w:type="spellEnd"/>
            <w:r w:rsidR="00771C5C">
              <w:rPr>
                <w:rStyle w:val="Literal"/>
              </w:rPr>
              <w:t>'</w:t>
            </w:r>
          </w:p>
        </w:tc>
      </w:tr>
    </w:tbl>
    <w:p w14:paraId="3C25707B" w14:textId="14FD130D" w:rsidR="00CE1782" w:rsidRPr="00CE1782" w:rsidRDefault="00CE1782" w:rsidP="004D666C">
      <w:pPr>
        <w:pStyle w:val="Body"/>
        <w:rPr>
          <w:lang w:eastAsia="en-GB"/>
        </w:rPr>
      </w:pPr>
      <w:r w:rsidRPr="001D5A08">
        <w:lastRenderedPageBreak/>
        <w:t>So how do you know which type of integer to use? If you’re unsure, Rust’s</w:t>
      </w:r>
      <w:r w:rsidR="00E61177">
        <w:t xml:space="preserve"> </w:t>
      </w:r>
      <w:r w:rsidRPr="001D5A08">
        <w:t xml:space="preserve">defaults are generally good places to </w:t>
      </w:r>
      <w:proofErr w:type="gramStart"/>
      <w:r w:rsidRPr="001D5A08">
        <w:t>start:</w:t>
      </w:r>
      <w:proofErr w:type="gramEnd"/>
      <w:r w:rsidRPr="001D5A08">
        <w:t xml:space="preserve"> integer types default to </w:t>
      </w:r>
      <w:r w:rsidRPr="00E61177">
        <w:rPr>
          <w:rStyle w:val="Literal"/>
        </w:rPr>
        <w:t>i32</w:t>
      </w:r>
      <w:r w:rsidRPr="001D5A08">
        <w:t>.</w:t>
      </w:r>
      <w:r w:rsidR="00E61177">
        <w:t xml:space="preserve"> </w:t>
      </w:r>
      <w:r w:rsidR="003720ED">
        <w:rPr>
          <w:lang w:eastAsia="en-GB"/>
        </w:rPr>
        <w:fldChar w:fldCharType="begin"/>
      </w:r>
      <w:r w:rsidR="003720ED">
        <w:instrText xml:space="preserve"> XE "usize type:indexing collection with startRange" </w:instrText>
      </w:r>
      <w:r w:rsidR="003720ED">
        <w:rPr>
          <w:lang w:eastAsia="en-GB"/>
        </w:rPr>
        <w:fldChar w:fldCharType="end"/>
      </w:r>
      <w:r w:rsidR="003B6531">
        <w:rPr>
          <w:lang w:eastAsia="en-GB"/>
        </w:rPr>
        <w:fldChar w:fldCharType="begin"/>
      </w:r>
      <w:r w:rsidR="003B6531">
        <w:instrText xml:space="preserve"> XE "isize type:indexing collection with startRange" </w:instrText>
      </w:r>
      <w:r w:rsidR="003B6531">
        <w:rPr>
          <w:lang w:eastAsia="en-GB"/>
        </w:rPr>
        <w:fldChar w:fldCharType="end"/>
      </w:r>
      <w:r w:rsidRPr="001D5A08">
        <w:t xml:space="preserve">The primary situation in which you’d use </w:t>
      </w:r>
      <w:proofErr w:type="spellStart"/>
      <w:r w:rsidRPr="00E61177">
        <w:rPr>
          <w:rStyle w:val="Literal"/>
        </w:rPr>
        <w:t>isize</w:t>
      </w:r>
      <w:proofErr w:type="spellEnd"/>
      <w:r w:rsidRPr="001D5A08">
        <w:t xml:space="preserve"> or </w:t>
      </w:r>
      <w:proofErr w:type="spellStart"/>
      <w:r w:rsidRPr="00E61177">
        <w:rPr>
          <w:rStyle w:val="Literal"/>
        </w:rPr>
        <w:t>usize</w:t>
      </w:r>
      <w:proofErr w:type="spellEnd"/>
      <w:r w:rsidRPr="00CE1782">
        <w:rPr>
          <w:lang w:eastAsia="en-GB"/>
        </w:rPr>
        <w:t xml:space="preserve"> is when indexing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some sort of collection.</w:t>
      </w:r>
      <w:r w:rsidR="003B6531">
        <w:rPr>
          <w:lang w:eastAsia="en-GB"/>
        </w:rPr>
        <w:fldChar w:fldCharType="begin"/>
      </w:r>
      <w:r w:rsidR="003B6531">
        <w:instrText xml:space="preserve"> XE "isize type:indexing collection with endRange" </w:instrText>
      </w:r>
      <w:r w:rsidR="003B6531">
        <w:rPr>
          <w:lang w:eastAsia="en-GB"/>
        </w:rPr>
        <w:fldChar w:fldCharType="end"/>
      </w:r>
      <w:r w:rsidR="003720ED">
        <w:rPr>
          <w:lang w:eastAsia="en-GB"/>
        </w:rPr>
        <w:fldChar w:fldCharType="begin"/>
      </w:r>
      <w:r w:rsidR="003720ED">
        <w:instrText xml:space="preserve"> XE "usize type:indexing collection with endRange" </w:instrText>
      </w:r>
      <w:r w:rsidR="003720ED">
        <w:rPr>
          <w:lang w:eastAsia="en-GB"/>
        </w:rPr>
        <w:fldChar w:fldCharType="end"/>
      </w:r>
      <w:r w:rsidR="00B7240C">
        <w:rPr>
          <w:lang w:eastAsia="en-GB"/>
        </w:rPr>
        <w:fldChar w:fldCharType="begin"/>
      </w:r>
      <w:r w:rsidR="00B7240C">
        <w:instrText xml:space="preserve"> XE "integer data types:signed endRange" </w:instrText>
      </w:r>
      <w:r w:rsidR="00B7240C">
        <w:rPr>
          <w:lang w:eastAsia="en-GB"/>
        </w:rPr>
        <w:fldChar w:fldCharType="end"/>
      </w:r>
      <w:r w:rsidR="00FF6F56">
        <w:rPr>
          <w:lang w:eastAsia="en-GB"/>
        </w:rPr>
        <w:fldChar w:fldCharType="begin"/>
      </w:r>
      <w:r w:rsidR="00FF6F56">
        <w:instrText xml:space="preserve"> XE "signed integer types endRange" </w:instrText>
      </w:r>
      <w:r w:rsidR="00FF6F56">
        <w:rPr>
          <w:lang w:eastAsia="en-GB"/>
        </w:rPr>
        <w:fldChar w:fldCharType="end"/>
      </w:r>
      <w:r w:rsidR="00423D2D">
        <w:rPr>
          <w:lang w:eastAsia="en-GB"/>
        </w:rPr>
        <w:fldChar w:fldCharType="begin"/>
      </w:r>
      <w:r w:rsidR="00423D2D">
        <w:instrText xml:space="preserve"> XE "integer data types:unsigned endRange" </w:instrText>
      </w:r>
      <w:r w:rsidR="00423D2D">
        <w:rPr>
          <w:lang w:eastAsia="en-GB"/>
        </w:rPr>
        <w:fldChar w:fldCharType="end"/>
      </w:r>
      <w:r w:rsidR="006D0D7A">
        <w:rPr>
          <w:lang w:eastAsia="en-GB"/>
        </w:rPr>
        <w:fldChar w:fldCharType="begin"/>
      </w:r>
      <w:r w:rsidR="006D0D7A">
        <w:instrText xml:space="preserve"> XE "unsigned integer types endRange" </w:instrText>
      </w:r>
      <w:r w:rsidR="006D0D7A">
        <w:rPr>
          <w:lang w:eastAsia="en-GB"/>
        </w:rPr>
        <w:fldChar w:fldCharType="end"/>
      </w:r>
    </w:p>
    <w:p w14:paraId="2AB685B3" w14:textId="77777777" w:rsidR="00A01D98" w:rsidRDefault="00A01D98" w:rsidP="00AE40BB">
      <w:pPr>
        <w:pStyle w:val="BoxType"/>
        <w:rPr>
          <w:lang w:eastAsia="en-GB"/>
        </w:rPr>
      </w:pPr>
      <w:bookmarkStart w:id="50" w:name="integer-overflow"/>
      <w:bookmarkStart w:id="51" w:name="_Toc105758580"/>
      <w:bookmarkEnd w:id="50"/>
    </w:p>
    <w:p w14:paraId="0358FB26" w14:textId="0C0C2443" w:rsidR="00CE1782" w:rsidRPr="00CE1782" w:rsidRDefault="00B96A56" w:rsidP="00A66324">
      <w:pPr>
        <w:pStyle w:val="BoxTitle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"integer overflow startRange" </w:instrText>
      </w:r>
      <w:r>
        <w:rPr>
          <w:lang w:eastAsia="en-GB"/>
        </w:rPr>
        <w:fldChar w:fldCharType="end"/>
      </w:r>
      <w:r w:rsidR="007C0E82">
        <w:rPr>
          <w:lang w:eastAsia="en-GB"/>
        </w:rPr>
        <w:fldChar w:fldCharType="begin"/>
      </w:r>
      <w:r w:rsidR="007C0E82">
        <w:instrText xml:space="preserve"> XE "overflow of integers" </w:instrText>
      </w:r>
      <w:r w:rsidR="007C0E82">
        <w:rPr>
          <w:lang w:eastAsia="en-GB"/>
        </w:rPr>
        <w:fldChar w:fldCharType="end"/>
      </w:r>
      <w:r w:rsidR="00CE1782" w:rsidRPr="00CE1782">
        <w:rPr>
          <w:lang w:eastAsia="en-GB"/>
        </w:rPr>
        <w:t>Integer Overflow</w:t>
      </w:r>
      <w:bookmarkEnd w:id="51"/>
    </w:p>
    <w:p w14:paraId="43C51642" w14:textId="0E310DA3" w:rsidR="00CE1782" w:rsidRPr="00CE1782" w:rsidRDefault="00CE1782" w:rsidP="00A66324">
      <w:pPr>
        <w:pStyle w:val="BoxBody"/>
        <w:rPr>
          <w:lang w:eastAsia="en-GB"/>
        </w:rPr>
      </w:pPr>
      <w:r w:rsidRPr="001D5A08">
        <w:t xml:space="preserve">Let’s say you have a variable of type </w:t>
      </w:r>
      <w:r w:rsidRPr="00E61177">
        <w:rPr>
          <w:rStyle w:val="Literal"/>
        </w:rPr>
        <w:t>u8</w:t>
      </w:r>
      <w:r w:rsidRPr="00CE1782">
        <w:rPr>
          <w:lang w:eastAsia="en-GB"/>
        </w:rPr>
        <w:t xml:space="preserve"> that can hold values between 0 and</w:t>
      </w:r>
      <w:r w:rsidR="0040171C">
        <w:rPr>
          <w:lang w:eastAsia="en-GB"/>
        </w:rPr>
        <w:t xml:space="preserve"> </w:t>
      </w:r>
      <w:r w:rsidR="00A66324">
        <w:rPr>
          <w:lang w:eastAsia="en-GB"/>
        </w:rPr>
        <w:t>255</w:t>
      </w:r>
      <w:r w:rsidR="00EB3318">
        <w:rPr>
          <w:lang w:eastAsia="en-GB"/>
        </w:rPr>
        <w:t xml:space="preserve">. </w:t>
      </w:r>
      <w:r w:rsidRPr="00CE1782">
        <w:rPr>
          <w:lang w:eastAsia="en-GB"/>
        </w:rPr>
        <w:t>If you try to change the variable to a value outside that range, such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as 256, </w:t>
      </w:r>
      <w:r w:rsidRPr="00675E74">
        <w:rPr>
          <w:rStyle w:val="Italic"/>
        </w:rPr>
        <w:t>integer overflow</w:t>
      </w:r>
      <w:r w:rsidRPr="001D5A08">
        <w:t xml:space="preserve"> will occur, which can result in one of two</w:t>
      </w:r>
      <w:r w:rsidR="00E61177">
        <w:t xml:space="preserve"> </w:t>
      </w:r>
      <w:r w:rsidRPr="001D5A08">
        <w:t>behaviors. When you’re compiling in debug mode, Rust includes checks for</w:t>
      </w:r>
      <w:r w:rsidR="00E61177">
        <w:t xml:space="preserve"> </w:t>
      </w:r>
      <w:r w:rsidRPr="001D5A08">
        <w:t xml:space="preserve">integer overflow that cause your program to </w:t>
      </w:r>
      <w:r w:rsidRPr="00675E74">
        <w:rPr>
          <w:rStyle w:val="Italic"/>
        </w:rPr>
        <w:t>panic</w:t>
      </w:r>
      <w:r w:rsidRPr="001D5A08">
        <w:t xml:space="preserve"> at runtime if this</w:t>
      </w:r>
      <w:r w:rsidR="00E61177">
        <w:t xml:space="preserve"> </w:t>
      </w:r>
      <w:r w:rsidRPr="001D5A08">
        <w:t xml:space="preserve">behavior occurs. Rust uses the term </w:t>
      </w:r>
      <w:r w:rsidRPr="00AE40BB">
        <w:rPr>
          <w:rStyle w:val="Italic"/>
        </w:rPr>
        <w:t>panicking</w:t>
      </w:r>
      <w:r w:rsidR="00FA3CFC">
        <w:rPr>
          <w:lang w:eastAsia="en-GB"/>
        </w:rPr>
        <w:fldChar w:fldCharType="begin"/>
      </w:r>
      <w:r w:rsidR="00FA3CFC">
        <w:instrText xml:space="preserve"> XE "panicking" </w:instrText>
      </w:r>
      <w:r w:rsidR="00FA3CFC">
        <w:rPr>
          <w:lang w:eastAsia="en-GB"/>
        </w:rPr>
        <w:fldChar w:fldCharType="end"/>
      </w:r>
      <w:r w:rsidRPr="001D5A08">
        <w:t xml:space="preserve"> when a program exits with an</w:t>
      </w:r>
      <w:r w:rsidR="00E61177">
        <w:t xml:space="preserve"> </w:t>
      </w:r>
      <w:r w:rsidRPr="001D5A08">
        <w:t xml:space="preserve">error; we’ll discuss panics in more depth in </w:t>
      </w:r>
      <w:r w:rsidRPr="00AE40BB">
        <w:rPr>
          <w:rStyle w:val="Xref"/>
        </w:rPr>
        <w:t>“</w:t>
      </w:r>
      <w:proofErr w:type="spellStart"/>
      <w:r w:rsidRPr="00AE40BB">
        <w:rPr>
          <w:rStyle w:val="Xref"/>
        </w:rPr>
        <w:t>Unrecoverable</w:t>
      </w:r>
      <w:proofErr w:type="spellEnd"/>
      <w:r w:rsidRPr="00AE40BB">
        <w:rPr>
          <w:rStyle w:val="Xref"/>
        </w:rPr>
        <w:t xml:space="preserve"> </w:t>
      </w:r>
      <w:proofErr w:type="spellStart"/>
      <w:r w:rsidRPr="00AE40BB">
        <w:rPr>
          <w:rStyle w:val="Xref"/>
        </w:rPr>
        <w:t>Errors</w:t>
      </w:r>
      <w:proofErr w:type="spellEnd"/>
      <w:r w:rsidRPr="00AE40BB">
        <w:rPr>
          <w:rStyle w:val="Xref"/>
        </w:rPr>
        <w:t xml:space="preserve"> </w:t>
      </w:r>
      <w:proofErr w:type="spellStart"/>
      <w:r w:rsidRPr="00AE40BB">
        <w:rPr>
          <w:rStyle w:val="Xref"/>
        </w:rPr>
        <w:t>with</w:t>
      </w:r>
      <w:proofErr w:type="spellEnd"/>
      <w:r w:rsidR="00E61177" w:rsidRPr="00AE40BB">
        <w:rPr>
          <w:rStyle w:val="Xref"/>
        </w:rPr>
        <w:t xml:space="preserve"> </w:t>
      </w:r>
      <w:r w:rsidRPr="00AE40BB">
        <w:rPr>
          <w:rStyle w:val="Xref"/>
        </w:rPr>
        <w:t>panic!”</w:t>
      </w:r>
      <w:r w:rsidRPr="00CE1782">
        <w:rPr>
          <w:lang w:eastAsia="en-GB"/>
        </w:rPr>
        <w:t xml:space="preserve"> </w:t>
      </w:r>
      <w:r w:rsidR="0040171C">
        <w:rPr>
          <w:lang w:eastAsia="en-GB"/>
        </w:rPr>
        <w:t xml:space="preserve">on </w:t>
      </w:r>
      <w:r w:rsidR="0040171C" w:rsidRPr="00AE40BB">
        <w:rPr>
          <w:rStyle w:val="Xref"/>
        </w:rPr>
        <w:t>page XX</w:t>
      </w:r>
      <w:r w:rsidRPr="00CE1782">
        <w:rPr>
          <w:lang w:eastAsia="en-GB"/>
        </w:rPr>
        <w:t>.</w:t>
      </w:r>
    </w:p>
    <w:p w14:paraId="7AF3BD50" w14:textId="5A441BE0" w:rsidR="00CE1782" w:rsidRPr="00CE1782" w:rsidRDefault="00CE1782" w:rsidP="00A66324">
      <w:pPr>
        <w:pStyle w:val="BoxBody"/>
        <w:rPr>
          <w:lang w:eastAsia="en-GB"/>
        </w:rPr>
      </w:pPr>
      <w:r w:rsidRPr="00CE1782">
        <w:rPr>
          <w:lang w:eastAsia="en-GB"/>
        </w:rPr>
        <w:t xml:space="preserve">When you’re compiling in release mode with the </w:t>
      </w:r>
      <w:r w:rsidRPr="00E61177">
        <w:rPr>
          <w:rStyle w:val="Literal"/>
        </w:rPr>
        <w:t>--release</w:t>
      </w:r>
      <w:r w:rsidRPr="001D5A08">
        <w:t xml:space="preserve"> flag</w:t>
      </w:r>
      <w:r w:rsidR="00EE256F">
        <w:rPr>
          <w:lang w:eastAsia="en-GB"/>
        </w:rPr>
        <w:fldChar w:fldCharType="begin"/>
      </w:r>
      <w:r w:rsidR="00EE256F">
        <w:instrText xml:space="preserve"> XE "release mode" </w:instrText>
      </w:r>
      <w:r w:rsidR="00EE256F">
        <w:rPr>
          <w:lang w:eastAsia="en-GB"/>
        </w:rPr>
        <w:fldChar w:fldCharType="end"/>
      </w:r>
      <w:r w:rsidRPr="001D5A08">
        <w:t>, Rust does</w:t>
      </w:r>
      <w:r w:rsidR="00E61177">
        <w:t xml:space="preserve"> </w:t>
      </w:r>
      <w:r w:rsidRPr="00675E74">
        <w:rPr>
          <w:rStyle w:val="Italic"/>
        </w:rPr>
        <w:t>not</w:t>
      </w:r>
      <w:r w:rsidRPr="001D5A08">
        <w:t xml:space="preserve"> include checks for integer overflow that cause panics. Instead, if</w:t>
      </w:r>
      <w:r w:rsidR="00E61177">
        <w:t xml:space="preserve"> </w:t>
      </w:r>
      <w:r w:rsidRPr="001D5A08">
        <w:t xml:space="preserve">overflow occurs, Rust performs </w:t>
      </w:r>
      <w:r w:rsidRPr="00675E74">
        <w:rPr>
          <w:rStyle w:val="Italic"/>
        </w:rPr>
        <w:t>two’s complement wrapping</w:t>
      </w:r>
      <w:r w:rsidR="007F32B6">
        <w:rPr>
          <w:lang w:eastAsia="en-GB"/>
        </w:rPr>
        <w:fldChar w:fldCharType="begin"/>
      </w:r>
      <w:r w:rsidR="007F32B6">
        <w:instrText xml:space="preserve"> XE "two's complement wrapping" </w:instrText>
      </w:r>
      <w:r w:rsidR="007F32B6">
        <w:rPr>
          <w:lang w:eastAsia="en-GB"/>
        </w:rPr>
        <w:fldChar w:fldCharType="end"/>
      </w:r>
      <w:r w:rsidRPr="001D5A08">
        <w:t>. In short, values</w:t>
      </w:r>
      <w:r w:rsidR="00E61177">
        <w:t xml:space="preserve"> </w:t>
      </w:r>
      <w:r w:rsidRPr="001D5A08">
        <w:t>greater than the maximum value the type can hold “wrap around” to the minimum</w:t>
      </w:r>
      <w:r w:rsidR="00E61177">
        <w:t xml:space="preserve"> </w:t>
      </w:r>
      <w:r w:rsidRPr="001D5A08">
        <w:t xml:space="preserve">of the values the type can hold. In the case of a </w:t>
      </w:r>
      <w:r w:rsidRPr="00E61177">
        <w:rPr>
          <w:rStyle w:val="Literal"/>
        </w:rPr>
        <w:t>u8</w:t>
      </w:r>
      <w:r w:rsidRPr="00CE1782">
        <w:rPr>
          <w:lang w:eastAsia="en-GB"/>
        </w:rPr>
        <w:t>, the value 256 becomes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0, the value 257 becomes 1, and so on. The program won’t panic, but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variable will have a value that probably isn’t what you were expecting it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have. Relying on integer overflow’s wrapping behavior is considered an error.</w:t>
      </w:r>
    </w:p>
    <w:p w14:paraId="73B29002" w14:textId="4D4648D4" w:rsidR="00CE1782" w:rsidRPr="00CE1782" w:rsidRDefault="00CE1782" w:rsidP="00A66324">
      <w:pPr>
        <w:pStyle w:val="BoxBody"/>
        <w:rPr>
          <w:lang w:eastAsia="en-GB"/>
        </w:rPr>
      </w:pPr>
      <w:r w:rsidRPr="00CE1782">
        <w:rPr>
          <w:lang w:eastAsia="en-GB"/>
        </w:rPr>
        <w:t>To explicitly handle the possibility of overflow, you can use these families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methods provided by the standard library for primitive numeric types:</w:t>
      </w:r>
    </w:p>
    <w:p w14:paraId="244B96F0" w14:textId="4A5406E8" w:rsidR="00CE1782" w:rsidRPr="00AE40BB" w:rsidRDefault="00CE1782" w:rsidP="00A66324">
      <w:pPr>
        <w:pStyle w:val="BoxListBullet"/>
      </w:pPr>
      <w:r w:rsidRPr="001D5A08">
        <w:t xml:space="preserve">Wrap in all modes with the </w:t>
      </w:r>
      <w:r w:rsidRPr="00E61177">
        <w:rPr>
          <w:rStyle w:val="Literal"/>
        </w:rPr>
        <w:t>wrapping_*</w:t>
      </w:r>
      <w:r w:rsidRPr="001D5A08">
        <w:t xml:space="preserve"> methods, such as </w:t>
      </w:r>
      <w:proofErr w:type="spellStart"/>
      <w:r w:rsidRPr="00E61177">
        <w:rPr>
          <w:rStyle w:val="Literal"/>
        </w:rPr>
        <w:t>wrapping_add</w:t>
      </w:r>
      <w:proofErr w:type="spellEnd"/>
      <w:r w:rsidR="00EB3318" w:rsidRPr="00AE40BB">
        <w:t>.</w:t>
      </w:r>
      <w:r w:rsidR="005B15AC">
        <w:rPr>
          <w:lang w:eastAsia="en-GB"/>
        </w:rPr>
        <w:fldChar w:fldCharType="begin"/>
      </w:r>
      <w:r w:rsidR="005B15AC">
        <w:instrText xml:space="preserve"> XE "wrapping</w:instrText>
      </w:r>
      <w:r w:rsidR="002C706E">
        <w:instrText>_*</w:instrText>
      </w:r>
      <w:r w:rsidR="005B15AC">
        <w:instrText xml:space="preserve"> methods" </w:instrText>
      </w:r>
      <w:r w:rsidR="005B15AC">
        <w:rPr>
          <w:lang w:eastAsia="en-GB"/>
        </w:rPr>
        <w:fldChar w:fldCharType="end"/>
      </w:r>
    </w:p>
    <w:p w14:paraId="02EA328F" w14:textId="11240B6B" w:rsidR="00CE1782" w:rsidRPr="00CE1782" w:rsidRDefault="00CE1782" w:rsidP="00A66324">
      <w:pPr>
        <w:pStyle w:val="BoxListBullet"/>
        <w:rPr>
          <w:lang w:eastAsia="en-GB"/>
        </w:rPr>
      </w:pPr>
      <w:r w:rsidRPr="00CE1782">
        <w:rPr>
          <w:lang w:eastAsia="en-GB"/>
        </w:rPr>
        <w:t xml:space="preserve">Return the </w:t>
      </w:r>
      <w:proofErr w:type="gramStart"/>
      <w:r w:rsidRPr="00E61177">
        <w:rPr>
          <w:rStyle w:val="Literal"/>
        </w:rPr>
        <w:t>None</w:t>
      </w:r>
      <w:r w:rsidRPr="001D5A08">
        <w:t xml:space="preserve"> value</w:t>
      </w:r>
      <w:proofErr w:type="gramEnd"/>
      <w:r w:rsidRPr="001D5A08">
        <w:t xml:space="preserve"> if there is overflow with the </w:t>
      </w:r>
      <w:r w:rsidRPr="00E61177">
        <w:rPr>
          <w:rStyle w:val="Literal"/>
        </w:rPr>
        <w:t>checked_*</w:t>
      </w:r>
      <w:r w:rsidRPr="00CE1782">
        <w:rPr>
          <w:lang w:eastAsia="en-GB"/>
        </w:rPr>
        <w:t xml:space="preserve"> methods</w:t>
      </w:r>
      <w:r w:rsidR="00EB3318">
        <w:rPr>
          <w:lang w:eastAsia="en-GB"/>
        </w:rPr>
        <w:t>.</w:t>
      </w:r>
      <w:r w:rsidR="002C706E" w:rsidRPr="002C706E">
        <w:rPr>
          <w:lang w:eastAsia="en-GB"/>
        </w:rPr>
        <w:t xml:space="preserve"> </w:t>
      </w:r>
      <w:r w:rsidR="002C706E">
        <w:rPr>
          <w:lang w:eastAsia="en-GB"/>
        </w:rPr>
        <w:fldChar w:fldCharType="begin"/>
      </w:r>
      <w:r w:rsidR="002C706E">
        <w:instrText xml:space="preserve"> XE "checked_* methods" </w:instrText>
      </w:r>
      <w:r w:rsidR="002C706E">
        <w:rPr>
          <w:lang w:eastAsia="en-GB"/>
        </w:rPr>
        <w:fldChar w:fldCharType="end"/>
      </w:r>
    </w:p>
    <w:p w14:paraId="6DA2425B" w14:textId="64D9B783" w:rsidR="00CE1782" w:rsidRPr="00CE1782" w:rsidRDefault="00CE1782" w:rsidP="00A66324">
      <w:pPr>
        <w:pStyle w:val="BoxListBullet"/>
        <w:rPr>
          <w:lang w:eastAsia="en-GB"/>
        </w:rPr>
      </w:pPr>
      <w:r w:rsidRPr="00CE1782">
        <w:rPr>
          <w:lang w:eastAsia="en-GB"/>
        </w:rPr>
        <w:t xml:space="preserve">Return the value and a </w:t>
      </w:r>
      <w:del w:id="52" w:author="Chris Krycho" w:date="2025-02-14T10:20:00Z" w16du:dateUtc="2025-02-14T17:20:00Z">
        <w:r w:rsidRPr="00CE1782" w:rsidDel="00010912">
          <w:rPr>
            <w:lang w:eastAsia="en-GB"/>
          </w:rPr>
          <w:delText>boolean</w:delText>
        </w:r>
      </w:del>
      <w:ins w:id="53" w:author="Chris Krycho" w:date="2025-02-14T10:20:00Z" w16du:dateUtc="2025-02-14T17:20:00Z">
        <w:r w:rsidR="00010912" w:rsidRPr="00CE1782">
          <w:rPr>
            <w:lang w:eastAsia="en-GB"/>
          </w:rPr>
          <w:t>Boolean</w:t>
        </w:r>
      </w:ins>
      <w:r w:rsidRPr="00CE1782">
        <w:rPr>
          <w:lang w:eastAsia="en-GB"/>
        </w:rPr>
        <w:t xml:space="preserve"> indicating whether there was overflow with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</w:t>
      </w:r>
      <w:r w:rsidRPr="00E61177">
        <w:rPr>
          <w:rStyle w:val="Literal"/>
        </w:rPr>
        <w:t>overflowing_*</w:t>
      </w:r>
      <w:r w:rsidRPr="00CE1782">
        <w:rPr>
          <w:lang w:eastAsia="en-GB"/>
        </w:rPr>
        <w:t xml:space="preserve"> methods</w:t>
      </w:r>
      <w:r w:rsidR="00EB3318">
        <w:rPr>
          <w:lang w:eastAsia="en-GB"/>
        </w:rPr>
        <w:t>.</w:t>
      </w:r>
      <w:r w:rsidR="00774D76" w:rsidRPr="00774D76">
        <w:rPr>
          <w:lang w:eastAsia="en-GB"/>
        </w:rPr>
        <w:t xml:space="preserve"> </w:t>
      </w:r>
      <w:r w:rsidR="00774D76">
        <w:rPr>
          <w:lang w:eastAsia="en-GB"/>
        </w:rPr>
        <w:fldChar w:fldCharType="begin"/>
      </w:r>
      <w:r w:rsidR="00774D76">
        <w:instrText xml:space="preserve"> XE "overflowing_* methods" </w:instrText>
      </w:r>
      <w:r w:rsidR="00774D76">
        <w:rPr>
          <w:lang w:eastAsia="en-GB"/>
        </w:rPr>
        <w:fldChar w:fldCharType="end"/>
      </w:r>
    </w:p>
    <w:p w14:paraId="04D895ED" w14:textId="19B294E7" w:rsidR="00CE1782" w:rsidRPr="00CE1782" w:rsidRDefault="00CE1782" w:rsidP="00A66324">
      <w:pPr>
        <w:pStyle w:val="BoxListBullet"/>
        <w:rPr>
          <w:lang w:eastAsia="en-GB"/>
        </w:rPr>
      </w:pPr>
      <w:r w:rsidRPr="00CE1782">
        <w:rPr>
          <w:lang w:eastAsia="en-GB"/>
        </w:rPr>
        <w:t>Saturate at the value’s minimum or maximum values with</w:t>
      </w:r>
      <w:r w:rsidR="0040171C">
        <w:rPr>
          <w:lang w:eastAsia="en-GB"/>
        </w:rPr>
        <w:t xml:space="preserve"> the</w:t>
      </w:r>
      <w:r w:rsidRPr="00CE1782">
        <w:rPr>
          <w:lang w:eastAsia="en-GB"/>
        </w:rPr>
        <w:t xml:space="preserve"> </w:t>
      </w:r>
      <w:r w:rsidRPr="00E61177">
        <w:rPr>
          <w:rStyle w:val="Literal"/>
        </w:rPr>
        <w:t>saturating_*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methods</w:t>
      </w:r>
      <w:r w:rsidR="00EB3318">
        <w:rPr>
          <w:lang w:eastAsia="en-GB"/>
        </w:rPr>
        <w:t>.</w:t>
      </w:r>
      <w:r w:rsidR="009E01FA">
        <w:rPr>
          <w:lang w:eastAsia="en-GB"/>
        </w:rPr>
        <w:fldChar w:fldCharType="begin"/>
      </w:r>
      <w:r w:rsidR="009E01FA">
        <w:instrText xml:space="preserve"> XE "saturating_* methods" </w:instrText>
      </w:r>
      <w:r w:rsidR="009E01FA">
        <w:rPr>
          <w:lang w:eastAsia="en-GB"/>
        </w:rPr>
        <w:fldChar w:fldCharType="end"/>
      </w:r>
      <w:r w:rsidR="00F93A54">
        <w:rPr>
          <w:lang w:eastAsia="en-GB"/>
        </w:rPr>
        <w:fldChar w:fldCharType="begin"/>
      </w:r>
      <w:r w:rsidR="00F93A54">
        <w:instrText xml:space="preserve"> XE "integer data types endRange" </w:instrText>
      </w:r>
      <w:r w:rsidR="00F93A54">
        <w:rPr>
          <w:lang w:eastAsia="en-GB"/>
        </w:rPr>
        <w:fldChar w:fldCharType="end"/>
      </w:r>
      <w:r w:rsidR="00300BA1">
        <w:rPr>
          <w:lang w:eastAsia="en-GB"/>
        </w:rPr>
        <w:fldChar w:fldCharType="begin"/>
      </w:r>
      <w:r w:rsidR="00300BA1">
        <w:instrText xml:space="preserve"> XE "integer overflow endRange" </w:instrText>
      </w:r>
      <w:r w:rsidR="00300BA1">
        <w:rPr>
          <w:lang w:eastAsia="en-GB"/>
        </w:rPr>
        <w:fldChar w:fldCharType="end"/>
      </w:r>
      <w:r w:rsidR="00045FA2">
        <w:rPr>
          <w:lang w:eastAsia="en-GB"/>
        </w:rPr>
        <w:fldChar w:fldCharType="begin"/>
      </w:r>
      <w:r w:rsidR="00045FA2">
        <w:instrText xml:space="preserve"> XE "overflow of integers endRange" </w:instrText>
      </w:r>
      <w:r w:rsidR="00045FA2">
        <w:rPr>
          <w:lang w:eastAsia="en-GB"/>
        </w:rPr>
        <w:fldChar w:fldCharType="end"/>
      </w:r>
    </w:p>
    <w:bookmarkStart w:id="54" w:name="floating-point-types"/>
    <w:bookmarkStart w:id="55" w:name="_Toc105758581"/>
    <w:bookmarkStart w:id="56" w:name="_Toc106887980"/>
    <w:bookmarkEnd w:id="54"/>
    <w:p w14:paraId="03FC48B1" w14:textId="001A229B" w:rsidR="00CE1782" w:rsidRPr="00CE1782" w:rsidRDefault="00FD51DA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"floating-point data types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Floating-Point Types</w:t>
      </w:r>
      <w:bookmarkEnd w:id="55"/>
      <w:bookmarkEnd w:id="56"/>
    </w:p>
    <w:p w14:paraId="007D6C7F" w14:textId="10F54FB4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Rust also has two primitive types for </w:t>
      </w:r>
      <w:r w:rsidRPr="00675E74">
        <w:rPr>
          <w:rStyle w:val="Italic"/>
        </w:rPr>
        <w:t>floating-point numbers</w:t>
      </w:r>
      <w:r w:rsidRPr="001D5A08">
        <w:t>, which are</w:t>
      </w:r>
      <w:r w:rsidR="00E61177">
        <w:t xml:space="preserve"> </w:t>
      </w:r>
      <w:r w:rsidRPr="001D5A08">
        <w:t xml:space="preserve">numbers with decimal points. Rust’s floating-point types are </w:t>
      </w:r>
      <w:r w:rsidRPr="00E61177">
        <w:rPr>
          <w:rStyle w:val="Literal"/>
        </w:rPr>
        <w:t>f32</w:t>
      </w:r>
      <w:r w:rsidRPr="001D5A08">
        <w:t xml:space="preserve"> and </w:t>
      </w:r>
      <w:r w:rsidRPr="00E61177">
        <w:rPr>
          <w:rStyle w:val="Literal"/>
        </w:rPr>
        <w:t>f64</w:t>
      </w:r>
      <w:r w:rsidRPr="001D5A08">
        <w:t>,</w:t>
      </w:r>
      <w:r w:rsidR="00E61177">
        <w:t xml:space="preserve"> </w:t>
      </w:r>
      <w:r w:rsidRPr="001D5A08">
        <w:t xml:space="preserve">which are 32 bits and 64 bits in size, respectively. The default type is </w:t>
      </w:r>
      <w:r w:rsidRPr="00E61177">
        <w:rPr>
          <w:rStyle w:val="Literal"/>
        </w:rPr>
        <w:t>f64</w:t>
      </w:r>
      <w:r w:rsidR="00E61177">
        <w:t xml:space="preserve"> </w:t>
      </w:r>
      <w:r w:rsidRPr="001D5A08">
        <w:t>because on modern CPUs</w:t>
      </w:r>
      <w:r w:rsidR="003C7202">
        <w:t>,</w:t>
      </w:r>
      <w:r w:rsidRPr="001D5A08">
        <w:t xml:space="preserve"> it’s roughly the same speed as </w:t>
      </w:r>
      <w:r w:rsidRPr="00E61177">
        <w:rPr>
          <w:rStyle w:val="Literal"/>
        </w:rPr>
        <w:t>f32</w:t>
      </w:r>
      <w:r w:rsidRPr="00CE1782">
        <w:rPr>
          <w:lang w:eastAsia="en-GB"/>
        </w:rPr>
        <w:t xml:space="preserve"> but is capable of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more precision. All floating-point types are signed.</w:t>
      </w:r>
    </w:p>
    <w:p w14:paraId="66B7EE78" w14:textId="77777777" w:rsidR="00CE1782" w:rsidRPr="00CE1782" w:rsidRDefault="00CE1782" w:rsidP="00284A81">
      <w:pPr>
        <w:pStyle w:val="Body"/>
        <w:rPr>
          <w:lang w:eastAsia="en-GB"/>
        </w:rPr>
      </w:pPr>
      <w:r w:rsidRPr="00CE1782">
        <w:rPr>
          <w:lang w:eastAsia="en-GB"/>
        </w:rPr>
        <w:t>Here’s an example that shows floating-point numbers in action:</w:t>
      </w:r>
    </w:p>
    <w:p w14:paraId="3944637D" w14:textId="6A321846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FA974F3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72F84D2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2.0; // f64</w:t>
      </w:r>
    </w:p>
    <w:p w14:paraId="3AB44721" w14:textId="77777777" w:rsidR="00CE1782" w:rsidRPr="00CE1782" w:rsidRDefault="00CE1782" w:rsidP="00675E74">
      <w:pPr>
        <w:pStyle w:val="Code"/>
        <w:rPr>
          <w:lang w:eastAsia="en-GB"/>
        </w:rPr>
      </w:pPr>
    </w:p>
    <w:p w14:paraId="311989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y: f32 = 3.0; // f32</w:t>
      </w:r>
    </w:p>
    <w:p w14:paraId="3BCDAAE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C235822" w14:textId="47CBB900" w:rsidR="00CE1782" w:rsidRPr="00CE1782" w:rsidRDefault="00CE1782" w:rsidP="001D5A08">
      <w:pPr>
        <w:pStyle w:val="Body"/>
        <w:rPr>
          <w:lang w:eastAsia="en-GB"/>
        </w:rPr>
      </w:pPr>
      <w:r w:rsidRPr="001D5A08">
        <w:t>Floating-point numbers are represented according to the IEEE-754 standard.</w:t>
      </w:r>
      <w:del w:id="57" w:author="Chris Krycho" w:date="2025-02-14T10:20:00Z" w16du:dateUtc="2025-02-14T17:20:00Z">
        <w:r w:rsidRPr="001D5A08" w:rsidDel="00010912">
          <w:delText xml:space="preserve"> </w:delText>
        </w:r>
        <w:commentRangeStart w:id="58"/>
        <w:r w:rsidRPr="001D5A08" w:rsidDel="00010912">
          <w:delText>The</w:delText>
        </w:r>
        <w:r w:rsidR="00E61177" w:rsidDel="00010912">
          <w:delText xml:space="preserve"> </w:delText>
        </w:r>
        <w:r w:rsidRPr="00E61177" w:rsidDel="00010912">
          <w:rPr>
            <w:rStyle w:val="Literal"/>
          </w:rPr>
          <w:delText>f32</w:delText>
        </w:r>
        <w:r w:rsidRPr="001D5A08" w:rsidDel="00010912">
          <w:delText xml:space="preserve"> type is a single-precision float, and </w:delText>
        </w:r>
        <w:r w:rsidRPr="00E61177" w:rsidDel="00010912">
          <w:rPr>
            <w:rStyle w:val="Literal"/>
          </w:rPr>
          <w:delText>f64</w:delText>
        </w:r>
        <w:r w:rsidRPr="00CE1782" w:rsidDel="00010912">
          <w:rPr>
            <w:lang w:eastAsia="en-GB"/>
          </w:rPr>
          <w:delText xml:space="preserve"> has double precision.</w:delText>
        </w:r>
      </w:del>
      <w:commentRangeEnd w:id="58"/>
      <w:r w:rsidR="0001091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8"/>
      </w:r>
      <w:r w:rsidR="00FD51DA" w:rsidRPr="00FD51DA">
        <w:rPr>
          <w:lang w:eastAsia="en-GB"/>
        </w:rPr>
        <w:t xml:space="preserve"> </w:t>
      </w:r>
      <w:r w:rsidR="00FD51DA">
        <w:rPr>
          <w:lang w:eastAsia="en-GB"/>
        </w:rPr>
        <w:fldChar w:fldCharType="begin"/>
      </w:r>
      <w:r w:rsidR="00FD51DA">
        <w:instrText xml:space="preserve"> XE "floating-point data types endRange" </w:instrText>
      </w:r>
      <w:r w:rsidR="00FD51DA">
        <w:rPr>
          <w:lang w:eastAsia="en-GB"/>
        </w:rPr>
        <w:fldChar w:fldCharType="end"/>
      </w:r>
    </w:p>
    <w:bookmarkStart w:id="59" w:name="numeric-operations"/>
    <w:bookmarkStart w:id="60" w:name="_Toc105758582"/>
    <w:bookmarkStart w:id="61" w:name="_Toc106887981"/>
    <w:bookmarkEnd w:id="59"/>
    <w:p w14:paraId="52F8EADD" w14:textId="3499749F" w:rsidR="00CE1782" w:rsidRPr="00CE1782" w:rsidRDefault="00FB3CDB" w:rsidP="00284A81">
      <w:pPr>
        <w:pStyle w:val="HeadC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"integer data types:numeric operations with startRange" </w:instrText>
      </w:r>
      <w:r>
        <w:rPr>
          <w:lang w:eastAsia="en-GB"/>
        </w:rPr>
        <w:fldChar w:fldCharType="end"/>
      </w:r>
      <w:r w:rsidR="00D26312">
        <w:rPr>
          <w:lang w:eastAsia="en-GB"/>
        </w:rPr>
        <w:fldChar w:fldCharType="begin"/>
      </w:r>
      <w:r w:rsidR="00D26312">
        <w:instrText xml:space="preserve"> XE "numeric operations startRange" </w:instrText>
      </w:r>
      <w:r w:rsidR="00D26312">
        <w:rPr>
          <w:lang w:eastAsia="en-GB"/>
        </w:rPr>
        <w:fldChar w:fldCharType="end"/>
      </w:r>
      <w:r w:rsidR="00CE1782" w:rsidRPr="00CE1782">
        <w:rPr>
          <w:lang w:eastAsia="en-GB"/>
        </w:rPr>
        <w:t>Numeric Operations</w:t>
      </w:r>
      <w:bookmarkEnd w:id="60"/>
      <w:bookmarkEnd w:id="61"/>
    </w:p>
    <w:p w14:paraId="32570A4F" w14:textId="264D4FAE" w:rsidR="00CE1782" w:rsidRPr="00CE1782" w:rsidRDefault="00CE1782" w:rsidP="001D5A08">
      <w:pPr>
        <w:pStyle w:val="Body"/>
        <w:rPr>
          <w:lang w:eastAsia="en-GB"/>
        </w:rPr>
      </w:pPr>
      <w:r w:rsidRPr="001D5A08">
        <w:t>Rust supports the basic mathematical operations you’d expect for all the</w:t>
      </w:r>
      <w:r w:rsidR="00E61177">
        <w:t xml:space="preserve"> </w:t>
      </w:r>
      <w:r w:rsidRPr="001D5A08">
        <w:t>number types: addition</w:t>
      </w:r>
      <w:r w:rsidR="00CA702D">
        <w:rPr>
          <w:lang w:eastAsia="en-GB"/>
        </w:rPr>
        <w:fldChar w:fldCharType="begin"/>
      </w:r>
      <w:r w:rsidR="00CA702D">
        <w:instrText xml:space="preserve"> XE "+ (addition operator)" </w:instrText>
      </w:r>
      <w:r w:rsidR="00CA702D">
        <w:rPr>
          <w:lang w:eastAsia="en-GB"/>
        </w:rPr>
        <w:fldChar w:fldCharType="end"/>
      </w:r>
      <w:r w:rsidR="00CA702D">
        <w:rPr>
          <w:lang w:eastAsia="en-GB"/>
        </w:rPr>
        <w:fldChar w:fldCharType="begin"/>
      </w:r>
      <w:r w:rsidR="00CA702D">
        <w:instrText xml:space="preserve"> XE "addition operator (+)" </w:instrText>
      </w:r>
      <w:r w:rsidR="00CA702D">
        <w:rPr>
          <w:lang w:eastAsia="en-GB"/>
        </w:rPr>
        <w:fldChar w:fldCharType="end"/>
      </w:r>
      <w:r w:rsidR="0053374F">
        <w:rPr>
          <w:lang w:eastAsia="en-GB"/>
        </w:rPr>
        <w:fldChar w:fldCharType="begin"/>
      </w:r>
      <w:r w:rsidR="0053374F">
        <w:instrText xml:space="preserve"> XE "addition:of number types" </w:instrText>
      </w:r>
      <w:r w:rsidR="0053374F">
        <w:rPr>
          <w:lang w:eastAsia="en-GB"/>
        </w:rPr>
        <w:fldChar w:fldCharType="end"/>
      </w:r>
      <w:r w:rsidRPr="001D5A08">
        <w:t>, subtraction</w:t>
      </w:r>
      <w:r w:rsidR="00235B00">
        <w:rPr>
          <w:lang w:eastAsia="en-GB"/>
        </w:rPr>
        <w:fldChar w:fldCharType="begin"/>
      </w:r>
      <w:r w:rsidR="00235B00">
        <w:instrText xml:space="preserve"> XE "- (hyphen):for subtraction" </w:instrText>
      </w:r>
      <w:r w:rsidR="00235B00">
        <w:rPr>
          <w:lang w:eastAsia="en-GB"/>
        </w:rPr>
        <w:fldChar w:fldCharType="end"/>
      </w:r>
      <w:r w:rsidR="00AC3C19">
        <w:rPr>
          <w:lang w:eastAsia="en-GB"/>
        </w:rPr>
        <w:fldChar w:fldCharType="begin"/>
      </w:r>
      <w:r w:rsidR="00AC3C19">
        <w:instrText xml:space="preserve"> XE "hyphen (-):for subtraction" </w:instrText>
      </w:r>
      <w:r w:rsidR="00AC3C19">
        <w:rPr>
          <w:lang w:eastAsia="en-GB"/>
        </w:rPr>
        <w:fldChar w:fldCharType="end"/>
      </w:r>
      <w:r w:rsidR="0082683A">
        <w:rPr>
          <w:lang w:eastAsia="en-GB"/>
        </w:rPr>
        <w:fldChar w:fldCharType="begin"/>
      </w:r>
      <w:r w:rsidR="0082683A">
        <w:instrText xml:space="preserve"> XE "subtraction" </w:instrText>
      </w:r>
      <w:r w:rsidR="0082683A">
        <w:rPr>
          <w:lang w:eastAsia="en-GB"/>
        </w:rPr>
        <w:fldChar w:fldCharType="end"/>
      </w:r>
      <w:r w:rsidRPr="001D5A08">
        <w:t>, multiplication</w:t>
      </w:r>
      <w:r w:rsidR="00DE35B2">
        <w:rPr>
          <w:lang w:eastAsia="en-GB"/>
        </w:rPr>
        <w:fldChar w:fldCharType="begin"/>
      </w:r>
      <w:r w:rsidR="00DE35B2">
        <w:instrText xml:space="preserve"> XE "* (</w:instrText>
      </w:r>
      <w:r w:rsidR="000F442D">
        <w:instrText>asterisk):</w:instrText>
      </w:r>
      <w:r w:rsidR="00DE35B2">
        <w:instrText xml:space="preserve">multiplication operator" </w:instrText>
      </w:r>
      <w:r w:rsidR="00DE35B2">
        <w:rPr>
          <w:lang w:eastAsia="en-GB"/>
        </w:rPr>
        <w:fldChar w:fldCharType="end"/>
      </w:r>
      <w:r w:rsidR="00FE7FB1">
        <w:rPr>
          <w:lang w:eastAsia="en-GB"/>
        </w:rPr>
        <w:fldChar w:fldCharType="begin"/>
      </w:r>
      <w:r w:rsidR="00FE7FB1">
        <w:instrText xml:space="preserve"> XE "asterisk (*):multiplication operator" </w:instrText>
      </w:r>
      <w:r w:rsidR="00FE7FB1">
        <w:rPr>
          <w:lang w:eastAsia="en-GB"/>
        </w:rPr>
        <w:fldChar w:fldCharType="end"/>
      </w:r>
      <w:r w:rsidR="00B2324E">
        <w:rPr>
          <w:lang w:eastAsia="en-GB"/>
        </w:rPr>
        <w:fldChar w:fldCharType="begin"/>
      </w:r>
      <w:r w:rsidR="00B2324E">
        <w:instrText xml:space="preserve"> XE "multiplication" </w:instrText>
      </w:r>
      <w:r w:rsidR="00B2324E">
        <w:rPr>
          <w:lang w:eastAsia="en-GB"/>
        </w:rPr>
        <w:fldChar w:fldCharType="end"/>
      </w:r>
      <w:r w:rsidRPr="001D5A08">
        <w:t>, division</w:t>
      </w:r>
      <w:r w:rsidR="00851D39">
        <w:rPr>
          <w:lang w:eastAsia="en-GB"/>
        </w:rPr>
        <w:fldChar w:fldCharType="begin"/>
      </w:r>
      <w:r w:rsidR="00851D39">
        <w:instrText xml:space="preserve"> XE "/ (division operator)" </w:instrText>
      </w:r>
      <w:r w:rsidR="00851D39">
        <w:rPr>
          <w:lang w:eastAsia="en-GB"/>
        </w:rPr>
        <w:fldChar w:fldCharType="end"/>
      </w:r>
      <w:r w:rsidR="00AF2B31">
        <w:rPr>
          <w:lang w:eastAsia="en-GB"/>
        </w:rPr>
        <w:fldChar w:fldCharType="begin"/>
      </w:r>
      <w:r w:rsidR="00AF2B31">
        <w:instrText xml:space="preserve"> XE "division operator (/)" </w:instrText>
      </w:r>
      <w:r w:rsidR="00AF2B31">
        <w:rPr>
          <w:lang w:eastAsia="en-GB"/>
        </w:rPr>
        <w:fldChar w:fldCharType="end"/>
      </w:r>
      <w:r w:rsidRPr="001D5A08">
        <w:t>, and remainder</w:t>
      </w:r>
      <w:r w:rsidR="004A2C20">
        <w:rPr>
          <w:lang w:eastAsia="en-GB"/>
        </w:rPr>
        <w:fldChar w:fldCharType="begin"/>
      </w:r>
      <w:r w:rsidR="004A2C20">
        <w:instrText xml:space="preserve"> XE "% (remainder operator)" </w:instrText>
      </w:r>
      <w:r w:rsidR="004A2C20">
        <w:rPr>
          <w:lang w:eastAsia="en-GB"/>
        </w:rPr>
        <w:fldChar w:fldCharType="end"/>
      </w:r>
      <w:r w:rsidR="004A2C20">
        <w:rPr>
          <w:lang w:eastAsia="en-GB"/>
        </w:rPr>
        <w:fldChar w:fldCharType="begin"/>
      </w:r>
      <w:r w:rsidR="004A2C20">
        <w:instrText xml:space="preserve"> XE "remainder operator (%)" </w:instrText>
      </w:r>
      <w:r w:rsidR="004A2C20">
        <w:rPr>
          <w:lang w:eastAsia="en-GB"/>
        </w:rPr>
        <w:fldChar w:fldCharType="end"/>
      </w:r>
      <w:r w:rsidR="004F3672">
        <w:rPr>
          <w:lang w:eastAsia="en-GB"/>
        </w:rPr>
        <w:fldChar w:fldCharType="begin"/>
      </w:r>
      <w:r w:rsidR="004F3672">
        <w:instrText xml:space="preserve"> XE "</w:instrText>
      </w:r>
      <w:r w:rsidR="004F3672" w:rsidRPr="001402E6">
        <w:instrText>modulo operator</w:instrText>
      </w:r>
      <w:r w:rsidR="004F3672">
        <w:instrText>" \t "</w:instrText>
      </w:r>
      <w:r w:rsidR="004F3672" w:rsidRPr="00907624">
        <w:rPr>
          <w:rFonts w:asciiTheme="minorHAnsi" w:hAnsiTheme="minorHAnsi"/>
          <w:i/>
        </w:rPr>
        <w:instrText>See</w:instrText>
      </w:r>
      <w:r w:rsidR="004F3672" w:rsidRPr="00907624">
        <w:rPr>
          <w:rFonts w:asciiTheme="minorHAnsi" w:hAnsiTheme="minorHAnsi"/>
        </w:rPr>
        <w:instrText xml:space="preserve"> remainder operator</w:instrText>
      </w:r>
      <w:r w:rsidR="004F3672">
        <w:instrText xml:space="preserve">" </w:instrText>
      </w:r>
      <w:r w:rsidR="004F3672">
        <w:rPr>
          <w:lang w:eastAsia="en-GB"/>
        </w:rPr>
        <w:fldChar w:fldCharType="end"/>
      </w:r>
      <w:r w:rsidRPr="001D5A08">
        <w:t>.</w:t>
      </w:r>
      <w:r w:rsidR="00E61177">
        <w:t xml:space="preserve"> </w:t>
      </w:r>
      <w:r w:rsidRPr="001D5A08">
        <w:t xml:space="preserve">Integer division </w:t>
      </w:r>
      <w:r w:rsidR="0024429C">
        <w:t xml:space="preserve">truncates toward zero </w:t>
      </w:r>
      <w:r w:rsidRPr="001D5A08">
        <w:t>to the nearest integer. The following code shows</w:t>
      </w:r>
      <w:r w:rsidR="00E61177">
        <w:t xml:space="preserve"> </w:t>
      </w:r>
      <w:r w:rsidRPr="001D5A08">
        <w:t xml:space="preserve">how you’d use each numeric operation in a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statement:</w:t>
      </w:r>
    </w:p>
    <w:p w14:paraId="5033535D" w14:textId="1EDA2C3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C11E861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360CCA0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addition</w:t>
      </w:r>
    </w:p>
    <w:p w14:paraId="23AF1A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sum = 5 + </w:t>
      </w:r>
      <w:proofErr w:type="gramStart"/>
      <w:r w:rsidRPr="00CE1782">
        <w:rPr>
          <w:lang w:eastAsia="en-GB"/>
        </w:rPr>
        <w:t>10;</w:t>
      </w:r>
      <w:proofErr w:type="gramEnd"/>
    </w:p>
    <w:p w14:paraId="0F99786D" w14:textId="77777777" w:rsidR="00CE1782" w:rsidRPr="00CE1782" w:rsidRDefault="00CE1782" w:rsidP="00675E74">
      <w:pPr>
        <w:pStyle w:val="Code"/>
        <w:rPr>
          <w:lang w:eastAsia="en-GB"/>
        </w:rPr>
      </w:pPr>
    </w:p>
    <w:p w14:paraId="0DAD96B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subtraction</w:t>
      </w:r>
    </w:p>
    <w:p w14:paraId="577C79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difference = 95.5 - </w:t>
      </w:r>
      <w:proofErr w:type="gramStart"/>
      <w:r w:rsidRPr="00CE1782">
        <w:rPr>
          <w:lang w:eastAsia="en-GB"/>
        </w:rPr>
        <w:t>4.3;</w:t>
      </w:r>
      <w:proofErr w:type="gramEnd"/>
    </w:p>
    <w:p w14:paraId="5D4AF6E1" w14:textId="77777777" w:rsidR="00CE1782" w:rsidRPr="00CE1782" w:rsidRDefault="00CE1782" w:rsidP="00675E74">
      <w:pPr>
        <w:pStyle w:val="Code"/>
        <w:rPr>
          <w:lang w:eastAsia="en-GB"/>
        </w:rPr>
      </w:pPr>
    </w:p>
    <w:p w14:paraId="1FEDFCF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multiplication</w:t>
      </w:r>
    </w:p>
    <w:p w14:paraId="080F5B4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product = 4 * </w:t>
      </w:r>
      <w:proofErr w:type="gramStart"/>
      <w:r w:rsidRPr="00CE1782">
        <w:rPr>
          <w:lang w:eastAsia="en-GB"/>
        </w:rPr>
        <w:t>30;</w:t>
      </w:r>
      <w:proofErr w:type="gramEnd"/>
    </w:p>
    <w:p w14:paraId="502DF681" w14:textId="77777777" w:rsidR="00CE1782" w:rsidRPr="00CE1782" w:rsidRDefault="00CE1782" w:rsidP="00675E74">
      <w:pPr>
        <w:pStyle w:val="Code"/>
        <w:rPr>
          <w:lang w:eastAsia="en-GB"/>
        </w:rPr>
      </w:pPr>
    </w:p>
    <w:p w14:paraId="0E569DC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division</w:t>
      </w:r>
    </w:p>
    <w:p w14:paraId="2BF009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quotient = 56.7 / </w:t>
      </w:r>
      <w:proofErr w:type="gramStart"/>
      <w:r w:rsidRPr="00CE1782">
        <w:rPr>
          <w:lang w:eastAsia="en-GB"/>
        </w:rPr>
        <w:t>32.2;</w:t>
      </w:r>
      <w:proofErr w:type="gramEnd"/>
    </w:p>
    <w:p w14:paraId="32AC3946" w14:textId="4679EE5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</w:t>
      </w:r>
      <w:r w:rsidR="009E1FBF">
        <w:rPr>
          <w:lang w:eastAsia="en-GB"/>
        </w:rPr>
        <w:t>truncated</w:t>
      </w:r>
      <w:r w:rsidR="009E1FBF" w:rsidRPr="00CE1782">
        <w:rPr>
          <w:lang w:eastAsia="en-GB"/>
        </w:rPr>
        <w:t xml:space="preserve"> </w:t>
      </w:r>
      <w:r w:rsidRPr="00CE1782">
        <w:rPr>
          <w:lang w:eastAsia="en-GB"/>
        </w:rPr>
        <w:t xml:space="preserve">= </w:t>
      </w:r>
      <w:r w:rsidR="003213A0">
        <w:rPr>
          <w:lang w:eastAsia="en-GB"/>
        </w:rPr>
        <w:t>-5</w:t>
      </w:r>
      <w:r w:rsidRPr="00CE1782">
        <w:rPr>
          <w:lang w:eastAsia="en-GB"/>
        </w:rPr>
        <w:t xml:space="preserve"> / 3; // Results in </w:t>
      </w:r>
      <w:r w:rsidR="003213A0">
        <w:rPr>
          <w:lang w:eastAsia="en-GB"/>
        </w:rPr>
        <w:t>-1</w:t>
      </w:r>
    </w:p>
    <w:p w14:paraId="141E0959" w14:textId="77777777" w:rsidR="00CE1782" w:rsidRPr="00CE1782" w:rsidRDefault="00CE1782" w:rsidP="00675E74">
      <w:pPr>
        <w:pStyle w:val="Code"/>
        <w:rPr>
          <w:lang w:eastAsia="en-GB"/>
        </w:rPr>
      </w:pPr>
    </w:p>
    <w:p w14:paraId="5F5969C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remainder</w:t>
      </w:r>
    </w:p>
    <w:p w14:paraId="043BFE5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remainder = 43 % </w:t>
      </w:r>
      <w:proofErr w:type="gramStart"/>
      <w:r w:rsidRPr="00CE1782">
        <w:rPr>
          <w:lang w:eastAsia="en-GB"/>
        </w:rPr>
        <w:t>5;</w:t>
      </w:r>
      <w:proofErr w:type="gramEnd"/>
    </w:p>
    <w:p w14:paraId="0C98290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46B46A4" w14:textId="7099D57D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Each expression in these statements uses a mathematical operator and evaluates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to a single value, which is then bound to a variable. </w:t>
      </w:r>
      <w:r w:rsidRPr="00390432">
        <w:rPr>
          <w:rStyle w:val="Xref"/>
        </w:rPr>
        <w:t>Appendix B</w:t>
      </w:r>
      <w:r w:rsidRPr="00CE1782">
        <w:rPr>
          <w:lang w:eastAsia="en-GB"/>
        </w:rPr>
        <w:t xml:space="preserve"> contains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list of all operators that Rust provides.</w:t>
      </w:r>
      <w:r w:rsidR="00D26312">
        <w:rPr>
          <w:lang w:eastAsia="en-GB"/>
        </w:rPr>
        <w:fldChar w:fldCharType="begin"/>
      </w:r>
      <w:r w:rsidR="00D26312">
        <w:instrText xml:space="preserve"> XE "numeric operations endRange" </w:instrText>
      </w:r>
      <w:r w:rsidR="00D26312">
        <w:rPr>
          <w:lang w:eastAsia="en-GB"/>
        </w:rPr>
        <w:fldChar w:fldCharType="end"/>
      </w:r>
      <w:r w:rsidR="00902C72">
        <w:rPr>
          <w:lang w:eastAsia="en-GB"/>
        </w:rPr>
        <w:fldChar w:fldCharType="begin"/>
      </w:r>
      <w:r w:rsidR="00902C72">
        <w:instrText xml:space="preserve"> XE "integer data types:numeric operations with endRange" </w:instrText>
      </w:r>
      <w:r w:rsidR="00902C72">
        <w:rPr>
          <w:lang w:eastAsia="en-GB"/>
        </w:rPr>
        <w:fldChar w:fldCharType="end"/>
      </w:r>
    </w:p>
    <w:bookmarkStart w:id="62" w:name="the-boolean-type"/>
    <w:bookmarkStart w:id="63" w:name="_Toc105758583"/>
    <w:bookmarkStart w:id="64" w:name="_Toc106887982"/>
    <w:bookmarkEnd w:id="62"/>
    <w:p w14:paraId="6281CB88" w14:textId="5FF5E760" w:rsidR="00CE1782" w:rsidRPr="00CE1782" w:rsidRDefault="00DC4564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</w:instrText>
      </w:r>
      <w:r w:rsidRPr="00A02161">
        <w:instrText>Boolean data type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The Boolean Type</w:t>
      </w:r>
      <w:bookmarkEnd w:id="63"/>
      <w:bookmarkEnd w:id="64"/>
    </w:p>
    <w:p w14:paraId="286A04F6" w14:textId="4E5B5E2B" w:rsidR="00CE1782" w:rsidRPr="00CE1782" w:rsidRDefault="00CE1782" w:rsidP="001D5A08">
      <w:pPr>
        <w:pStyle w:val="Body"/>
        <w:rPr>
          <w:lang w:eastAsia="en-GB"/>
        </w:rPr>
      </w:pPr>
      <w:r w:rsidRPr="001D5A08">
        <w:t>As in most other programming languages, a Boolean type in Rust has two possible</w:t>
      </w:r>
      <w:r w:rsidR="00E61177">
        <w:t xml:space="preserve"> </w:t>
      </w:r>
      <w:r w:rsidRPr="001D5A08">
        <w:t xml:space="preserve">values: </w:t>
      </w:r>
      <w:r w:rsidRPr="00E61177">
        <w:rPr>
          <w:rStyle w:val="Literal"/>
        </w:rPr>
        <w:t>true</w:t>
      </w:r>
      <w:r w:rsidRPr="001D5A08">
        <w:t xml:space="preserve"> and </w:t>
      </w:r>
      <w:r w:rsidRPr="00E61177">
        <w:rPr>
          <w:rStyle w:val="Literal"/>
        </w:rPr>
        <w:t>false</w:t>
      </w:r>
      <w:r w:rsidRPr="001D5A08">
        <w:t>. Booleans are one byte in size. The Boolean type in</w:t>
      </w:r>
      <w:r w:rsidR="00E61177">
        <w:t xml:space="preserve"> </w:t>
      </w:r>
      <w:r w:rsidRPr="001D5A08">
        <w:t xml:space="preserve">Rust is specified using </w:t>
      </w:r>
      <w:r w:rsidRPr="00E61177">
        <w:rPr>
          <w:rStyle w:val="Literal"/>
        </w:rPr>
        <w:t>bool</w:t>
      </w:r>
      <w:r w:rsidRPr="00CE1782">
        <w:rPr>
          <w:lang w:eastAsia="en-GB"/>
        </w:rPr>
        <w:t>. For example:</w:t>
      </w:r>
    </w:p>
    <w:p w14:paraId="064D2212" w14:textId="32DE29D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820B1B4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794E23D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t = </w:t>
      </w:r>
      <w:proofErr w:type="gramStart"/>
      <w:r w:rsidRPr="00CE1782">
        <w:rPr>
          <w:lang w:eastAsia="en-GB"/>
        </w:rPr>
        <w:t>true;</w:t>
      </w:r>
      <w:proofErr w:type="gramEnd"/>
    </w:p>
    <w:p w14:paraId="45C142E6" w14:textId="77777777" w:rsidR="00CE1782" w:rsidRPr="00CE1782" w:rsidRDefault="00CE1782" w:rsidP="00675E74">
      <w:pPr>
        <w:pStyle w:val="Code"/>
        <w:rPr>
          <w:lang w:eastAsia="en-GB"/>
        </w:rPr>
      </w:pPr>
    </w:p>
    <w:p w14:paraId="2230451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f: bool = false; // with explicit type annotation</w:t>
      </w:r>
    </w:p>
    <w:p w14:paraId="30D7BE3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FA9915B" w14:textId="402C1E6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main way to use Boolean values is through conditionals, such as an </w:t>
      </w:r>
      <w:r w:rsidRPr="00E61177">
        <w:rPr>
          <w:rStyle w:val="Literal"/>
        </w:rPr>
        <w:t>if</w:t>
      </w:r>
      <w:r w:rsidR="00E61177">
        <w:t xml:space="preserve"> </w:t>
      </w:r>
      <w:r w:rsidRPr="001D5A08">
        <w:t xml:space="preserve">expression. We’ll cover how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expressions work in Rust in </w:t>
      </w:r>
      <w:r w:rsidRPr="00AE40BB">
        <w:rPr>
          <w:rStyle w:val="Xref"/>
        </w:rPr>
        <w:t>“Control</w:t>
      </w:r>
      <w:r w:rsidR="00E61177" w:rsidRPr="00AE40BB">
        <w:rPr>
          <w:rStyle w:val="Xref"/>
        </w:rPr>
        <w:t xml:space="preserve"> </w:t>
      </w:r>
      <w:r w:rsidRPr="00AE40BB">
        <w:rPr>
          <w:rStyle w:val="Xref"/>
        </w:rPr>
        <w:t>Flow”</w:t>
      </w:r>
      <w:r w:rsidRPr="00CE1782">
        <w:rPr>
          <w:lang w:eastAsia="en-GB"/>
        </w:rPr>
        <w:t xml:space="preserve"> </w:t>
      </w:r>
      <w:r w:rsidR="009D58E0">
        <w:rPr>
          <w:lang w:eastAsia="en-GB"/>
        </w:rPr>
        <w:t xml:space="preserve">on </w:t>
      </w:r>
      <w:r w:rsidR="009D58E0" w:rsidRPr="00AE40BB">
        <w:rPr>
          <w:rStyle w:val="Xref"/>
        </w:rPr>
        <w:t>page XX</w:t>
      </w:r>
      <w:r w:rsidRPr="00CE1782">
        <w:rPr>
          <w:lang w:eastAsia="en-GB"/>
        </w:rPr>
        <w:t>.</w:t>
      </w:r>
      <w:r w:rsidR="008823C0" w:rsidRPr="008823C0">
        <w:rPr>
          <w:lang w:eastAsia="en-GB"/>
        </w:rPr>
        <w:t xml:space="preserve"> </w:t>
      </w:r>
      <w:r w:rsidR="008823C0">
        <w:rPr>
          <w:lang w:eastAsia="en-GB"/>
        </w:rPr>
        <w:fldChar w:fldCharType="begin"/>
      </w:r>
      <w:r w:rsidR="008823C0">
        <w:instrText xml:space="preserve"> XE "</w:instrText>
      </w:r>
      <w:r w:rsidR="008823C0" w:rsidRPr="00AC00B2">
        <w:instrText xml:space="preserve">Boolean data type </w:instrText>
      </w:r>
      <w:r w:rsidR="008823C0">
        <w:instrText>end</w:instrText>
      </w:r>
      <w:r w:rsidR="008823C0" w:rsidRPr="00AC00B2">
        <w:instrText>Range</w:instrText>
      </w:r>
      <w:r w:rsidR="008823C0">
        <w:instrText xml:space="preserve">" </w:instrText>
      </w:r>
      <w:r w:rsidR="008823C0">
        <w:rPr>
          <w:lang w:eastAsia="en-GB"/>
        </w:rPr>
        <w:fldChar w:fldCharType="end"/>
      </w:r>
    </w:p>
    <w:bookmarkStart w:id="65" w:name="the-character-type"/>
    <w:bookmarkStart w:id="66" w:name="_Toc105758584"/>
    <w:bookmarkStart w:id="67" w:name="_Toc106887983"/>
    <w:bookmarkEnd w:id="65"/>
    <w:p w14:paraId="073A4B8B" w14:textId="09D027C5" w:rsidR="00CE1782" w:rsidRPr="00CE1782" w:rsidRDefault="008D7A3D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"character</w:instrText>
      </w:r>
      <w:r w:rsidRPr="00AC00B2">
        <w:instrText xml:space="preserve"> data type startRange</w:instrText>
      </w:r>
      <w:r>
        <w:instrText xml:space="preserve">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The Character Type</w:t>
      </w:r>
      <w:bookmarkEnd w:id="66"/>
      <w:bookmarkEnd w:id="67"/>
    </w:p>
    <w:p w14:paraId="6270D428" w14:textId="4D74D4E7" w:rsidR="00CE1782" w:rsidRDefault="00CE1782" w:rsidP="001D5A08">
      <w:pPr>
        <w:pStyle w:val="Body"/>
        <w:rPr>
          <w:lang w:eastAsia="en-GB"/>
        </w:rPr>
      </w:pPr>
      <w:r w:rsidRPr="001D5A08">
        <w:t xml:space="preserve">Rust’s </w:t>
      </w:r>
      <w:r w:rsidRPr="00E61177">
        <w:rPr>
          <w:rStyle w:val="Literal"/>
        </w:rPr>
        <w:t>char</w:t>
      </w:r>
      <w:r w:rsidRPr="001D5A08">
        <w:t xml:space="preserve"> type is the language’s most primitive alphabetic type. Here</w:t>
      </w:r>
      <w:r w:rsidR="009D58E0">
        <w:t xml:space="preserve"> are</w:t>
      </w:r>
      <w:r w:rsidR="00E61177">
        <w:t xml:space="preserve"> </w:t>
      </w:r>
      <w:r w:rsidRPr="001D5A08">
        <w:t xml:space="preserve">some examples of declaring </w:t>
      </w:r>
      <w:r w:rsidRPr="00E61177">
        <w:rPr>
          <w:rStyle w:val="Literal"/>
        </w:rPr>
        <w:t>char</w:t>
      </w:r>
      <w:r w:rsidRPr="00CE1782">
        <w:rPr>
          <w:lang w:eastAsia="en-GB"/>
        </w:rPr>
        <w:t xml:space="preserve"> values:</w:t>
      </w:r>
    </w:p>
    <w:p w14:paraId="3DD68226" w14:textId="5B679F54" w:rsidR="00284A81" w:rsidRPr="00CE1782" w:rsidRDefault="00284A81" w:rsidP="00284A81">
      <w:pPr>
        <w:pStyle w:val="ProductionDirective"/>
        <w:rPr>
          <w:lang w:eastAsia="en-GB"/>
        </w:rPr>
      </w:pPr>
      <w:r>
        <w:rPr>
          <w:lang w:eastAsia="en-GB"/>
        </w:rPr>
        <w:t>Prod: not</w:t>
      </w:r>
      <w:r w:rsidR="00885D3A">
        <w:rPr>
          <w:lang w:eastAsia="en-GB"/>
        </w:rPr>
        <w:t>e</w:t>
      </w:r>
      <w:r>
        <w:rPr>
          <w:lang w:eastAsia="en-GB"/>
        </w:rPr>
        <w:t xml:space="preserve"> this listing has unusual characters</w:t>
      </w:r>
    </w:p>
    <w:p w14:paraId="1D87F95F" w14:textId="0FF724D9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lastRenderedPageBreak/>
        <w:t>src/main.rs</w:t>
      </w:r>
    </w:p>
    <w:p w14:paraId="04766823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4D85CA2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c = 'z</w:t>
      </w:r>
      <w:proofErr w:type="gramStart"/>
      <w:r w:rsidRPr="00CE1782">
        <w:rPr>
          <w:lang w:eastAsia="en-GB"/>
        </w:rPr>
        <w:t>';</w:t>
      </w:r>
      <w:proofErr w:type="gramEnd"/>
    </w:p>
    <w:p w14:paraId="20A8FFEE" w14:textId="77777777" w:rsidR="00CE1782" w:rsidRPr="00CE1782" w:rsidRDefault="00CE1782" w:rsidP="001D5A08">
      <w:pPr>
        <w:pStyle w:val="Code"/>
        <w:rPr>
          <w:lang w:eastAsia="en-GB"/>
        </w:rPr>
      </w:pPr>
      <w:r w:rsidRPr="001D5A08">
        <w:t xml:space="preserve">    let z: char = '</w:t>
      </w:r>
      <w:r w:rsidRPr="00284A81">
        <w:rPr>
          <w:rFonts w:ascii="Cambria Math" w:hAnsi="Cambria Math" w:cs="Cambria Math"/>
        </w:rPr>
        <w:t>ℤ</w:t>
      </w:r>
      <w:r w:rsidRPr="00CE1782">
        <w:rPr>
          <w:lang w:eastAsia="en-GB"/>
        </w:rPr>
        <w:t>'; // with explicit type annotation</w:t>
      </w:r>
    </w:p>
    <w:p w14:paraId="0E6F0510" w14:textId="77777777" w:rsidR="00CE1782" w:rsidRPr="00CE1782" w:rsidRDefault="00CE1782" w:rsidP="001D5A08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</w:t>
      </w:r>
      <w:proofErr w:type="spellStart"/>
      <w:r w:rsidRPr="00CE1782">
        <w:rPr>
          <w:lang w:eastAsia="en-GB"/>
        </w:rPr>
        <w:t>heart_eyed_cat</w:t>
      </w:r>
      <w:proofErr w:type="spellEnd"/>
      <w:r w:rsidRPr="00CE1782">
        <w:rPr>
          <w:lang w:eastAsia="en-GB"/>
        </w:rPr>
        <w:t xml:space="preserve"> = '</w:t>
      </w:r>
      <w:r w:rsidRPr="00CE1782">
        <w:rPr>
          <w:rFonts w:ascii="Segoe UI Emoji" w:hAnsi="Segoe UI Emoji" w:cs="Segoe UI Emoji"/>
          <w:lang w:eastAsia="en-GB"/>
        </w:rPr>
        <w:t>😻</w:t>
      </w:r>
      <w:proofErr w:type="gramStart"/>
      <w:r w:rsidRPr="00CE1782">
        <w:rPr>
          <w:lang w:eastAsia="en-GB"/>
        </w:rPr>
        <w:t>';</w:t>
      </w:r>
      <w:proofErr w:type="gramEnd"/>
    </w:p>
    <w:p w14:paraId="5421E1B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32DE394D" w14:textId="273CA14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Note that we specify </w:t>
      </w:r>
      <w:r w:rsidRPr="00E61177">
        <w:rPr>
          <w:rStyle w:val="Literal"/>
        </w:rPr>
        <w:t>char</w:t>
      </w:r>
      <w:r w:rsidRPr="001D5A08">
        <w:t xml:space="preserve"> literals with single quotes</w:t>
      </w:r>
      <w:r w:rsidR="007F1DC6">
        <w:rPr>
          <w:lang w:eastAsia="en-GB"/>
        </w:rPr>
        <w:fldChar w:fldCharType="begin"/>
      </w:r>
      <w:r w:rsidR="007F1DC6">
        <w:instrText xml:space="preserve"> XE "' (single quote):for characters" </w:instrText>
      </w:r>
      <w:r w:rsidR="007F1DC6">
        <w:rPr>
          <w:lang w:eastAsia="en-GB"/>
        </w:rPr>
        <w:fldChar w:fldCharType="end"/>
      </w:r>
      <w:r w:rsidR="00600D3B">
        <w:rPr>
          <w:lang w:eastAsia="en-GB"/>
        </w:rPr>
        <w:fldChar w:fldCharType="begin"/>
      </w:r>
      <w:r w:rsidR="00600D3B">
        <w:instrText xml:space="preserve"> XE "single quote ('):for characters" </w:instrText>
      </w:r>
      <w:r w:rsidR="00600D3B">
        <w:rPr>
          <w:lang w:eastAsia="en-GB"/>
        </w:rPr>
        <w:fldChar w:fldCharType="end"/>
      </w:r>
      <w:r w:rsidRPr="001D5A08">
        <w:t>, as opposed to string</w:t>
      </w:r>
      <w:r w:rsidR="00E61177">
        <w:t xml:space="preserve"> </w:t>
      </w:r>
      <w:r w:rsidRPr="001D5A08">
        <w:t>literals, which use double quotes</w:t>
      </w:r>
      <w:r w:rsidR="00927275">
        <w:fldChar w:fldCharType="begin"/>
      </w:r>
      <w:r w:rsidR="00927275">
        <w:instrText xml:space="preserve"> XE "</w:instrText>
      </w:r>
      <w:r w:rsidR="00927275">
        <w:rPr>
          <w:rFonts w:ascii="Times New Roman" w:hAnsi="Times New Roman" w:cs="Times New Roman"/>
          <w:color w:val="auto"/>
          <w:lang w:val="en-CA"/>
        </w:rPr>
        <w:instrText>\</w:instrText>
      </w:r>
      <w:r w:rsidR="00927275" w:rsidRPr="00266BFC">
        <w:instrText>" (double quote)</w:instrText>
      </w:r>
      <w:r w:rsidR="00927275">
        <w:instrText xml:space="preserve">" </w:instrText>
      </w:r>
      <w:r w:rsidR="00927275">
        <w:fldChar w:fldCharType="end"/>
      </w:r>
      <w:r w:rsidR="005C24F3">
        <w:fldChar w:fldCharType="begin"/>
      </w:r>
      <w:r w:rsidR="005C24F3">
        <w:instrText xml:space="preserve"> XE "</w:instrText>
      </w:r>
      <w:r w:rsidR="005C24F3" w:rsidRPr="00AC00B2">
        <w:instrText>double quote</w:instrText>
      </w:r>
      <w:r w:rsidR="005C24F3">
        <w:instrText xml:space="preserve"> (</w:instrText>
      </w:r>
      <w:r w:rsidR="005C24F3">
        <w:rPr>
          <w:rFonts w:ascii="Times New Roman" w:hAnsi="Times New Roman" w:cs="Times New Roman"/>
          <w:color w:val="auto"/>
          <w:lang w:val="en-CA"/>
        </w:rPr>
        <w:instrText>\</w:instrText>
      </w:r>
      <w:r w:rsidR="005C24F3" w:rsidRPr="00AC00B2">
        <w:instrText>")</w:instrText>
      </w:r>
      <w:r w:rsidR="005C24F3">
        <w:instrText xml:space="preserve">" </w:instrText>
      </w:r>
      <w:r w:rsidR="005C24F3">
        <w:fldChar w:fldCharType="end"/>
      </w:r>
      <w:r w:rsidRPr="001D5A08">
        <w:t xml:space="preserve">. Rust’s </w:t>
      </w:r>
      <w:r w:rsidRPr="00E61177">
        <w:rPr>
          <w:rStyle w:val="Literal"/>
        </w:rPr>
        <w:t>char</w:t>
      </w:r>
      <w:r w:rsidRPr="001D5A08">
        <w:t xml:space="preserve"> type is four bytes in size and</w:t>
      </w:r>
      <w:r w:rsidR="00E61177">
        <w:t xml:space="preserve"> </w:t>
      </w:r>
      <w:r w:rsidRPr="001D5A08">
        <w:t xml:space="preserve">represents a </w:t>
      </w:r>
      <w:r w:rsidR="00C4018F">
        <w:rPr>
          <w:lang w:eastAsia="en-GB"/>
        </w:rPr>
        <w:fldChar w:fldCharType="begin"/>
      </w:r>
      <w:r w:rsidR="00C4018F">
        <w:instrText xml:space="preserve"> XE "Unicode Scalar Value</w:instrText>
      </w:r>
      <w:r w:rsidR="00C4018F" w:rsidRPr="00AC00B2">
        <w:instrText xml:space="preserve"> startRange</w:instrText>
      </w:r>
      <w:r w:rsidR="00C4018F">
        <w:instrText xml:space="preserve">" </w:instrText>
      </w:r>
      <w:r w:rsidR="00C4018F">
        <w:rPr>
          <w:lang w:eastAsia="en-GB"/>
        </w:rPr>
        <w:fldChar w:fldCharType="end"/>
      </w:r>
      <w:r w:rsidRPr="001D5A08">
        <w:t>Unicode Scalar Value, which means it can represent a lot more than</w:t>
      </w:r>
      <w:r w:rsidR="00E61177">
        <w:t xml:space="preserve"> </w:t>
      </w:r>
      <w:r w:rsidRPr="001D5A08">
        <w:t>just ASCII. Accented letters; Chinese, Japanese, and Korean characters; emoji;</w:t>
      </w:r>
      <w:r w:rsidR="00E61177">
        <w:t xml:space="preserve"> </w:t>
      </w:r>
      <w:r w:rsidRPr="001D5A08">
        <w:t xml:space="preserve">and zero-width spaces are all valid </w:t>
      </w:r>
      <w:r w:rsidRPr="00E61177">
        <w:rPr>
          <w:rStyle w:val="Literal"/>
        </w:rPr>
        <w:t>char</w:t>
      </w:r>
      <w:r w:rsidRPr="001D5A08">
        <w:t xml:space="preserve"> values in Rust. Unicode Scalar</w:t>
      </w:r>
      <w:r w:rsidR="00E61177">
        <w:t xml:space="preserve"> </w:t>
      </w:r>
      <w:r w:rsidRPr="001D5A08">
        <w:t xml:space="preserve">Values range from </w:t>
      </w:r>
      <w:r w:rsidRPr="00E61177">
        <w:rPr>
          <w:rStyle w:val="Literal"/>
        </w:rPr>
        <w:t>U+0000</w:t>
      </w:r>
      <w:r w:rsidRPr="001D5A08">
        <w:t xml:space="preserve"> to </w:t>
      </w:r>
      <w:r w:rsidRPr="00E61177">
        <w:rPr>
          <w:rStyle w:val="Literal"/>
        </w:rPr>
        <w:t>U+D7FF</w:t>
      </w:r>
      <w:r w:rsidRPr="001D5A08">
        <w:t xml:space="preserve"> and </w:t>
      </w:r>
      <w:r w:rsidRPr="00E61177">
        <w:rPr>
          <w:rStyle w:val="Literal"/>
        </w:rPr>
        <w:t>U+E000</w:t>
      </w:r>
      <w:r w:rsidRPr="001D5A08">
        <w:t xml:space="preserve"> to </w:t>
      </w:r>
      <w:r w:rsidRPr="00E61177">
        <w:rPr>
          <w:rStyle w:val="Literal"/>
        </w:rPr>
        <w:t>U+10FFFF</w:t>
      </w:r>
      <w:r w:rsidRPr="001D5A08">
        <w:t xml:space="preserve"> inclusive.</w:t>
      </w:r>
      <w:r w:rsidR="00E61177">
        <w:t xml:space="preserve"> </w:t>
      </w:r>
      <w:r w:rsidRPr="001D5A08">
        <w:t>However, a “character” isn’t really a concept in Unicode, so your human</w:t>
      </w:r>
      <w:r w:rsidR="00E61177">
        <w:t xml:space="preserve"> </w:t>
      </w:r>
      <w:r w:rsidRPr="001D5A08">
        <w:t xml:space="preserve">intuition for what a “character” is may </w:t>
      </w:r>
      <w:proofErr w:type="gramStart"/>
      <w:r w:rsidRPr="001D5A08">
        <w:t>not match</w:t>
      </w:r>
      <w:proofErr w:type="gramEnd"/>
      <w:r w:rsidRPr="001D5A08">
        <w:t xml:space="preserve"> up with what a </w:t>
      </w:r>
      <w:r w:rsidRPr="00E61177">
        <w:rPr>
          <w:rStyle w:val="Literal"/>
        </w:rPr>
        <w:t>char</w:t>
      </w:r>
      <w:r w:rsidRPr="00CE1782">
        <w:rPr>
          <w:lang w:eastAsia="en-GB"/>
        </w:rPr>
        <w:t xml:space="preserve"> is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Rust. We’ll discuss this topic in detail in </w:t>
      </w:r>
      <w:r w:rsidRPr="00390432">
        <w:rPr>
          <w:rStyle w:val="Xref"/>
        </w:rPr>
        <w:t>“</w:t>
      </w:r>
      <w:proofErr w:type="spellStart"/>
      <w:r w:rsidRPr="00390432">
        <w:rPr>
          <w:rStyle w:val="Xref"/>
        </w:rPr>
        <w:t>Storing</w:t>
      </w:r>
      <w:proofErr w:type="spellEnd"/>
      <w:r w:rsidRPr="00390432">
        <w:rPr>
          <w:rStyle w:val="Xref"/>
        </w:rPr>
        <w:t xml:space="preserve"> UTF-8 </w:t>
      </w:r>
      <w:proofErr w:type="spellStart"/>
      <w:r w:rsidRPr="00390432">
        <w:rPr>
          <w:rStyle w:val="Xref"/>
        </w:rPr>
        <w:t>Encoded</w:t>
      </w:r>
      <w:proofErr w:type="spellEnd"/>
      <w:r w:rsidRPr="00390432">
        <w:rPr>
          <w:rStyle w:val="Xref"/>
        </w:rPr>
        <w:t xml:space="preserve"> </w:t>
      </w:r>
      <w:proofErr w:type="spellStart"/>
      <w:r w:rsidRPr="00390432">
        <w:rPr>
          <w:rStyle w:val="Xref"/>
        </w:rPr>
        <w:t>Text</w:t>
      </w:r>
      <w:proofErr w:type="spellEnd"/>
      <w:r w:rsidRPr="00390432">
        <w:rPr>
          <w:rStyle w:val="Xref"/>
        </w:rPr>
        <w:t xml:space="preserve"> </w:t>
      </w:r>
      <w:proofErr w:type="spellStart"/>
      <w:r w:rsidRPr="00390432">
        <w:rPr>
          <w:rStyle w:val="Xref"/>
        </w:rPr>
        <w:t>with</w:t>
      </w:r>
      <w:proofErr w:type="spellEnd"/>
      <w:r w:rsidR="00E61177" w:rsidRPr="00390432">
        <w:rPr>
          <w:rStyle w:val="Xref"/>
        </w:rPr>
        <w:t xml:space="preserve"> </w:t>
      </w:r>
      <w:r w:rsidRPr="00390432">
        <w:rPr>
          <w:rStyle w:val="Xref"/>
        </w:rPr>
        <w:t xml:space="preserve">Strings” </w:t>
      </w:r>
      <w:r w:rsidR="0040171C">
        <w:t xml:space="preserve">on </w:t>
      </w:r>
      <w:r w:rsidR="0040171C" w:rsidRPr="00AE40BB">
        <w:rPr>
          <w:rStyle w:val="Xref"/>
        </w:rPr>
        <w:t>page XX</w:t>
      </w:r>
      <w:r w:rsidR="00736FE8" w:rsidRPr="00AE40BB">
        <w:t>.</w:t>
      </w:r>
      <w:r w:rsidR="00750ADC">
        <w:rPr>
          <w:lang w:eastAsia="en-GB"/>
        </w:rPr>
        <w:fldChar w:fldCharType="begin"/>
      </w:r>
      <w:r w:rsidR="00750ADC">
        <w:instrText xml:space="preserve"> XE "Unicode Scalar Value end</w:instrText>
      </w:r>
      <w:r w:rsidR="00750ADC" w:rsidRPr="00AC00B2">
        <w:instrText>Range</w:instrText>
      </w:r>
      <w:r w:rsidR="00750ADC">
        <w:instrText xml:space="preserve">" </w:instrText>
      </w:r>
      <w:r w:rsidR="00750ADC">
        <w:rPr>
          <w:lang w:eastAsia="en-GB"/>
        </w:rPr>
        <w:fldChar w:fldCharType="end"/>
      </w:r>
      <w:r w:rsidR="008D7A3D">
        <w:rPr>
          <w:lang w:eastAsia="en-GB"/>
        </w:rPr>
        <w:fldChar w:fldCharType="begin"/>
      </w:r>
      <w:r w:rsidR="008D7A3D">
        <w:instrText xml:space="preserve"> XE "character</w:instrText>
      </w:r>
      <w:r w:rsidR="008D7A3D" w:rsidRPr="00AC00B2">
        <w:instrText xml:space="preserve"> data type </w:instrText>
      </w:r>
      <w:r w:rsidR="008D7A3D">
        <w:instrText>end</w:instrText>
      </w:r>
      <w:r w:rsidR="008D7A3D" w:rsidRPr="00AC00B2">
        <w:instrText>Range</w:instrText>
      </w:r>
      <w:r w:rsidR="008D7A3D">
        <w:instrText xml:space="preserve">" </w:instrText>
      </w:r>
      <w:r w:rsidR="008D7A3D">
        <w:rPr>
          <w:lang w:eastAsia="en-GB"/>
        </w:rPr>
        <w:fldChar w:fldCharType="end"/>
      </w:r>
      <w:r w:rsidR="003F4D17">
        <w:rPr>
          <w:lang w:eastAsia="en-GB"/>
        </w:rPr>
        <w:fldChar w:fldCharType="begin"/>
      </w:r>
      <w:r w:rsidR="003F4D17">
        <w:instrText xml:space="preserve"> XE "scalar data types endRange" </w:instrText>
      </w:r>
      <w:r w:rsidR="003F4D17">
        <w:rPr>
          <w:lang w:eastAsia="en-GB"/>
        </w:rPr>
        <w:fldChar w:fldCharType="end"/>
      </w:r>
      <w:r w:rsidR="001A7A76">
        <w:rPr>
          <w:lang w:eastAsia="en-GB"/>
        </w:rPr>
        <w:fldChar w:fldCharType="begin"/>
      </w:r>
      <w:r w:rsidR="001A7A76">
        <w:instrText xml:space="preserve"> XE "data types:scalar endRange" </w:instrText>
      </w:r>
      <w:r w:rsidR="001A7A76">
        <w:rPr>
          <w:lang w:eastAsia="en-GB"/>
        </w:rPr>
        <w:fldChar w:fldCharType="end"/>
      </w:r>
    </w:p>
    <w:bookmarkStart w:id="68" w:name="compound-types"/>
    <w:bookmarkStart w:id="69" w:name="_Toc105758585"/>
    <w:bookmarkStart w:id="70" w:name="_Toc106887984"/>
    <w:bookmarkEnd w:id="68"/>
    <w:p w14:paraId="1248FB71" w14:textId="5FF1436D" w:rsidR="00CE1782" w:rsidRPr="00CE1782" w:rsidRDefault="0024335B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"data types:compound startRange" </w:instrText>
      </w:r>
      <w:r>
        <w:rPr>
          <w:lang w:eastAsia="en-GB"/>
        </w:rPr>
        <w:fldChar w:fldCharType="end"/>
      </w:r>
      <w:r w:rsidR="003B4F7A">
        <w:rPr>
          <w:lang w:eastAsia="en-GB"/>
        </w:rPr>
        <w:fldChar w:fldCharType="begin"/>
      </w:r>
      <w:r w:rsidR="003B4F7A">
        <w:instrText xml:space="preserve"> XE "compound data types startRange" </w:instrText>
      </w:r>
      <w:r w:rsidR="003B4F7A">
        <w:rPr>
          <w:lang w:eastAsia="en-GB"/>
        </w:rPr>
        <w:fldChar w:fldCharType="end"/>
      </w:r>
      <w:r w:rsidR="00CE1782" w:rsidRPr="00CE1782">
        <w:rPr>
          <w:lang w:eastAsia="en-GB"/>
        </w:rPr>
        <w:t>Compound Types</w:t>
      </w:r>
      <w:bookmarkEnd w:id="69"/>
      <w:bookmarkEnd w:id="70"/>
    </w:p>
    <w:p w14:paraId="14E2E7EF" w14:textId="5B88AC0E" w:rsidR="00CE1782" w:rsidRPr="00CE1782" w:rsidRDefault="00CE1782" w:rsidP="001D5A08">
      <w:pPr>
        <w:pStyle w:val="Body"/>
        <w:rPr>
          <w:lang w:eastAsia="en-GB"/>
        </w:rPr>
      </w:pPr>
      <w:r w:rsidRPr="00675E74">
        <w:rPr>
          <w:rStyle w:val="Italic"/>
        </w:rPr>
        <w:t>Compound types</w:t>
      </w:r>
      <w:r w:rsidRPr="00CE1782">
        <w:rPr>
          <w:lang w:eastAsia="en-GB"/>
        </w:rPr>
        <w:t xml:space="preserve"> can group multiple values into one type. Rust has two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primitive compound types: tuples and arrays.</w:t>
      </w:r>
    </w:p>
    <w:bookmarkStart w:id="71" w:name="the-tuple-type"/>
    <w:bookmarkStart w:id="72" w:name="_Toc105758586"/>
    <w:bookmarkStart w:id="73" w:name="_Toc106887985"/>
    <w:bookmarkEnd w:id="71"/>
    <w:p w14:paraId="5FE8730B" w14:textId="15E0A353" w:rsidR="00CE1782" w:rsidRPr="00CE1782" w:rsidRDefault="00DE28B0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"tuple data type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The Tuple Type</w:t>
      </w:r>
      <w:bookmarkEnd w:id="72"/>
      <w:bookmarkEnd w:id="73"/>
    </w:p>
    <w:p w14:paraId="7392682D" w14:textId="0F57DD5C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 xml:space="preserve">A </w:t>
      </w:r>
      <w:r w:rsidRPr="00AE40BB">
        <w:rPr>
          <w:rStyle w:val="Italic"/>
        </w:rPr>
        <w:t>tuple</w:t>
      </w:r>
      <w:r w:rsidRPr="00CE1782">
        <w:rPr>
          <w:lang w:eastAsia="en-GB"/>
        </w:rPr>
        <w:t xml:space="preserve"> is a general way of grouping together </w:t>
      </w:r>
      <w:proofErr w:type="gramStart"/>
      <w:r w:rsidRPr="00CE1782">
        <w:rPr>
          <w:lang w:eastAsia="en-GB"/>
        </w:rPr>
        <w:t>a number of</w:t>
      </w:r>
      <w:proofErr w:type="gramEnd"/>
      <w:r w:rsidRPr="00CE1782">
        <w:rPr>
          <w:lang w:eastAsia="en-GB"/>
        </w:rPr>
        <w:t xml:space="preserve"> values with a variety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types into one compound type. Tuples have a fixed length: once declared,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they cannot grow or shrink in size.</w:t>
      </w:r>
    </w:p>
    <w:p w14:paraId="52B377DD" w14:textId="44077BC4" w:rsidR="00CE1782" w:rsidRPr="00CE1782" w:rsidRDefault="009A1E93" w:rsidP="00390432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"() (parentheses):for tuples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"parentheses (()):for tuples</w:instrText>
      </w:r>
      <w:r w:rsidR="00DC0D66">
        <w:instrText xml:space="preserve"> start</w:instrText>
      </w:r>
      <w:r>
        <w:instrText xml:space="preserve">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We create a tuple by writing a comma-separated list of values inside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parentheses. Each position in the tuple has a type, and the types of the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different values in the tuple don’t have to be the same. We’ve added optional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type annotations in this example:</w:t>
      </w:r>
    </w:p>
    <w:p w14:paraId="4A0A3A51" w14:textId="174D5E38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56C17E3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1EDD06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tup: (i32, f64, u8) = (500, 6.4, 1</w:t>
      </w:r>
      <w:proofErr w:type="gramStart"/>
      <w:r w:rsidRPr="00CE1782">
        <w:rPr>
          <w:lang w:eastAsia="en-GB"/>
        </w:rPr>
        <w:t>);</w:t>
      </w:r>
      <w:proofErr w:type="gramEnd"/>
    </w:p>
    <w:p w14:paraId="204F4EB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D8AAF40" w14:textId="7DFCECB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variable </w:t>
      </w:r>
      <w:r w:rsidRPr="00E61177">
        <w:rPr>
          <w:rStyle w:val="Literal"/>
        </w:rPr>
        <w:t>tup</w:t>
      </w:r>
      <w:r w:rsidRPr="00CE1782">
        <w:rPr>
          <w:lang w:eastAsia="en-GB"/>
        </w:rPr>
        <w:t xml:space="preserve"> binds to the entire tuple because a tuple is considered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single compound element. </w:t>
      </w:r>
      <w:r w:rsidR="004D3BFC">
        <w:rPr>
          <w:lang w:eastAsia="en-GB"/>
        </w:rPr>
        <w:fldChar w:fldCharType="begin"/>
      </w:r>
      <w:r w:rsidR="004D3BFC">
        <w:instrText xml:space="preserve"> XE "destructuring:of tuples startRange" </w:instrText>
      </w:r>
      <w:r w:rsidR="004D3BFC">
        <w:rPr>
          <w:lang w:eastAsia="en-GB"/>
        </w:rPr>
        <w:fldChar w:fldCharType="end"/>
      </w:r>
      <w:r w:rsidRPr="00CE1782">
        <w:rPr>
          <w:lang w:eastAsia="en-GB"/>
        </w:rPr>
        <w:t>To get the individual values out of a tuple, we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use pattern matching to </w:t>
      </w:r>
      <w:proofErr w:type="spellStart"/>
      <w:r w:rsidRPr="00CE1782">
        <w:rPr>
          <w:lang w:eastAsia="en-GB"/>
        </w:rPr>
        <w:t>destructure</w:t>
      </w:r>
      <w:proofErr w:type="spellEnd"/>
      <w:r w:rsidRPr="00CE1782">
        <w:rPr>
          <w:lang w:eastAsia="en-GB"/>
        </w:rPr>
        <w:t xml:space="preserve"> a tuple value, like this:</w:t>
      </w:r>
    </w:p>
    <w:p w14:paraId="6C71E0A5" w14:textId="0E244577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67C41532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686E17B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tup = (500, 6.4, 1</w:t>
      </w:r>
      <w:proofErr w:type="gramStart"/>
      <w:r w:rsidRPr="00CE1782">
        <w:rPr>
          <w:lang w:eastAsia="en-GB"/>
        </w:rPr>
        <w:t>);</w:t>
      </w:r>
      <w:proofErr w:type="gramEnd"/>
    </w:p>
    <w:p w14:paraId="6290F802" w14:textId="77777777" w:rsidR="00CE1782" w:rsidRPr="00CE1782" w:rsidRDefault="00CE1782" w:rsidP="00675E74">
      <w:pPr>
        <w:pStyle w:val="Code"/>
        <w:rPr>
          <w:lang w:eastAsia="en-GB"/>
        </w:rPr>
      </w:pPr>
    </w:p>
    <w:p w14:paraId="6E8762D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(x, y, z) = </w:t>
      </w:r>
      <w:proofErr w:type="gramStart"/>
      <w:r w:rsidRPr="00CE1782">
        <w:rPr>
          <w:lang w:eastAsia="en-GB"/>
        </w:rPr>
        <w:t>tup;</w:t>
      </w:r>
      <w:proofErr w:type="gramEnd"/>
    </w:p>
    <w:p w14:paraId="5AE753C1" w14:textId="77777777" w:rsidR="00CE1782" w:rsidRPr="00CE1782" w:rsidRDefault="00CE1782" w:rsidP="00675E74">
      <w:pPr>
        <w:pStyle w:val="Code"/>
        <w:rPr>
          <w:lang w:eastAsia="en-GB"/>
        </w:rPr>
      </w:pPr>
    </w:p>
    <w:p w14:paraId="7784ECF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y is: {y}");</w:t>
      </w:r>
    </w:p>
    <w:p w14:paraId="41831E5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E2EBC9A" w14:textId="6B11FAA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program first creates a tuple and binds it to the variable </w:t>
      </w:r>
      <w:r w:rsidRPr="00E61177">
        <w:rPr>
          <w:rStyle w:val="Literal"/>
        </w:rPr>
        <w:t>tup</w:t>
      </w:r>
      <w:r w:rsidRPr="001D5A08">
        <w:t>. It then</w:t>
      </w:r>
      <w:r w:rsidR="00E61177">
        <w:t xml:space="preserve"> </w:t>
      </w:r>
      <w:r w:rsidRPr="001D5A08">
        <w:t xml:space="preserve">uses </w:t>
      </w:r>
      <w:r w:rsidRPr="001D5A08">
        <w:lastRenderedPageBreak/>
        <w:t xml:space="preserve">a pattern with </w:t>
      </w:r>
      <w:proofErr w:type="spellStart"/>
      <w:r w:rsidRPr="00E61177">
        <w:rPr>
          <w:rStyle w:val="Literal"/>
        </w:rPr>
        <w:t>let</w:t>
      </w:r>
      <w:proofErr w:type="spellEnd"/>
      <w:r w:rsidRPr="001D5A08">
        <w:t xml:space="preserve"> to take </w:t>
      </w:r>
      <w:r w:rsidRPr="00E61177">
        <w:rPr>
          <w:rStyle w:val="Literal"/>
        </w:rPr>
        <w:t>tup</w:t>
      </w:r>
      <w:r w:rsidRPr="001D5A08">
        <w:t xml:space="preserve"> and turn it into three separate</w:t>
      </w:r>
      <w:r w:rsidR="00E61177">
        <w:t xml:space="preserve"> </w:t>
      </w:r>
      <w:r w:rsidRPr="001D5A08">
        <w:t xml:space="preserve">variables, </w:t>
      </w:r>
      <w:r w:rsidRPr="00E61177">
        <w:rPr>
          <w:rStyle w:val="Literal"/>
        </w:rPr>
        <w:t>x</w:t>
      </w:r>
      <w:r w:rsidRPr="001D5A08">
        <w:t xml:space="preserve">, </w:t>
      </w:r>
      <w:r w:rsidRPr="00E61177">
        <w:rPr>
          <w:rStyle w:val="Literal"/>
        </w:rPr>
        <w:t>y</w:t>
      </w:r>
      <w:r w:rsidRPr="001D5A08">
        <w:t xml:space="preserve">, and </w:t>
      </w:r>
      <w:r w:rsidRPr="00E61177">
        <w:rPr>
          <w:rStyle w:val="Literal"/>
        </w:rPr>
        <w:t>z</w:t>
      </w:r>
      <w:r w:rsidRPr="001D5A08">
        <w:t xml:space="preserve">. This is called </w:t>
      </w:r>
      <w:proofErr w:type="spellStart"/>
      <w:r w:rsidRPr="00675E74">
        <w:rPr>
          <w:rStyle w:val="Italic"/>
        </w:rPr>
        <w:t>destructuring</w:t>
      </w:r>
      <w:proofErr w:type="spellEnd"/>
      <w:r w:rsidRPr="001D5A08">
        <w:t xml:space="preserve"> because it breaks</w:t>
      </w:r>
      <w:r w:rsidR="00E61177">
        <w:t xml:space="preserve"> </w:t>
      </w:r>
      <w:r w:rsidRPr="001D5A08">
        <w:t>the single tuple into three parts. Finally, the program prints the value of</w:t>
      </w:r>
      <w:r w:rsidR="00E61177">
        <w:t xml:space="preserve"> </w:t>
      </w:r>
      <w:r w:rsidRPr="00E61177">
        <w:rPr>
          <w:rStyle w:val="Literal"/>
        </w:rPr>
        <w:t>y</w:t>
      </w:r>
      <w:r w:rsidRPr="001D5A08">
        <w:t xml:space="preserve">, which is </w:t>
      </w:r>
      <w:r w:rsidRPr="00E61177">
        <w:rPr>
          <w:rStyle w:val="Literal"/>
        </w:rPr>
        <w:t>6.4</w:t>
      </w:r>
      <w:r w:rsidRPr="00CE1782">
        <w:rPr>
          <w:lang w:eastAsia="en-GB"/>
        </w:rPr>
        <w:t>.</w:t>
      </w:r>
      <w:r w:rsidR="00F439BA" w:rsidRPr="00F439BA">
        <w:rPr>
          <w:lang w:eastAsia="en-GB"/>
        </w:rPr>
        <w:t xml:space="preserve"> </w:t>
      </w:r>
      <w:r w:rsidR="00F439BA">
        <w:rPr>
          <w:lang w:eastAsia="en-GB"/>
        </w:rPr>
        <w:fldChar w:fldCharType="begin"/>
      </w:r>
      <w:r w:rsidR="00F439BA">
        <w:instrText xml:space="preserve"> XE "destructuring:of tuples endRange" </w:instrText>
      </w:r>
      <w:r w:rsidR="00F439BA">
        <w:rPr>
          <w:lang w:eastAsia="en-GB"/>
        </w:rPr>
        <w:fldChar w:fldCharType="end"/>
      </w:r>
    </w:p>
    <w:p w14:paraId="42063C1B" w14:textId="0BC41342" w:rsidR="00CE1782" w:rsidRPr="00CE1782" w:rsidRDefault="005D63B5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". (dot):for tuple element access startRange" </w:instrText>
      </w:r>
      <w:r>
        <w:rPr>
          <w:lang w:eastAsia="en-GB"/>
        </w:rPr>
        <w:fldChar w:fldCharType="end"/>
      </w:r>
      <w:r w:rsidR="00F7126A">
        <w:rPr>
          <w:lang w:eastAsia="en-GB"/>
        </w:rPr>
        <w:fldChar w:fldCharType="begin"/>
      </w:r>
      <w:r w:rsidR="00F7126A">
        <w:instrText xml:space="preserve"> XE "dot (.):for tuple element access startRange" </w:instrText>
      </w:r>
      <w:r w:rsidR="00F7126A">
        <w:rPr>
          <w:lang w:eastAsia="en-GB"/>
        </w:rPr>
        <w:fldChar w:fldCharType="end"/>
      </w:r>
      <w:r w:rsidR="00CE1782" w:rsidRPr="00CE1782">
        <w:rPr>
          <w:lang w:eastAsia="en-GB"/>
        </w:rPr>
        <w:t>We can also access a tuple element directly by using a period (</w:t>
      </w:r>
      <w:r w:rsidR="00CE1782" w:rsidRPr="00E61177">
        <w:rPr>
          <w:rStyle w:val="Literal"/>
        </w:rPr>
        <w:t>.</w:t>
      </w:r>
      <w:r w:rsidR="00CE1782" w:rsidRPr="00CE1782">
        <w:rPr>
          <w:lang w:eastAsia="en-GB"/>
        </w:rPr>
        <w:t>) followed by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the index of the value we want to access. For example:</w:t>
      </w:r>
    </w:p>
    <w:p w14:paraId="043CC1B0" w14:textId="2089A5C6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9DF234D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705A1AC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x: (i32, f64, u8) = (500, 6.4, 1</w:t>
      </w:r>
      <w:proofErr w:type="gramStart"/>
      <w:r w:rsidRPr="00CE1782">
        <w:rPr>
          <w:lang w:eastAsia="en-GB"/>
        </w:rPr>
        <w:t>);</w:t>
      </w:r>
      <w:proofErr w:type="gramEnd"/>
    </w:p>
    <w:p w14:paraId="4BC36F3C" w14:textId="77777777" w:rsidR="00CE1782" w:rsidRPr="00CE1782" w:rsidRDefault="00CE1782" w:rsidP="00675E74">
      <w:pPr>
        <w:pStyle w:val="Code"/>
        <w:rPr>
          <w:lang w:eastAsia="en-GB"/>
        </w:rPr>
      </w:pPr>
    </w:p>
    <w:p w14:paraId="238F2A5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</w:t>
      </w:r>
      <w:proofErr w:type="spellStart"/>
      <w:r w:rsidRPr="00CE1782">
        <w:rPr>
          <w:lang w:eastAsia="en-GB"/>
        </w:rPr>
        <w:t>five_hundred</w:t>
      </w:r>
      <w:proofErr w:type="spellEnd"/>
      <w:r w:rsidRPr="00CE1782">
        <w:rPr>
          <w:lang w:eastAsia="en-GB"/>
        </w:rPr>
        <w:t xml:space="preserve"> = x.</w:t>
      </w:r>
      <w:proofErr w:type="gramStart"/>
      <w:r w:rsidRPr="00CE1782">
        <w:rPr>
          <w:lang w:eastAsia="en-GB"/>
        </w:rPr>
        <w:t>0;</w:t>
      </w:r>
      <w:proofErr w:type="gramEnd"/>
    </w:p>
    <w:p w14:paraId="46580167" w14:textId="77777777" w:rsidR="00CE1782" w:rsidRPr="00CE1782" w:rsidRDefault="00CE1782" w:rsidP="00675E74">
      <w:pPr>
        <w:pStyle w:val="Code"/>
        <w:rPr>
          <w:lang w:eastAsia="en-GB"/>
        </w:rPr>
      </w:pPr>
    </w:p>
    <w:p w14:paraId="393AB64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</w:t>
      </w:r>
      <w:proofErr w:type="spellStart"/>
      <w:r w:rsidRPr="00CE1782">
        <w:rPr>
          <w:lang w:eastAsia="en-GB"/>
        </w:rPr>
        <w:t>six_point_four</w:t>
      </w:r>
      <w:proofErr w:type="spellEnd"/>
      <w:r w:rsidRPr="00CE1782">
        <w:rPr>
          <w:lang w:eastAsia="en-GB"/>
        </w:rPr>
        <w:t xml:space="preserve"> = x.</w:t>
      </w:r>
      <w:proofErr w:type="gramStart"/>
      <w:r w:rsidRPr="00CE1782">
        <w:rPr>
          <w:lang w:eastAsia="en-GB"/>
        </w:rPr>
        <w:t>1;</w:t>
      </w:r>
      <w:proofErr w:type="gramEnd"/>
    </w:p>
    <w:p w14:paraId="1C7027FA" w14:textId="77777777" w:rsidR="00CE1782" w:rsidRPr="00CE1782" w:rsidRDefault="00CE1782" w:rsidP="00675E74">
      <w:pPr>
        <w:pStyle w:val="Code"/>
        <w:rPr>
          <w:lang w:eastAsia="en-GB"/>
        </w:rPr>
      </w:pPr>
    </w:p>
    <w:p w14:paraId="15BA55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one = x.</w:t>
      </w:r>
      <w:proofErr w:type="gramStart"/>
      <w:r w:rsidRPr="00CE1782">
        <w:rPr>
          <w:lang w:eastAsia="en-GB"/>
        </w:rPr>
        <w:t>2;</w:t>
      </w:r>
      <w:proofErr w:type="gramEnd"/>
    </w:p>
    <w:p w14:paraId="2867164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5CEA18C" w14:textId="303E9CD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program creates the tuple </w:t>
      </w:r>
      <w:r w:rsidRPr="00E61177">
        <w:rPr>
          <w:rStyle w:val="Literal"/>
        </w:rPr>
        <w:t>x</w:t>
      </w:r>
      <w:r w:rsidRPr="00CE1782">
        <w:rPr>
          <w:lang w:eastAsia="en-GB"/>
        </w:rPr>
        <w:t xml:space="preserve"> and then accesses each element of the tuple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using their respective indices. As with most programming languages, the first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index in a tuple is 0.</w:t>
      </w:r>
      <w:r w:rsidR="003B36C8" w:rsidRPr="003B36C8">
        <w:rPr>
          <w:lang w:eastAsia="en-GB"/>
        </w:rPr>
        <w:t xml:space="preserve"> </w:t>
      </w:r>
      <w:r w:rsidR="003B36C8">
        <w:rPr>
          <w:lang w:eastAsia="en-GB"/>
        </w:rPr>
        <w:fldChar w:fldCharType="begin"/>
      </w:r>
      <w:r w:rsidR="003B36C8">
        <w:instrText xml:space="preserve"> XE ". (dot):for tuple element access endRange" </w:instrText>
      </w:r>
      <w:r w:rsidR="003B36C8">
        <w:rPr>
          <w:lang w:eastAsia="en-GB"/>
        </w:rPr>
        <w:fldChar w:fldCharType="end"/>
      </w:r>
      <w:r w:rsidR="003B36C8">
        <w:rPr>
          <w:lang w:eastAsia="en-GB"/>
        </w:rPr>
        <w:fldChar w:fldCharType="begin"/>
      </w:r>
      <w:r w:rsidR="003B36C8">
        <w:instrText xml:space="preserve"> XE "dot (.):for tuple element access endRange" </w:instrText>
      </w:r>
      <w:r w:rsidR="003B36C8">
        <w:rPr>
          <w:lang w:eastAsia="en-GB"/>
        </w:rPr>
        <w:fldChar w:fldCharType="end"/>
      </w:r>
    </w:p>
    <w:p w14:paraId="454585BF" w14:textId="44A7C358" w:rsidR="00CE1782" w:rsidRPr="00CE1782" w:rsidRDefault="00A30E74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"unit type startRange" </w:instrText>
      </w:r>
      <w:r>
        <w:rPr>
          <w:lang w:eastAsia="en-GB"/>
        </w:rPr>
        <w:fldChar w:fldCharType="end"/>
      </w:r>
      <w:r w:rsidR="00CE1782" w:rsidRPr="001D5A08">
        <w:t xml:space="preserve">The tuple without any values has a special name, </w:t>
      </w:r>
      <w:r w:rsidR="00CE1782" w:rsidRPr="00675E74">
        <w:rPr>
          <w:rStyle w:val="Italic"/>
        </w:rPr>
        <w:t>unit</w:t>
      </w:r>
      <w:r w:rsidR="00CE1782" w:rsidRPr="001D5A08">
        <w:t>. This value and its</w:t>
      </w:r>
      <w:r w:rsidR="00E61177">
        <w:t xml:space="preserve"> </w:t>
      </w:r>
      <w:r w:rsidR="00CE1782" w:rsidRPr="001D5A08">
        <w:t xml:space="preserve">corresponding type are both written </w:t>
      </w:r>
      <w:r w:rsidR="00CE1782" w:rsidRPr="00E61177">
        <w:rPr>
          <w:rStyle w:val="Literal"/>
        </w:rPr>
        <w:t>()</w:t>
      </w:r>
      <w:r w:rsidR="00CE1782" w:rsidRPr="00CE1782">
        <w:rPr>
          <w:lang w:eastAsia="en-GB"/>
        </w:rPr>
        <w:t xml:space="preserve"> and represent an empty value or an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empty return type. Expressions implicitly return the unit value if they don’t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return any other value.</w:t>
      </w:r>
      <w:r w:rsidR="00AF5342">
        <w:rPr>
          <w:lang w:eastAsia="en-GB"/>
        </w:rPr>
        <w:fldChar w:fldCharType="begin"/>
      </w:r>
      <w:r w:rsidR="00AF5342">
        <w:instrText xml:space="preserve"> XE "unit type endRange" </w:instrText>
      </w:r>
      <w:r w:rsidR="00AF5342">
        <w:rPr>
          <w:lang w:eastAsia="en-GB"/>
        </w:rPr>
        <w:fldChar w:fldCharType="end"/>
      </w:r>
      <w:r w:rsidR="00DC0D66">
        <w:rPr>
          <w:lang w:eastAsia="en-GB"/>
        </w:rPr>
        <w:fldChar w:fldCharType="begin"/>
      </w:r>
      <w:r w:rsidR="00DC0D66">
        <w:instrText xml:space="preserve"> XE "() (parentheses):for tuples endRange" </w:instrText>
      </w:r>
      <w:r w:rsidR="00DC0D66">
        <w:rPr>
          <w:lang w:eastAsia="en-GB"/>
        </w:rPr>
        <w:fldChar w:fldCharType="end"/>
      </w:r>
      <w:r w:rsidR="00DC0D66">
        <w:rPr>
          <w:lang w:eastAsia="en-GB"/>
        </w:rPr>
        <w:fldChar w:fldCharType="begin"/>
      </w:r>
      <w:r w:rsidR="00DC0D66">
        <w:instrText xml:space="preserve"> XE "parentheses (()):for tuples endRange" </w:instrText>
      </w:r>
      <w:r w:rsidR="00DC0D66">
        <w:rPr>
          <w:lang w:eastAsia="en-GB"/>
        </w:rPr>
        <w:fldChar w:fldCharType="end"/>
      </w:r>
      <w:r w:rsidR="00F92070">
        <w:rPr>
          <w:lang w:eastAsia="en-GB"/>
        </w:rPr>
        <w:fldChar w:fldCharType="begin"/>
      </w:r>
      <w:r w:rsidR="00F92070">
        <w:instrText xml:space="preserve"> XE "tuple data type endRange" </w:instrText>
      </w:r>
      <w:r w:rsidR="00F92070">
        <w:rPr>
          <w:lang w:eastAsia="en-GB"/>
        </w:rPr>
        <w:fldChar w:fldCharType="end"/>
      </w:r>
    </w:p>
    <w:bookmarkStart w:id="74" w:name="the-array-type"/>
    <w:bookmarkStart w:id="75" w:name="_Toc105758587"/>
    <w:bookmarkStart w:id="76" w:name="_Toc106887986"/>
    <w:bookmarkEnd w:id="74"/>
    <w:p w14:paraId="10CF1CAC" w14:textId="6BC0EC4F" w:rsidR="00CE1782" w:rsidRPr="00CE1782" w:rsidRDefault="0007477C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"array data type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The Array Type</w:t>
      </w:r>
      <w:bookmarkEnd w:id="75"/>
      <w:bookmarkEnd w:id="76"/>
    </w:p>
    <w:p w14:paraId="748BA0A3" w14:textId="62DA1E1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Another way to have a collection of multiple values is with an </w:t>
      </w:r>
      <w:r w:rsidRPr="00675E74">
        <w:rPr>
          <w:rStyle w:val="Italic"/>
        </w:rPr>
        <w:t>array</w:t>
      </w:r>
      <w:r w:rsidRPr="00CE1782">
        <w:rPr>
          <w:lang w:eastAsia="en-GB"/>
        </w:rPr>
        <w:t>. Unlike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tuple, every element of an array must have the same type. Unlike arrays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some other languages, arrays in Rust have a fixed length.</w:t>
      </w:r>
    </w:p>
    <w:p w14:paraId="2B9E8939" w14:textId="1FFA32B7" w:rsidR="00CE1782" w:rsidRPr="00CE1782" w:rsidRDefault="00CE1782" w:rsidP="00F90AFD">
      <w:pPr>
        <w:pStyle w:val="Body"/>
        <w:rPr>
          <w:lang w:eastAsia="en-GB"/>
        </w:rPr>
      </w:pPr>
      <w:r w:rsidRPr="00CE1782">
        <w:rPr>
          <w:lang w:eastAsia="en-GB"/>
        </w:rPr>
        <w:t>We write the values in an array as a comma-separated list inside square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brackets:</w:t>
      </w:r>
      <w:r w:rsidR="00572135">
        <w:rPr>
          <w:lang w:eastAsia="en-GB"/>
        </w:rPr>
        <w:fldChar w:fldCharType="begin"/>
      </w:r>
      <w:r w:rsidR="00572135">
        <w:instrText xml:space="preserve"> XE "[] (square brackets):for array creation" </w:instrText>
      </w:r>
      <w:r w:rsidR="00572135">
        <w:rPr>
          <w:lang w:eastAsia="en-GB"/>
        </w:rPr>
        <w:fldChar w:fldCharType="end"/>
      </w:r>
      <w:r w:rsidR="00F90AFD">
        <w:rPr>
          <w:lang w:eastAsia="en-GB"/>
        </w:rPr>
        <w:fldChar w:fldCharType="begin"/>
      </w:r>
      <w:r w:rsidR="00F90AFD">
        <w:instrText xml:space="preserve"> XE "square brackets ([]):for array creation" </w:instrText>
      </w:r>
      <w:r w:rsidR="00F90AFD">
        <w:rPr>
          <w:lang w:eastAsia="en-GB"/>
        </w:rPr>
        <w:fldChar w:fldCharType="end"/>
      </w:r>
    </w:p>
    <w:p w14:paraId="7C031ADB" w14:textId="5BA9519A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E2A4AE2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5787756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[1, 2, 3, 4, 5</w:t>
      </w:r>
      <w:proofErr w:type="gramStart"/>
      <w:r w:rsidRPr="00CE1782">
        <w:rPr>
          <w:lang w:eastAsia="en-GB"/>
        </w:rPr>
        <w:t>];</w:t>
      </w:r>
      <w:proofErr w:type="gramEnd"/>
    </w:p>
    <w:p w14:paraId="02AEC3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5887D75" w14:textId="1F30DE53" w:rsidR="00CE1782" w:rsidRPr="00CE1782" w:rsidRDefault="00CE1782" w:rsidP="001D5A08">
      <w:pPr>
        <w:pStyle w:val="Body"/>
        <w:rPr>
          <w:lang w:eastAsia="en-GB"/>
        </w:rPr>
      </w:pPr>
      <w:r w:rsidRPr="001D5A08">
        <w:t>Arrays are useful when you want your data allocated on the stack</w:t>
      </w:r>
      <w:commentRangeStart w:id="77"/>
      <w:ins w:id="78" w:author="Chris Krycho" w:date="2025-02-14T10:28:00Z" w16du:dateUtc="2025-02-14T17:28:00Z">
        <w:r w:rsidR="00010912">
          <w:t>, the same as the other types we have seen so far,</w:t>
        </w:r>
      </w:ins>
      <w:commentRangeEnd w:id="77"/>
      <w:ins w:id="79" w:author="Chris Krycho" w:date="2025-02-14T10:30:00Z" w16du:dateUtc="2025-02-14T17:30:00Z">
        <w:r w:rsidR="004E5C5B">
          <w:rPr>
            <w:rStyle w:val="CommentReference"/>
            <w:rFonts w:ascii="Times New Roman" w:hAnsi="Times New Roman" w:cs="Times New Roman"/>
            <w:color w:val="auto"/>
            <w:lang w:val="en-CA"/>
          </w:rPr>
          <w:commentReference w:id="77"/>
        </w:r>
      </w:ins>
      <w:r w:rsidRPr="001D5A08">
        <w:t xml:space="preserve"> rather than</w:t>
      </w:r>
      <w:r w:rsidR="00E61177">
        <w:t xml:space="preserve"> </w:t>
      </w:r>
      <w:r w:rsidRPr="001D5A08">
        <w:t xml:space="preserve">the heap (we will discuss the stack and the heap more in </w:t>
      </w:r>
      <w:proofErr w:type="spellStart"/>
      <w:r w:rsidR="007025DA" w:rsidRPr="007C2DB9">
        <w:rPr>
          <w:rStyle w:val="Xref"/>
        </w:rPr>
        <w:t>Chapter</w:t>
      </w:r>
      <w:proofErr w:type="spellEnd"/>
      <w:r w:rsidRPr="007C2DB9">
        <w:rPr>
          <w:rStyle w:val="Xref"/>
        </w:rPr>
        <w:t xml:space="preserve"> 4</w:t>
      </w:r>
      <w:r w:rsidRPr="001D5A08">
        <w:t>) or when you</w:t>
      </w:r>
      <w:r w:rsidR="00E61177">
        <w:t xml:space="preserve"> </w:t>
      </w:r>
      <w:r w:rsidRPr="001D5A08">
        <w:t>want to ensure you always have a fixed number of elements. An array isn’t as</w:t>
      </w:r>
      <w:r w:rsidR="00E61177">
        <w:t xml:space="preserve"> </w:t>
      </w:r>
      <w:r w:rsidRPr="001D5A08">
        <w:t xml:space="preserve">flexible as the vector type, though. A </w:t>
      </w:r>
      <w:r w:rsidRPr="00AE40BB">
        <w:rPr>
          <w:rStyle w:val="Italic"/>
        </w:rPr>
        <w:t>vector</w:t>
      </w:r>
      <w:r w:rsidRPr="001D5A08">
        <w:t xml:space="preserve"> is a similar collection type</w:t>
      </w:r>
      <w:r w:rsidR="00E61177">
        <w:t xml:space="preserve"> </w:t>
      </w:r>
      <w:r w:rsidRPr="001D5A08">
        <w:t xml:space="preserve">provided by the standard library that </w:t>
      </w:r>
      <w:r w:rsidRPr="00675E74">
        <w:rPr>
          <w:rStyle w:val="Italic"/>
        </w:rPr>
        <w:t>is</w:t>
      </w:r>
      <w:r w:rsidRPr="00CE1782">
        <w:rPr>
          <w:lang w:eastAsia="en-GB"/>
        </w:rPr>
        <w:t xml:space="preserve"> allowed to grow or shrink in size.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If you’re unsure whether to use an array or a vector, chances are you should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use a vector. </w:t>
      </w:r>
      <w:proofErr w:type="spellStart"/>
      <w:r w:rsidR="007025DA" w:rsidRPr="007C2DB9">
        <w:rPr>
          <w:rStyle w:val="Xref"/>
        </w:rPr>
        <w:t>Chapter</w:t>
      </w:r>
      <w:proofErr w:type="spellEnd"/>
      <w:r w:rsidRPr="007C2DB9">
        <w:rPr>
          <w:rStyle w:val="Xref"/>
        </w:rPr>
        <w:t xml:space="preserve"> 8</w:t>
      </w:r>
      <w:r w:rsidRPr="00CE1782">
        <w:rPr>
          <w:lang w:eastAsia="en-GB"/>
        </w:rPr>
        <w:t xml:space="preserve"> discusses vectors in more detail.</w:t>
      </w:r>
    </w:p>
    <w:p w14:paraId="6041A25C" w14:textId="5A0D1935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However, arrays are more useful when you know the number of elements will not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need to change. For example, if you were using the names of the month in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program, you would probably use an array rather than a vector because you know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lastRenderedPageBreak/>
        <w:t>it will always contain 12 elements:</w:t>
      </w:r>
    </w:p>
    <w:p w14:paraId="50FE7E6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months = ["January", "February", "March", "April", "May", "June", "July",</w:t>
      </w:r>
    </w:p>
    <w:p w14:paraId="4E4307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  "August", "September", "October", "November", "December"</w:t>
      </w:r>
      <w:proofErr w:type="gramStart"/>
      <w:r w:rsidRPr="00CE1782">
        <w:rPr>
          <w:lang w:eastAsia="en-GB"/>
        </w:rPr>
        <w:t>];</w:t>
      </w:r>
      <w:proofErr w:type="gramEnd"/>
    </w:p>
    <w:p w14:paraId="7C72B0A6" w14:textId="53AF5299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You write an array’s type using square brackets</w:t>
      </w:r>
      <w:r w:rsidR="002D197C">
        <w:rPr>
          <w:lang w:eastAsia="en-GB"/>
        </w:rPr>
        <w:fldChar w:fldCharType="begin"/>
      </w:r>
      <w:r w:rsidR="002D197C">
        <w:instrText xml:space="preserve"> XE "[] (square brackets):in the array type" </w:instrText>
      </w:r>
      <w:r w:rsidR="002D197C">
        <w:rPr>
          <w:lang w:eastAsia="en-GB"/>
        </w:rPr>
        <w:fldChar w:fldCharType="end"/>
      </w:r>
      <w:r w:rsidR="00CC1727">
        <w:rPr>
          <w:lang w:eastAsia="en-GB"/>
        </w:rPr>
        <w:fldChar w:fldCharType="begin"/>
      </w:r>
      <w:r w:rsidR="00CC1727">
        <w:instrText xml:space="preserve"> XE "square brackets ([]):in the array type" </w:instrText>
      </w:r>
      <w:r w:rsidR="00CC1727">
        <w:rPr>
          <w:lang w:eastAsia="en-GB"/>
        </w:rPr>
        <w:fldChar w:fldCharType="end"/>
      </w:r>
      <w:r w:rsidRPr="00CE1782">
        <w:rPr>
          <w:lang w:eastAsia="en-GB"/>
        </w:rPr>
        <w:t xml:space="preserve"> with the type of each element,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semicolon</w:t>
      </w:r>
      <w:r w:rsidR="00E96B4A">
        <w:rPr>
          <w:lang w:eastAsia="en-GB"/>
        </w:rPr>
        <w:fldChar w:fldCharType="begin"/>
      </w:r>
      <w:r w:rsidR="00E96B4A">
        <w:instrText xml:space="preserve"> XE "; (semicolon):in the array type" </w:instrText>
      </w:r>
      <w:r w:rsidR="00E96B4A">
        <w:rPr>
          <w:lang w:eastAsia="en-GB"/>
        </w:rPr>
        <w:fldChar w:fldCharType="end"/>
      </w:r>
      <w:r w:rsidR="00E96B4A">
        <w:rPr>
          <w:lang w:eastAsia="en-GB"/>
        </w:rPr>
        <w:fldChar w:fldCharType="begin"/>
      </w:r>
      <w:r w:rsidR="00E96B4A">
        <w:instrText xml:space="preserve"> XE "semicolon (;):in the array type" </w:instrText>
      </w:r>
      <w:r w:rsidR="00E96B4A">
        <w:rPr>
          <w:lang w:eastAsia="en-GB"/>
        </w:rPr>
        <w:fldChar w:fldCharType="end"/>
      </w:r>
      <w:r w:rsidRPr="00CE1782">
        <w:rPr>
          <w:lang w:eastAsia="en-GB"/>
        </w:rPr>
        <w:t>, and then the number of elements in the array, like so:</w:t>
      </w:r>
    </w:p>
    <w:p w14:paraId="56EFC73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a: [i32; 5] = [1, 2, 3, 4, 5</w:t>
      </w:r>
      <w:proofErr w:type="gramStart"/>
      <w:r w:rsidRPr="00CE1782">
        <w:rPr>
          <w:lang w:eastAsia="en-GB"/>
        </w:rPr>
        <w:t>];</w:t>
      </w:r>
      <w:proofErr w:type="gramEnd"/>
    </w:p>
    <w:p w14:paraId="47BA6D02" w14:textId="67C159A7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Here, </w:t>
      </w:r>
      <w:r w:rsidRPr="00E61177">
        <w:rPr>
          <w:rStyle w:val="Literal"/>
        </w:rPr>
        <w:t>i32</w:t>
      </w:r>
      <w:r w:rsidRPr="001D5A08">
        <w:t xml:space="preserve"> is the type of each element. After the semicolon, the number </w:t>
      </w:r>
      <w:r w:rsidRPr="00E61177">
        <w:rPr>
          <w:rStyle w:val="Literal"/>
        </w:rPr>
        <w:t>5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indicates the array contains five elements.</w:t>
      </w:r>
    </w:p>
    <w:p w14:paraId="55F4D25F" w14:textId="698A87A6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You can also initialize an array to contain the same value for each element by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specifying the initial value, followed by a semicolon, and then the length of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array in square brackets, as shown here:</w:t>
      </w:r>
    </w:p>
    <w:p w14:paraId="2C376E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let a = [3; 5</w:t>
      </w:r>
      <w:proofErr w:type="gramStart"/>
      <w:r w:rsidRPr="00CE1782">
        <w:rPr>
          <w:lang w:eastAsia="en-GB"/>
        </w:rPr>
        <w:t>];</w:t>
      </w:r>
      <w:proofErr w:type="gramEnd"/>
    </w:p>
    <w:p w14:paraId="65A5D547" w14:textId="608AC9FB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array named </w:t>
      </w:r>
      <w:r w:rsidRPr="00E61177">
        <w:rPr>
          <w:rStyle w:val="Literal"/>
        </w:rPr>
        <w:t>a</w:t>
      </w:r>
      <w:r w:rsidRPr="001D5A08">
        <w:t xml:space="preserve"> will contain </w:t>
      </w:r>
      <w:r w:rsidRPr="00E61177">
        <w:rPr>
          <w:rStyle w:val="Literal"/>
        </w:rPr>
        <w:t>5</w:t>
      </w:r>
      <w:r w:rsidRPr="001D5A08">
        <w:t xml:space="preserve"> elements that will all be set to the value</w:t>
      </w:r>
      <w:r w:rsidR="00E61177">
        <w:t xml:space="preserve"> </w:t>
      </w:r>
      <w:r w:rsidRPr="00E61177">
        <w:rPr>
          <w:rStyle w:val="Literal"/>
        </w:rPr>
        <w:t>3</w:t>
      </w:r>
      <w:r w:rsidRPr="001D5A08">
        <w:t xml:space="preserve"> initially. This is the same as writing </w:t>
      </w:r>
      <w:r w:rsidRPr="00E61177">
        <w:rPr>
          <w:rStyle w:val="Literal"/>
        </w:rPr>
        <w:t>let a = [3, 3, 3, 3, 3</w:t>
      </w:r>
      <w:proofErr w:type="gramStart"/>
      <w:r w:rsidRPr="00E61177">
        <w:rPr>
          <w:rStyle w:val="Literal"/>
        </w:rPr>
        <w:t>];</w:t>
      </w:r>
      <w:proofErr w:type="gramEnd"/>
      <w:r w:rsidRPr="00CE1782">
        <w:rPr>
          <w:lang w:eastAsia="en-GB"/>
        </w:rPr>
        <w:t xml:space="preserve"> but in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more concise way.</w:t>
      </w:r>
    </w:p>
    <w:bookmarkStart w:id="80" w:name="accessing-array-elements"/>
    <w:bookmarkStart w:id="81" w:name="_Toc105758588"/>
    <w:bookmarkStart w:id="82" w:name="_Toc106887987"/>
    <w:bookmarkEnd w:id="80"/>
    <w:p w14:paraId="25F3E454" w14:textId="1EF6EB2C" w:rsidR="00CE1782" w:rsidRPr="00CE1782" w:rsidRDefault="00B60564" w:rsidP="001D5A08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"array data type:accessing elements of startRange" </w:instrText>
      </w:r>
      <w:r>
        <w:rPr>
          <w:lang w:eastAsia="en-GB"/>
        </w:rPr>
        <w:fldChar w:fldCharType="end"/>
      </w:r>
      <w:r w:rsidR="00835711">
        <w:rPr>
          <w:lang w:eastAsia="en-GB"/>
        </w:rPr>
        <w:fldChar w:fldCharType="begin"/>
      </w:r>
      <w:r w:rsidR="00835711">
        <w:instrText xml:space="preserve"> XE "[] (square brackets):for element access startRange" </w:instrText>
      </w:r>
      <w:r w:rsidR="00835711">
        <w:rPr>
          <w:lang w:eastAsia="en-GB"/>
        </w:rPr>
        <w:fldChar w:fldCharType="end"/>
      </w:r>
      <w:r w:rsidR="00C64ED8">
        <w:rPr>
          <w:lang w:eastAsia="en-GB"/>
        </w:rPr>
        <w:fldChar w:fldCharType="begin"/>
      </w:r>
      <w:r w:rsidR="00C64ED8">
        <w:instrText xml:space="preserve"> XE "square brackets ([]):for element access startRange" </w:instrText>
      </w:r>
      <w:r w:rsidR="00C64ED8">
        <w:rPr>
          <w:lang w:eastAsia="en-GB"/>
        </w:rPr>
        <w:fldChar w:fldCharType="end"/>
      </w:r>
      <w:r w:rsidR="00CE1782" w:rsidRPr="00CE1782">
        <w:rPr>
          <w:lang w:eastAsia="en-GB"/>
        </w:rPr>
        <w:t>Accessing Array Elements</w:t>
      </w:r>
      <w:bookmarkEnd w:id="81"/>
      <w:bookmarkEnd w:id="82"/>
    </w:p>
    <w:p w14:paraId="188B34B3" w14:textId="7A4716FA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An array is a single chunk of memory of a known, fixed size that can be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allocated on the stack. You can access elements of an array using indexing,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like this:</w:t>
      </w:r>
    </w:p>
    <w:p w14:paraId="2F7163C3" w14:textId="09AC7563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C0CF42D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08002F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[1, 2, 3, 4, 5</w:t>
      </w:r>
      <w:proofErr w:type="gramStart"/>
      <w:r w:rsidRPr="00CE1782">
        <w:rPr>
          <w:lang w:eastAsia="en-GB"/>
        </w:rPr>
        <w:t>];</w:t>
      </w:r>
      <w:proofErr w:type="gramEnd"/>
    </w:p>
    <w:p w14:paraId="0A17E5E0" w14:textId="77777777" w:rsidR="00CE1782" w:rsidRPr="00CE1782" w:rsidRDefault="00CE1782" w:rsidP="00675E74">
      <w:pPr>
        <w:pStyle w:val="Code"/>
        <w:rPr>
          <w:lang w:eastAsia="en-GB"/>
        </w:rPr>
      </w:pPr>
    </w:p>
    <w:p w14:paraId="51DA71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first = </w:t>
      </w:r>
      <w:proofErr w:type="gramStart"/>
      <w:r w:rsidRPr="00CE1782">
        <w:rPr>
          <w:lang w:eastAsia="en-GB"/>
        </w:rPr>
        <w:t>a[</w:t>
      </w:r>
      <w:proofErr w:type="gramEnd"/>
      <w:r w:rsidRPr="00CE1782">
        <w:rPr>
          <w:lang w:eastAsia="en-GB"/>
        </w:rPr>
        <w:t>0];</w:t>
      </w:r>
    </w:p>
    <w:p w14:paraId="444CC4D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second = </w:t>
      </w:r>
      <w:proofErr w:type="gramStart"/>
      <w:r w:rsidRPr="00CE1782">
        <w:rPr>
          <w:lang w:eastAsia="en-GB"/>
        </w:rPr>
        <w:t>a[</w:t>
      </w:r>
      <w:proofErr w:type="gramEnd"/>
      <w:r w:rsidRPr="00CE1782">
        <w:rPr>
          <w:lang w:eastAsia="en-GB"/>
        </w:rPr>
        <w:t>1];</w:t>
      </w:r>
    </w:p>
    <w:p w14:paraId="5028B0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418EDE9" w14:textId="42E75E5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In this example, the variable named </w:t>
      </w:r>
      <w:r w:rsidRPr="00E61177">
        <w:rPr>
          <w:rStyle w:val="Literal"/>
        </w:rPr>
        <w:t>first</w:t>
      </w:r>
      <w:r w:rsidRPr="001D5A08">
        <w:t xml:space="preserve"> will get the value </w:t>
      </w:r>
      <w:r w:rsidRPr="00E61177">
        <w:rPr>
          <w:rStyle w:val="Literal"/>
        </w:rPr>
        <w:t>1</w:t>
      </w:r>
      <w:r w:rsidRPr="001D5A08">
        <w:t xml:space="preserve"> because</w:t>
      </w:r>
      <w:r w:rsidR="00E61177">
        <w:t xml:space="preserve"> </w:t>
      </w:r>
      <w:r w:rsidRPr="001D5A08">
        <w:t xml:space="preserve">that is the value at index </w:t>
      </w:r>
      <w:r w:rsidRPr="00E61177">
        <w:rPr>
          <w:rStyle w:val="Literal"/>
        </w:rPr>
        <w:t>[0]</w:t>
      </w:r>
      <w:r w:rsidRPr="001D5A08">
        <w:t xml:space="preserve"> in the array. The variable named </w:t>
      </w:r>
      <w:r w:rsidRPr="00E61177">
        <w:rPr>
          <w:rStyle w:val="Literal"/>
        </w:rPr>
        <w:t>second</w:t>
      </w:r>
      <w:r w:rsidRPr="001D5A08">
        <w:t xml:space="preserve"> will</w:t>
      </w:r>
      <w:r w:rsidR="00E61177">
        <w:t xml:space="preserve"> </w:t>
      </w:r>
      <w:r w:rsidRPr="001D5A08">
        <w:t xml:space="preserve">get the value </w:t>
      </w:r>
      <w:r w:rsidRPr="00E61177">
        <w:rPr>
          <w:rStyle w:val="Literal"/>
        </w:rPr>
        <w:t>2</w:t>
      </w:r>
      <w:r w:rsidRPr="001D5A08">
        <w:t xml:space="preserve"> from index </w:t>
      </w:r>
      <w:r w:rsidRPr="00E61177">
        <w:rPr>
          <w:rStyle w:val="Literal"/>
        </w:rPr>
        <w:t>[1]</w:t>
      </w:r>
      <w:r w:rsidRPr="00CE1782">
        <w:rPr>
          <w:lang w:eastAsia="en-GB"/>
        </w:rPr>
        <w:t xml:space="preserve"> in the array.</w:t>
      </w:r>
      <w:r w:rsidR="009D2342">
        <w:rPr>
          <w:lang w:eastAsia="en-GB"/>
        </w:rPr>
        <w:fldChar w:fldCharType="begin"/>
      </w:r>
      <w:r w:rsidR="009D2342">
        <w:instrText xml:space="preserve"> XE "[] (square brackets):for element access endRange" </w:instrText>
      </w:r>
      <w:r w:rsidR="009D2342">
        <w:rPr>
          <w:lang w:eastAsia="en-GB"/>
        </w:rPr>
        <w:fldChar w:fldCharType="end"/>
      </w:r>
      <w:r w:rsidR="009D2342">
        <w:rPr>
          <w:lang w:eastAsia="en-GB"/>
        </w:rPr>
        <w:fldChar w:fldCharType="begin"/>
      </w:r>
      <w:r w:rsidR="009D2342">
        <w:instrText xml:space="preserve"> XE "square brackets ([]):for element access endRange" </w:instrText>
      </w:r>
      <w:r w:rsidR="009D2342">
        <w:rPr>
          <w:lang w:eastAsia="en-GB"/>
        </w:rPr>
        <w:fldChar w:fldCharType="end"/>
      </w:r>
      <w:r w:rsidR="0015277F">
        <w:rPr>
          <w:lang w:eastAsia="en-GB"/>
        </w:rPr>
        <w:fldChar w:fldCharType="begin"/>
      </w:r>
      <w:r w:rsidR="0015277F">
        <w:instrText xml:space="preserve"> XE "array data type:accessing elements of endRange" </w:instrText>
      </w:r>
      <w:r w:rsidR="0015277F">
        <w:rPr>
          <w:lang w:eastAsia="en-GB"/>
        </w:rPr>
        <w:fldChar w:fldCharType="end"/>
      </w:r>
    </w:p>
    <w:bookmarkStart w:id="83" w:name="invalid-array-element-access"/>
    <w:bookmarkStart w:id="84" w:name="_Toc105758589"/>
    <w:bookmarkStart w:id="85" w:name="_Toc106887988"/>
    <w:bookmarkEnd w:id="83"/>
    <w:p w14:paraId="0B6BCDC1" w14:textId="52BD32AC" w:rsidR="00CE1782" w:rsidRPr="00CE1782" w:rsidRDefault="006118C0" w:rsidP="001D5A08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"array data type:invalid element access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Invalid Array Element Access</w:t>
      </w:r>
      <w:bookmarkEnd w:id="84"/>
      <w:bookmarkEnd w:id="85"/>
    </w:p>
    <w:p w14:paraId="41C10AE1" w14:textId="219E2681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Let’s see what happens if you try to access an element of an array that is past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end of the array. Say you run this code, </w:t>
      </w:r>
      <w:proofErr w:type="gramStart"/>
      <w:r w:rsidRPr="00CE1782">
        <w:rPr>
          <w:lang w:eastAsia="en-GB"/>
        </w:rPr>
        <w:t>similar to</w:t>
      </w:r>
      <w:proofErr w:type="gramEnd"/>
      <w:r w:rsidRPr="00CE1782">
        <w:rPr>
          <w:lang w:eastAsia="en-GB"/>
        </w:rPr>
        <w:t xml:space="preserve"> the guessing game in</w:t>
      </w:r>
      <w:r w:rsidR="00E61177">
        <w:rPr>
          <w:lang w:eastAsia="en-GB"/>
        </w:rPr>
        <w:t xml:space="preserve"> </w:t>
      </w:r>
      <w:proofErr w:type="spellStart"/>
      <w:r w:rsidR="007025DA" w:rsidRPr="007C2DB9">
        <w:rPr>
          <w:rStyle w:val="Xref"/>
        </w:rPr>
        <w:t>Chapter</w:t>
      </w:r>
      <w:proofErr w:type="spellEnd"/>
      <w:r w:rsidRPr="007C2DB9">
        <w:rPr>
          <w:rStyle w:val="Xref"/>
        </w:rPr>
        <w:t xml:space="preserve"> 2</w:t>
      </w:r>
      <w:r w:rsidRPr="00CE1782">
        <w:rPr>
          <w:lang w:eastAsia="en-GB"/>
        </w:rPr>
        <w:t>, to get an array index from the user:</w:t>
      </w:r>
    </w:p>
    <w:p w14:paraId="25CB2232" w14:textId="382014C8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7CEBA47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use </w:t>
      </w:r>
      <w:proofErr w:type="gramStart"/>
      <w:r w:rsidRPr="00CE1782">
        <w:rPr>
          <w:lang w:eastAsia="en-GB"/>
        </w:rPr>
        <w:t>std::</w:t>
      </w:r>
      <w:proofErr w:type="gramEnd"/>
      <w:r w:rsidRPr="00CE1782">
        <w:rPr>
          <w:lang w:eastAsia="en-GB"/>
        </w:rPr>
        <w:t>io;</w:t>
      </w:r>
    </w:p>
    <w:p w14:paraId="77105971" w14:textId="77777777" w:rsidR="00CE1782" w:rsidRPr="00CE1782" w:rsidRDefault="00CE1782" w:rsidP="00675E74">
      <w:pPr>
        <w:pStyle w:val="Code"/>
        <w:rPr>
          <w:lang w:eastAsia="en-GB"/>
        </w:rPr>
      </w:pPr>
    </w:p>
    <w:p w14:paraId="49442E86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57B9A8D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[1, 2, 3, 4, 5</w:t>
      </w:r>
      <w:proofErr w:type="gramStart"/>
      <w:r w:rsidRPr="00CE1782">
        <w:rPr>
          <w:lang w:eastAsia="en-GB"/>
        </w:rPr>
        <w:t>];</w:t>
      </w:r>
      <w:proofErr w:type="gramEnd"/>
    </w:p>
    <w:p w14:paraId="08900C7E" w14:textId="77777777" w:rsidR="00CE1782" w:rsidRPr="00CE1782" w:rsidRDefault="00CE1782" w:rsidP="00675E74">
      <w:pPr>
        <w:pStyle w:val="Code"/>
        <w:rPr>
          <w:lang w:eastAsia="en-GB"/>
        </w:rPr>
      </w:pPr>
    </w:p>
    <w:p w14:paraId="193BE7F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"Please enter an array index.");</w:t>
      </w:r>
    </w:p>
    <w:p w14:paraId="2A3E85F6" w14:textId="77777777" w:rsidR="00CE1782" w:rsidRPr="00CE1782" w:rsidRDefault="00CE1782" w:rsidP="00675E74">
      <w:pPr>
        <w:pStyle w:val="Code"/>
        <w:rPr>
          <w:lang w:eastAsia="en-GB"/>
        </w:rPr>
      </w:pPr>
    </w:p>
    <w:p w14:paraId="3BA5EDA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index = </w:t>
      </w:r>
      <w:proofErr w:type="gramStart"/>
      <w:r w:rsidRPr="00CE1782">
        <w:rPr>
          <w:lang w:eastAsia="en-GB"/>
        </w:rPr>
        <w:t>String::</w:t>
      </w:r>
      <w:proofErr w:type="gramEnd"/>
      <w:r w:rsidRPr="00CE1782">
        <w:rPr>
          <w:lang w:eastAsia="en-GB"/>
        </w:rPr>
        <w:t>new();</w:t>
      </w:r>
    </w:p>
    <w:p w14:paraId="679C18B4" w14:textId="77777777" w:rsidR="00CE1782" w:rsidRPr="00CE1782" w:rsidRDefault="00CE1782" w:rsidP="00675E74">
      <w:pPr>
        <w:pStyle w:val="Code"/>
        <w:rPr>
          <w:lang w:eastAsia="en-GB"/>
        </w:rPr>
      </w:pPr>
    </w:p>
    <w:p w14:paraId="6A6CB2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gramStart"/>
      <w:r w:rsidRPr="00CE1782">
        <w:rPr>
          <w:lang w:eastAsia="en-GB"/>
        </w:rPr>
        <w:t>io::</w:t>
      </w:r>
      <w:proofErr w:type="gramEnd"/>
      <w:r w:rsidRPr="00CE1782">
        <w:rPr>
          <w:lang w:eastAsia="en-GB"/>
        </w:rPr>
        <w:t>stdin()</w:t>
      </w:r>
    </w:p>
    <w:p w14:paraId="66FCE4D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gramStart"/>
      <w:r w:rsidRPr="00CE1782">
        <w:rPr>
          <w:lang w:eastAsia="en-GB"/>
        </w:rPr>
        <w:t>.</w:t>
      </w:r>
      <w:proofErr w:type="spellStart"/>
      <w:r w:rsidRPr="00CE1782">
        <w:rPr>
          <w:lang w:eastAsia="en-GB"/>
        </w:rPr>
        <w:t>read</w:t>
      </w:r>
      <w:proofErr w:type="gramEnd"/>
      <w:r w:rsidRPr="00CE1782">
        <w:rPr>
          <w:lang w:eastAsia="en-GB"/>
        </w:rPr>
        <w:t>_line</w:t>
      </w:r>
      <w:proofErr w:type="spellEnd"/>
      <w:r w:rsidRPr="00CE1782">
        <w:rPr>
          <w:lang w:eastAsia="en-GB"/>
        </w:rPr>
        <w:t>(&amp;mut index)</w:t>
      </w:r>
    </w:p>
    <w:p w14:paraId="0EE4845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gramStart"/>
      <w:r w:rsidRPr="00CE1782">
        <w:rPr>
          <w:lang w:eastAsia="en-GB"/>
        </w:rPr>
        <w:t>.expect</w:t>
      </w:r>
      <w:proofErr w:type="gramEnd"/>
      <w:r w:rsidRPr="00CE1782">
        <w:rPr>
          <w:lang w:eastAsia="en-GB"/>
        </w:rPr>
        <w:t>("Failed to read line");</w:t>
      </w:r>
    </w:p>
    <w:p w14:paraId="6FB5F530" w14:textId="77777777" w:rsidR="00CE1782" w:rsidRPr="00CE1782" w:rsidRDefault="00CE1782" w:rsidP="00675E74">
      <w:pPr>
        <w:pStyle w:val="Code"/>
        <w:rPr>
          <w:lang w:eastAsia="en-GB"/>
        </w:rPr>
      </w:pPr>
    </w:p>
    <w:p w14:paraId="328C2EB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index: </w:t>
      </w:r>
      <w:proofErr w:type="spellStart"/>
      <w:r w:rsidRPr="00CE1782">
        <w:rPr>
          <w:lang w:eastAsia="en-GB"/>
        </w:rPr>
        <w:t>usize</w:t>
      </w:r>
      <w:proofErr w:type="spellEnd"/>
      <w:r w:rsidRPr="00CE1782">
        <w:rPr>
          <w:lang w:eastAsia="en-GB"/>
        </w:rPr>
        <w:t xml:space="preserve"> = index</w:t>
      </w:r>
    </w:p>
    <w:p w14:paraId="46EA160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gramStart"/>
      <w:r w:rsidRPr="00CE1782">
        <w:rPr>
          <w:lang w:eastAsia="en-GB"/>
        </w:rPr>
        <w:t>.trim</w:t>
      </w:r>
      <w:proofErr w:type="gramEnd"/>
      <w:r w:rsidRPr="00CE1782">
        <w:rPr>
          <w:lang w:eastAsia="en-GB"/>
        </w:rPr>
        <w:t>()</w:t>
      </w:r>
    </w:p>
    <w:p w14:paraId="1D5CC13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gramStart"/>
      <w:r w:rsidRPr="00CE1782">
        <w:rPr>
          <w:lang w:eastAsia="en-GB"/>
        </w:rPr>
        <w:t>.parse</w:t>
      </w:r>
      <w:proofErr w:type="gramEnd"/>
      <w:r w:rsidRPr="00CE1782">
        <w:rPr>
          <w:lang w:eastAsia="en-GB"/>
        </w:rPr>
        <w:t>()</w:t>
      </w:r>
    </w:p>
    <w:p w14:paraId="0A6C782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gramStart"/>
      <w:r w:rsidRPr="00CE1782">
        <w:rPr>
          <w:lang w:eastAsia="en-GB"/>
        </w:rPr>
        <w:t>.expect</w:t>
      </w:r>
      <w:proofErr w:type="gramEnd"/>
      <w:r w:rsidRPr="00CE1782">
        <w:rPr>
          <w:lang w:eastAsia="en-GB"/>
        </w:rPr>
        <w:t>("Index entered was not a number");</w:t>
      </w:r>
    </w:p>
    <w:p w14:paraId="7E4A339A" w14:textId="77777777" w:rsidR="00CE1782" w:rsidRPr="00CE1782" w:rsidRDefault="00CE1782" w:rsidP="00675E74">
      <w:pPr>
        <w:pStyle w:val="Code"/>
        <w:rPr>
          <w:lang w:eastAsia="en-GB"/>
        </w:rPr>
      </w:pPr>
    </w:p>
    <w:p w14:paraId="7FAA871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element = a[index</w:t>
      </w:r>
      <w:proofErr w:type="gramStart"/>
      <w:r w:rsidRPr="00CE1782">
        <w:rPr>
          <w:lang w:eastAsia="en-GB"/>
        </w:rPr>
        <w:t>];</w:t>
      </w:r>
      <w:proofErr w:type="gramEnd"/>
    </w:p>
    <w:p w14:paraId="4C0C7536" w14:textId="77777777" w:rsidR="00CE1782" w:rsidRPr="00CE1782" w:rsidRDefault="00CE1782" w:rsidP="00675E74">
      <w:pPr>
        <w:pStyle w:val="Code"/>
        <w:rPr>
          <w:lang w:eastAsia="en-GB"/>
        </w:rPr>
      </w:pPr>
    </w:p>
    <w:p w14:paraId="14F970F6" w14:textId="77777777" w:rsidR="00CE1782" w:rsidRPr="00CE1782" w:rsidDel="004E5C5B" w:rsidRDefault="00CE1782" w:rsidP="00675E74">
      <w:pPr>
        <w:pStyle w:val="Code"/>
        <w:rPr>
          <w:del w:id="86" w:author="Chris Krycho" w:date="2025-02-14T10:33:00Z" w16du:dateUtc="2025-02-14T17:33:00Z"/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</w:p>
    <w:p w14:paraId="406F46C3" w14:textId="20B79A9F" w:rsidR="00CE1782" w:rsidRPr="00CE1782" w:rsidDel="004E5C5B" w:rsidRDefault="00CE1782" w:rsidP="004E5C5B">
      <w:pPr>
        <w:pStyle w:val="Code"/>
        <w:rPr>
          <w:del w:id="87" w:author="Chris Krycho" w:date="2025-02-14T10:33:00Z" w16du:dateUtc="2025-02-14T17:33:00Z"/>
          <w:lang w:eastAsia="en-GB"/>
        </w:rPr>
        <w:pPrChange w:id="88" w:author="Chris Krycho" w:date="2025-02-14T10:33:00Z" w16du:dateUtc="2025-02-14T17:33:00Z">
          <w:pPr>
            <w:pStyle w:val="Code"/>
          </w:pPr>
        </w:pPrChange>
      </w:pPr>
      <w:del w:id="89" w:author="Chris Krycho" w:date="2025-02-14T10:33:00Z" w16du:dateUtc="2025-02-14T17:33:00Z">
        <w:r w:rsidRPr="00CE1782" w:rsidDel="004E5C5B">
          <w:rPr>
            <w:lang w:eastAsia="en-GB"/>
          </w:rPr>
          <w:delText xml:space="preserve">        </w:delText>
        </w:r>
      </w:del>
      <w:r w:rsidRPr="00CE1782">
        <w:rPr>
          <w:lang w:eastAsia="en-GB"/>
        </w:rPr>
        <w:t xml:space="preserve">"The value of the element at index {index} </w:t>
      </w:r>
      <w:proofErr w:type="gramStart"/>
      <w:r w:rsidRPr="00CE1782">
        <w:rPr>
          <w:lang w:eastAsia="en-GB"/>
        </w:rPr>
        <w:t>is:</w:t>
      </w:r>
      <w:proofErr w:type="gramEnd"/>
      <w:r w:rsidRPr="00CE1782">
        <w:rPr>
          <w:lang w:eastAsia="en-GB"/>
        </w:rPr>
        <w:t xml:space="preserve"> {element}"</w:t>
      </w:r>
    </w:p>
    <w:p w14:paraId="07FA85ED" w14:textId="3EB394BD" w:rsidR="00CE1782" w:rsidRPr="00CE1782" w:rsidRDefault="00CE1782" w:rsidP="004E5C5B">
      <w:pPr>
        <w:pStyle w:val="Code"/>
        <w:rPr>
          <w:lang w:eastAsia="en-GB"/>
        </w:rPr>
      </w:pPr>
      <w:del w:id="90" w:author="Chris Krycho" w:date="2025-02-14T10:33:00Z" w16du:dateUtc="2025-02-14T17:33:00Z">
        <w:r w:rsidRPr="00CE1782" w:rsidDel="004E5C5B">
          <w:rPr>
            <w:lang w:eastAsia="en-GB"/>
          </w:rPr>
          <w:delText xml:space="preserve">    </w:delText>
        </w:r>
      </w:del>
      <w:r w:rsidRPr="00CE1782">
        <w:rPr>
          <w:lang w:eastAsia="en-GB"/>
        </w:rPr>
        <w:t>);</w:t>
      </w:r>
    </w:p>
    <w:p w14:paraId="30F09BD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996FFD7" w14:textId="08AFC5E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code compiles successfully. If you run this code using </w:t>
      </w:r>
      <w:r w:rsidRPr="00E61177">
        <w:rPr>
          <w:rStyle w:val="Literal"/>
        </w:rPr>
        <w:t>cargo run</w:t>
      </w:r>
      <w:r w:rsidRPr="00CE1782">
        <w:rPr>
          <w:lang w:eastAsia="en-GB"/>
        </w:rPr>
        <w:t xml:space="preserve">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enter </w:t>
      </w:r>
      <w:r w:rsidRPr="003C7202">
        <w:rPr>
          <w:rStyle w:val="Literal"/>
        </w:rPr>
        <w:t>0</w:t>
      </w:r>
      <w:r w:rsidRPr="00CE1782">
        <w:rPr>
          <w:lang w:eastAsia="en-GB"/>
        </w:rPr>
        <w:t xml:space="preserve">, </w:t>
      </w:r>
      <w:r w:rsidRPr="003C7202">
        <w:rPr>
          <w:rStyle w:val="Literal"/>
        </w:rPr>
        <w:t>1</w:t>
      </w:r>
      <w:r w:rsidRPr="00CE1782">
        <w:rPr>
          <w:lang w:eastAsia="en-GB"/>
        </w:rPr>
        <w:t xml:space="preserve">, </w:t>
      </w:r>
      <w:r w:rsidRPr="003C7202">
        <w:rPr>
          <w:rStyle w:val="Literal"/>
        </w:rPr>
        <w:t>2</w:t>
      </w:r>
      <w:r w:rsidRPr="00CE1782">
        <w:rPr>
          <w:lang w:eastAsia="en-GB"/>
        </w:rPr>
        <w:t xml:space="preserve">, </w:t>
      </w:r>
      <w:r w:rsidRPr="003C7202">
        <w:rPr>
          <w:rStyle w:val="Literal"/>
        </w:rPr>
        <w:t>3</w:t>
      </w:r>
      <w:r w:rsidRPr="00CE1782">
        <w:rPr>
          <w:lang w:eastAsia="en-GB"/>
        </w:rPr>
        <w:t xml:space="preserve">, or </w:t>
      </w:r>
      <w:r w:rsidRPr="003C7202">
        <w:rPr>
          <w:rStyle w:val="Literal"/>
        </w:rPr>
        <w:t>4</w:t>
      </w:r>
      <w:r w:rsidRPr="00CE1782">
        <w:rPr>
          <w:lang w:eastAsia="en-GB"/>
        </w:rPr>
        <w:t>, the program will print out the corresponding value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index in the array. If you instead enter a number past the end of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array, such as </w:t>
      </w:r>
      <w:r w:rsidRPr="00F762B8">
        <w:rPr>
          <w:rStyle w:val="Literal"/>
        </w:rPr>
        <w:t>10</w:t>
      </w:r>
      <w:r w:rsidRPr="00CE1782">
        <w:rPr>
          <w:lang w:eastAsia="en-GB"/>
        </w:rPr>
        <w:t>, you’ll see output like this:</w:t>
      </w:r>
    </w:p>
    <w:p w14:paraId="50E19D31" w14:textId="223E1379" w:rsidR="00CE1782" w:rsidRPr="00CE1782" w:rsidRDefault="00CE1782" w:rsidP="00AE40BB">
      <w:pPr>
        <w:pStyle w:val="Code"/>
        <w:rPr>
          <w:lang w:eastAsia="en-GB"/>
        </w:rPr>
      </w:pPr>
      <w:r w:rsidRPr="00CE1782">
        <w:rPr>
          <w:lang w:eastAsia="en-GB"/>
        </w:rPr>
        <w:t xml:space="preserve">thread 'main' panicked at 'index out of bounds: the </w:t>
      </w:r>
      <w:proofErr w:type="spellStart"/>
      <w:r w:rsidRPr="00CE1782">
        <w:rPr>
          <w:lang w:eastAsia="en-GB"/>
        </w:rPr>
        <w:t>len</w:t>
      </w:r>
      <w:proofErr w:type="spellEnd"/>
      <w:r w:rsidRPr="00CE1782">
        <w:rPr>
          <w:lang w:eastAsia="en-GB"/>
        </w:rPr>
        <w:t xml:space="preserve"> is 5 but the index is</w:t>
      </w:r>
      <w:r w:rsidR="009F3D78">
        <w:rPr>
          <w:lang w:eastAsia="en-GB"/>
        </w:rPr>
        <w:t xml:space="preserve"> </w:t>
      </w:r>
      <w:r w:rsidRPr="00CE1782">
        <w:rPr>
          <w:lang w:eastAsia="en-GB"/>
        </w:rPr>
        <w:t xml:space="preserve">10', </w:t>
      </w:r>
      <w:proofErr w:type="spellStart"/>
      <w:r w:rsidRPr="00CE1782">
        <w:rPr>
          <w:lang w:eastAsia="en-GB"/>
        </w:rPr>
        <w:t>src</w:t>
      </w:r>
      <w:proofErr w:type="spellEnd"/>
      <w:r w:rsidRPr="00CE1782">
        <w:rPr>
          <w:lang w:eastAsia="en-GB"/>
        </w:rPr>
        <w:t>/main.rs:19:19</w:t>
      </w:r>
    </w:p>
    <w:p w14:paraId="7A584294" w14:textId="77777777" w:rsidR="00CE1782" w:rsidRPr="00CE1782" w:rsidRDefault="00CE1782" w:rsidP="00AE40BB">
      <w:pPr>
        <w:pStyle w:val="Code"/>
        <w:rPr>
          <w:lang w:eastAsia="en-GB"/>
        </w:rPr>
      </w:pPr>
      <w:r w:rsidRPr="00CE1782">
        <w:rPr>
          <w:lang w:eastAsia="en-GB"/>
        </w:rPr>
        <w:t>note: run with `RUST_BACKTRACE=1` environment variable to display a backtrace</w:t>
      </w:r>
    </w:p>
    <w:p w14:paraId="26FF298B" w14:textId="1AB8A96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program resulted in a </w:t>
      </w:r>
      <w:r w:rsidRPr="00675E74">
        <w:rPr>
          <w:rStyle w:val="Italic"/>
        </w:rPr>
        <w:t>runtime</w:t>
      </w:r>
      <w:r w:rsidRPr="001D5A08">
        <w:t xml:space="preserve"> error at the point of using an invalid</w:t>
      </w:r>
      <w:r w:rsidR="00E61177">
        <w:t xml:space="preserve"> </w:t>
      </w:r>
      <w:r w:rsidRPr="001D5A08">
        <w:t>value in the indexing operation. The program exited with an error message and</w:t>
      </w:r>
      <w:r w:rsidR="00E61177">
        <w:t xml:space="preserve"> </w:t>
      </w:r>
      <w:r w:rsidRPr="001D5A08">
        <w:t xml:space="preserve">didn’t execute the final </w:t>
      </w:r>
      <w:proofErr w:type="spellStart"/>
      <w:r w:rsidRPr="00E61177">
        <w:rPr>
          <w:rStyle w:val="Literal"/>
        </w:rPr>
        <w:t>println</w:t>
      </w:r>
      <w:proofErr w:type="spellEnd"/>
      <w:r w:rsidRPr="00E61177">
        <w:rPr>
          <w:rStyle w:val="Literal"/>
        </w:rPr>
        <w:t>!</w:t>
      </w:r>
      <w:r w:rsidRPr="00CE1782">
        <w:rPr>
          <w:lang w:eastAsia="en-GB"/>
        </w:rPr>
        <w:t xml:space="preserve"> statement. When you attempt to access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element using indexing, Rust will check that the index you’ve specified is less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than the array length. If the index is greater than or equal to the length,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Rust will panic. This check </w:t>
      </w:r>
      <w:proofErr w:type="gramStart"/>
      <w:r w:rsidRPr="00CE1782">
        <w:rPr>
          <w:lang w:eastAsia="en-GB"/>
        </w:rPr>
        <w:t>has to</w:t>
      </w:r>
      <w:proofErr w:type="gramEnd"/>
      <w:r w:rsidRPr="00CE1782">
        <w:rPr>
          <w:lang w:eastAsia="en-GB"/>
        </w:rPr>
        <w:t xml:space="preserve"> happen at runtime, especially in this case,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because the compiler can’t possibly know what value a user will enter when they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run the code later.</w:t>
      </w:r>
    </w:p>
    <w:p w14:paraId="25E9840D" w14:textId="171AB4DB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This is an example of Rust’s memory safety principles in action. In many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low-level languages, this kind of check is not done, and when you provide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incorrect index, invalid memory can be accessed. Rust protects you against this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kind of error by immediately exiting instead of allowing the memory access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continuing. </w:t>
      </w:r>
      <w:proofErr w:type="spellStart"/>
      <w:r w:rsidR="007025DA" w:rsidRPr="007C2DB9">
        <w:rPr>
          <w:rStyle w:val="Xref"/>
        </w:rPr>
        <w:t>Chapter</w:t>
      </w:r>
      <w:proofErr w:type="spellEnd"/>
      <w:r w:rsidRPr="007C2DB9">
        <w:rPr>
          <w:rStyle w:val="Xref"/>
        </w:rPr>
        <w:t xml:space="preserve"> 9</w:t>
      </w:r>
      <w:r w:rsidRPr="00CE1782">
        <w:rPr>
          <w:lang w:eastAsia="en-GB"/>
        </w:rPr>
        <w:t xml:space="preserve"> discusses more of Rust’s error handling and how you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write readable, safe code that neither panics nor allows invalid memory access.</w:t>
      </w:r>
      <w:r w:rsidR="009637A0" w:rsidRPr="009637A0">
        <w:rPr>
          <w:lang w:eastAsia="en-GB"/>
        </w:rPr>
        <w:t xml:space="preserve"> </w:t>
      </w:r>
      <w:r w:rsidR="009637A0">
        <w:rPr>
          <w:lang w:eastAsia="en-GB"/>
        </w:rPr>
        <w:fldChar w:fldCharType="begin"/>
      </w:r>
      <w:r w:rsidR="009637A0">
        <w:instrText xml:space="preserve"> XE "array data type:invalid element access endRange" </w:instrText>
      </w:r>
      <w:r w:rsidR="009637A0">
        <w:rPr>
          <w:lang w:eastAsia="en-GB"/>
        </w:rPr>
        <w:fldChar w:fldCharType="end"/>
      </w:r>
      <w:r w:rsidR="009F24D3">
        <w:rPr>
          <w:lang w:eastAsia="en-GB"/>
        </w:rPr>
        <w:fldChar w:fldCharType="begin"/>
      </w:r>
      <w:r w:rsidR="009F24D3">
        <w:instrText xml:space="preserve"> XE "array data type endRange" </w:instrText>
      </w:r>
      <w:r w:rsidR="009F24D3">
        <w:rPr>
          <w:lang w:eastAsia="en-GB"/>
        </w:rPr>
        <w:fldChar w:fldCharType="end"/>
      </w:r>
      <w:r w:rsidR="003B4F7A">
        <w:rPr>
          <w:lang w:eastAsia="en-GB"/>
        </w:rPr>
        <w:fldChar w:fldCharType="begin"/>
      </w:r>
      <w:r w:rsidR="003B4F7A">
        <w:instrText xml:space="preserve"> XE "compound data types endRange" </w:instrText>
      </w:r>
      <w:r w:rsidR="003B4F7A">
        <w:rPr>
          <w:lang w:eastAsia="en-GB"/>
        </w:rPr>
        <w:fldChar w:fldCharType="end"/>
      </w:r>
      <w:r w:rsidR="00BD6C11">
        <w:rPr>
          <w:lang w:eastAsia="en-GB"/>
        </w:rPr>
        <w:fldChar w:fldCharType="begin"/>
      </w:r>
      <w:r w:rsidR="00BD6C11">
        <w:instrText xml:space="preserve"> XE "data types:compound endRange" </w:instrText>
      </w:r>
      <w:r w:rsidR="00BD6C11">
        <w:rPr>
          <w:lang w:eastAsia="en-GB"/>
        </w:rPr>
        <w:fldChar w:fldCharType="end"/>
      </w:r>
      <w:r w:rsidR="0092568B">
        <w:rPr>
          <w:lang w:eastAsia="en-GB"/>
        </w:rPr>
        <w:fldChar w:fldCharType="begin"/>
      </w:r>
      <w:r w:rsidR="0092568B">
        <w:instrText xml:space="preserve"> XE "data types endRange" </w:instrText>
      </w:r>
      <w:r w:rsidR="0092568B">
        <w:rPr>
          <w:lang w:eastAsia="en-GB"/>
        </w:rPr>
        <w:fldChar w:fldCharType="end"/>
      </w:r>
    </w:p>
    <w:bookmarkStart w:id="91" w:name="functions"/>
    <w:bookmarkStart w:id="92" w:name="_Toc105758590"/>
    <w:bookmarkStart w:id="93" w:name="_Toc106887989"/>
    <w:bookmarkEnd w:id="91"/>
    <w:p w14:paraId="470D57B4" w14:textId="08ADC7C8" w:rsidR="00CE1782" w:rsidRPr="00CE1782" w:rsidRDefault="00D87FDE" w:rsidP="00CE1782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"functions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Functions</w:t>
      </w:r>
      <w:bookmarkEnd w:id="92"/>
      <w:bookmarkEnd w:id="93"/>
    </w:p>
    <w:p w14:paraId="65EA62EA" w14:textId="62C3E484" w:rsidR="00CE1782" w:rsidRPr="00CE1782" w:rsidRDefault="00CE1782" w:rsidP="001D5A08">
      <w:pPr>
        <w:pStyle w:val="Body"/>
        <w:rPr>
          <w:lang w:eastAsia="en-GB"/>
        </w:rPr>
      </w:pPr>
      <w:r w:rsidRPr="001D5A08">
        <w:t>Functions are prevalent in Rust code. You’ve already seen one of the most</w:t>
      </w:r>
      <w:r w:rsidR="00E61177">
        <w:t xml:space="preserve"> </w:t>
      </w:r>
      <w:r w:rsidRPr="001D5A08">
        <w:t xml:space="preserve">important functions in the language: the </w:t>
      </w:r>
      <w:r w:rsidRPr="00E61177">
        <w:rPr>
          <w:rStyle w:val="Literal"/>
        </w:rPr>
        <w:t>main</w:t>
      </w:r>
      <w:r w:rsidRPr="001D5A08">
        <w:t xml:space="preserve"> function, which is the entry</w:t>
      </w:r>
      <w:r w:rsidR="00E61177">
        <w:t xml:space="preserve"> </w:t>
      </w:r>
      <w:r w:rsidRPr="001D5A08">
        <w:t xml:space="preserve">point of many programs. You’ve also seen the </w:t>
      </w:r>
      <w:proofErr w:type="spellStart"/>
      <w:r w:rsidRPr="00E61177">
        <w:rPr>
          <w:rStyle w:val="Literal"/>
        </w:rPr>
        <w:t>fn</w:t>
      </w:r>
      <w:proofErr w:type="spellEnd"/>
      <w:r w:rsidRPr="00CE1782">
        <w:rPr>
          <w:lang w:eastAsia="en-GB"/>
        </w:rPr>
        <w:t xml:space="preserve"> keyword, which allows you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declare new functions.</w:t>
      </w:r>
    </w:p>
    <w:p w14:paraId="6BE192A2" w14:textId="3D3165CD" w:rsidR="00CE1782" w:rsidRPr="00CE1782" w:rsidRDefault="00C1475F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"convention</w:instrText>
      </w:r>
      <w:r w:rsidR="0072488B">
        <w:instrText>s:naming:of function and variable names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Rust code uses </w:t>
      </w:r>
      <w:r w:rsidR="00CE1782" w:rsidRPr="00675E74">
        <w:rPr>
          <w:rStyle w:val="Italic"/>
        </w:rPr>
        <w:t>snake case</w:t>
      </w:r>
      <w:r w:rsidR="002417AF">
        <w:rPr>
          <w:lang w:eastAsia="en-GB"/>
        </w:rPr>
        <w:fldChar w:fldCharType="begin"/>
      </w:r>
      <w:r w:rsidR="002417AF">
        <w:instrText xml:space="preserve"> XE "snake case" </w:instrText>
      </w:r>
      <w:r w:rsidR="002417AF"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 as the conventional style for function and variable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lastRenderedPageBreak/>
        <w:t>names, in which all letters are lowercase and underscores separate words.</w:t>
      </w:r>
      <w:r w:rsidR="00FE61D2">
        <w:rPr>
          <w:lang w:eastAsia="en-GB"/>
        </w:rPr>
        <w:fldChar w:fldCharType="begin"/>
      </w:r>
      <w:r w:rsidR="00FE61D2">
        <w:instrText xml:space="preserve"> XE "conventions:naming:of function and variable names endRange" </w:instrText>
      </w:r>
      <w:r w:rsidR="00FE61D2">
        <w:rPr>
          <w:lang w:eastAsia="en-GB"/>
        </w:rPr>
        <w:fldChar w:fldCharType="end"/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Here’s a program that contains an example function definition:</w:t>
      </w:r>
    </w:p>
    <w:p w14:paraId="47C332B5" w14:textId="41CA10E0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67D2C49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2B18C0E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"Hello, world!");</w:t>
      </w:r>
    </w:p>
    <w:p w14:paraId="6FACB288" w14:textId="77777777" w:rsidR="00CE1782" w:rsidRPr="00CE1782" w:rsidRDefault="00CE1782" w:rsidP="00675E74">
      <w:pPr>
        <w:pStyle w:val="Code"/>
        <w:rPr>
          <w:lang w:eastAsia="en-GB"/>
        </w:rPr>
      </w:pPr>
    </w:p>
    <w:p w14:paraId="4F4A051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r w:rsidRPr="00CE1782">
        <w:rPr>
          <w:lang w:eastAsia="en-GB"/>
        </w:rPr>
        <w:t>another_</w:t>
      </w:r>
      <w:proofErr w:type="gramStart"/>
      <w:r w:rsidRPr="00CE1782">
        <w:rPr>
          <w:lang w:eastAsia="en-GB"/>
        </w:rPr>
        <w:t>function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);</w:t>
      </w:r>
    </w:p>
    <w:p w14:paraId="65B21C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CFFD9DE" w14:textId="77777777" w:rsidR="00CE1782" w:rsidRPr="00CE1782" w:rsidRDefault="00CE1782" w:rsidP="00675E74">
      <w:pPr>
        <w:pStyle w:val="Code"/>
        <w:rPr>
          <w:lang w:eastAsia="en-GB"/>
        </w:rPr>
      </w:pPr>
    </w:p>
    <w:p w14:paraId="7E561401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spellStart"/>
      <w:r w:rsidRPr="00CE1782">
        <w:rPr>
          <w:lang w:eastAsia="en-GB"/>
        </w:rPr>
        <w:t>another_</w:t>
      </w:r>
      <w:proofErr w:type="gramStart"/>
      <w:r w:rsidRPr="00CE1782">
        <w:rPr>
          <w:lang w:eastAsia="en-GB"/>
        </w:rPr>
        <w:t>function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) {</w:t>
      </w:r>
    </w:p>
    <w:p w14:paraId="474A5C0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"Another function.");</w:t>
      </w:r>
    </w:p>
    <w:p w14:paraId="0AB9678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5C4E6CF" w14:textId="4DA8437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We define a function in Rust by entering </w:t>
      </w:r>
      <w:proofErr w:type="spellStart"/>
      <w:r w:rsidRPr="00E61177">
        <w:rPr>
          <w:rStyle w:val="Literal"/>
        </w:rPr>
        <w:t>fn</w:t>
      </w:r>
      <w:proofErr w:type="spellEnd"/>
      <w:r w:rsidRPr="00CE1782">
        <w:rPr>
          <w:lang w:eastAsia="en-GB"/>
        </w:rPr>
        <w:t xml:space="preserve"> followed by a function name and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set of parentheses. The curly brackets tell the compiler where the function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body begins and ends.</w:t>
      </w:r>
    </w:p>
    <w:p w14:paraId="6DD73AFC" w14:textId="22E2AAC8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We can call any function we’ve defined by entering its name followed by a set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of parentheses. Because </w:t>
      </w:r>
      <w:proofErr w:type="spellStart"/>
      <w:r w:rsidRPr="00E61177">
        <w:rPr>
          <w:rStyle w:val="Literal"/>
        </w:rPr>
        <w:t>another_function</w:t>
      </w:r>
      <w:proofErr w:type="spellEnd"/>
      <w:r w:rsidRPr="001D5A08">
        <w:t xml:space="preserve"> is defined in the program, it can be</w:t>
      </w:r>
      <w:r w:rsidR="00E61177">
        <w:t xml:space="preserve"> </w:t>
      </w:r>
      <w:r w:rsidRPr="001D5A08">
        <w:t xml:space="preserve">called from inside the </w:t>
      </w:r>
      <w:r w:rsidRPr="00E61177">
        <w:rPr>
          <w:rStyle w:val="Literal"/>
        </w:rPr>
        <w:t>main</w:t>
      </w:r>
      <w:r w:rsidRPr="001D5A08">
        <w:t xml:space="preserve"> function. Note that we defined </w:t>
      </w:r>
      <w:proofErr w:type="spellStart"/>
      <w:r w:rsidRPr="00E61177">
        <w:rPr>
          <w:rStyle w:val="Literal"/>
        </w:rPr>
        <w:t>another_function</w:t>
      </w:r>
      <w:proofErr w:type="spellEnd"/>
      <w:r w:rsidR="00E61177">
        <w:t xml:space="preserve"> </w:t>
      </w:r>
      <w:r w:rsidRPr="00675E74">
        <w:rPr>
          <w:rStyle w:val="Italic"/>
        </w:rPr>
        <w:t>after</w:t>
      </w:r>
      <w:r w:rsidRPr="001D5A08">
        <w:t xml:space="preserve"> the </w:t>
      </w:r>
      <w:r w:rsidRPr="00E61177">
        <w:rPr>
          <w:rStyle w:val="Literal"/>
        </w:rPr>
        <w:t>main</w:t>
      </w:r>
      <w:r w:rsidRPr="00CE1782">
        <w:rPr>
          <w:lang w:eastAsia="en-GB"/>
        </w:rPr>
        <w:t xml:space="preserve"> function in the source code; we could have defined it before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as well. Rust doesn’t care where you define your functions, only that they’re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defined somewhere in a scope that can be seen by the caller.</w:t>
      </w:r>
    </w:p>
    <w:p w14:paraId="6C333CE9" w14:textId="0772409C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Let’s start a new binary project named </w:t>
      </w:r>
      <w:r w:rsidRPr="00675E74">
        <w:rPr>
          <w:rStyle w:val="Italic"/>
        </w:rPr>
        <w:t>functions</w:t>
      </w:r>
      <w:r w:rsidRPr="001D5A08">
        <w:t xml:space="preserve"> to explore functions</w:t>
      </w:r>
      <w:r w:rsidR="00E61177">
        <w:t xml:space="preserve"> </w:t>
      </w:r>
      <w:r w:rsidRPr="001D5A08">
        <w:t xml:space="preserve">further. Place the </w:t>
      </w:r>
      <w:proofErr w:type="spellStart"/>
      <w:r w:rsidRPr="00E61177">
        <w:rPr>
          <w:rStyle w:val="Literal"/>
        </w:rPr>
        <w:t>another_function</w:t>
      </w:r>
      <w:proofErr w:type="spellEnd"/>
      <w:r w:rsidRPr="001D5A08">
        <w:t xml:space="preserve"> example in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and run it.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should see the following output:</w:t>
      </w:r>
    </w:p>
    <w:p w14:paraId="04B4A52B" w14:textId="3CDCCB1A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2131131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72B693ED" w14:textId="5848157F" w:rsidR="00CE1782" w:rsidRPr="00CE1782" w:rsidRDefault="00CE1782" w:rsidP="00675E74">
      <w:pPr>
        <w:pStyle w:val="Code"/>
        <w:rPr>
          <w:lang w:eastAsia="en-GB"/>
        </w:rPr>
      </w:pPr>
      <w:bookmarkStart w:id="94" w:name="OLE_LINK11"/>
      <w:r w:rsidRPr="00CE1782">
        <w:rPr>
          <w:lang w:eastAsia="en-GB"/>
        </w:rPr>
        <w:t xml:space="preserve">    Finished </w:t>
      </w:r>
      <w:ins w:id="95" w:author="Chris Krycho" w:date="2025-02-14T10:44:00Z" w16du:dateUtc="2025-02-14T17:44:00Z">
        <w:r w:rsidR="001E0B48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96" w:author="Chris Krycho" w:date="2025-02-14T10:44:00Z" w16du:dateUtc="2025-02-14T17:44:00Z">
        <w:r w:rsidR="001E0B48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0.28s</w:t>
      </w:r>
    </w:p>
    <w:bookmarkEnd w:id="94"/>
    <w:p w14:paraId="6155CFE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3414AA0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Hello, world!</w:t>
      </w:r>
    </w:p>
    <w:p w14:paraId="17CCA13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Another function.</w:t>
      </w:r>
    </w:p>
    <w:p w14:paraId="2051BBC9" w14:textId="71971F3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lines execute in the order in which they appear in the </w:t>
      </w:r>
      <w:r w:rsidRPr="00E61177">
        <w:rPr>
          <w:rStyle w:val="Literal"/>
        </w:rPr>
        <w:t>main</w:t>
      </w:r>
      <w:r w:rsidRPr="001D5A08">
        <w:t xml:space="preserve"> function.</w:t>
      </w:r>
      <w:r w:rsidR="00E61177">
        <w:t xml:space="preserve"> </w:t>
      </w:r>
      <w:r w:rsidRPr="001D5A08">
        <w:t xml:space="preserve">First the “Hello, world!” message prints, and then </w:t>
      </w:r>
      <w:proofErr w:type="spellStart"/>
      <w:r w:rsidRPr="00E61177">
        <w:rPr>
          <w:rStyle w:val="Literal"/>
        </w:rPr>
        <w:t>another_function</w:t>
      </w:r>
      <w:proofErr w:type="spellEnd"/>
      <w:r w:rsidRPr="00CE1782">
        <w:rPr>
          <w:lang w:eastAsia="en-GB"/>
        </w:rPr>
        <w:t xml:space="preserve"> is</w:t>
      </w:r>
      <w:r w:rsidR="00E61177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called</w:t>
      </w:r>
      <w:proofErr w:type="gramEnd"/>
      <w:r w:rsidRPr="00CE1782">
        <w:rPr>
          <w:lang w:eastAsia="en-GB"/>
        </w:rPr>
        <w:t xml:space="preserve"> and its message is printed.</w:t>
      </w:r>
    </w:p>
    <w:bookmarkStart w:id="97" w:name="parameters"/>
    <w:bookmarkStart w:id="98" w:name="_Toc105758591"/>
    <w:bookmarkStart w:id="99" w:name="_Toc106887990"/>
    <w:bookmarkEnd w:id="97"/>
    <w:p w14:paraId="7A9DCAB5" w14:textId="57CC713F" w:rsidR="00CE1782" w:rsidRPr="00CE1782" w:rsidRDefault="00000948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"parameters startRange" </w:instrText>
      </w:r>
      <w:r>
        <w:rPr>
          <w:lang w:eastAsia="en-GB"/>
        </w:rPr>
        <w:fldChar w:fldCharType="end"/>
      </w:r>
      <w:r w:rsidR="00C15422">
        <w:rPr>
          <w:lang w:eastAsia="en-GB"/>
        </w:rPr>
        <w:fldChar w:fldCharType="begin"/>
      </w:r>
      <w:r w:rsidR="00C15422">
        <w:instrText xml:space="preserve"> XE "functions:parameters of startRange" </w:instrText>
      </w:r>
      <w:r w:rsidR="00C15422">
        <w:rPr>
          <w:lang w:eastAsia="en-GB"/>
        </w:rPr>
        <w:fldChar w:fldCharType="end"/>
      </w:r>
      <w:r w:rsidR="00CE1782" w:rsidRPr="00CE1782">
        <w:rPr>
          <w:lang w:eastAsia="en-GB"/>
        </w:rPr>
        <w:t>Parameters</w:t>
      </w:r>
      <w:bookmarkEnd w:id="98"/>
      <w:bookmarkEnd w:id="99"/>
    </w:p>
    <w:p w14:paraId="127686E8" w14:textId="113A1FD7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We can define functions to have </w:t>
      </w:r>
      <w:r w:rsidRPr="00675E74">
        <w:rPr>
          <w:rStyle w:val="Italic"/>
        </w:rPr>
        <w:t>parameters</w:t>
      </w:r>
      <w:r w:rsidRPr="001D5A08">
        <w:t>, which are special variables that</w:t>
      </w:r>
      <w:r w:rsidR="00E61177">
        <w:t xml:space="preserve"> </w:t>
      </w:r>
      <w:r w:rsidRPr="001D5A08">
        <w:t>are part of a function’s signature. When a function has parameters, you can</w:t>
      </w:r>
      <w:r w:rsidR="00E61177">
        <w:t xml:space="preserve"> </w:t>
      </w:r>
      <w:r w:rsidRPr="001D5A08">
        <w:t>provide it with concrete values for those parameters. Technically, the concrete</w:t>
      </w:r>
      <w:r w:rsidR="00E61177">
        <w:t xml:space="preserve"> </w:t>
      </w:r>
      <w:r w:rsidRPr="001D5A08">
        <w:t xml:space="preserve">values are called </w:t>
      </w:r>
      <w:r w:rsidRPr="00675E74">
        <w:rPr>
          <w:rStyle w:val="Italic"/>
        </w:rPr>
        <w:t>arguments</w:t>
      </w:r>
      <w:r w:rsidR="008125B0">
        <w:rPr>
          <w:lang w:eastAsia="en-GB"/>
        </w:rPr>
        <w:fldChar w:fldCharType="begin"/>
      </w:r>
      <w:r w:rsidR="008125B0">
        <w:instrText xml:space="preserve"> XE "arguments" </w:instrText>
      </w:r>
      <w:r w:rsidR="008125B0">
        <w:rPr>
          <w:lang w:eastAsia="en-GB"/>
        </w:rPr>
        <w:fldChar w:fldCharType="end"/>
      </w:r>
      <w:r w:rsidR="005677DD">
        <w:rPr>
          <w:lang w:eastAsia="en-GB"/>
        </w:rPr>
        <w:fldChar w:fldCharType="begin"/>
      </w:r>
      <w:r w:rsidR="005677DD">
        <w:instrText xml:space="preserve"> XE "functions:arguments to" </w:instrText>
      </w:r>
      <w:r w:rsidR="005677DD">
        <w:rPr>
          <w:lang w:eastAsia="en-GB"/>
        </w:rPr>
        <w:fldChar w:fldCharType="end"/>
      </w:r>
      <w:r w:rsidRPr="001D5A08">
        <w:t>, but in casual conversation, people tend to use</w:t>
      </w:r>
      <w:r w:rsidR="00E61177">
        <w:t xml:space="preserve"> </w:t>
      </w:r>
      <w:r w:rsidRPr="001D5A08">
        <w:t xml:space="preserve">the words </w:t>
      </w:r>
      <w:r w:rsidRPr="00675E74">
        <w:rPr>
          <w:rStyle w:val="Italic"/>
        </w:rPr>
        <w:t>parameter</w:t>
      </w:r>
      <w:r w:rsidRPr="001D5A08">
        <w:t xml:space="preserve"> and </w:t>
      </w:r>
      <w:r w:rsidRPr="00675E74">
        <w:rPr>
          <w:rStyle w:val="Italic"/>
        </w:rPr>
        <w:t>argument</w:t>
      </w:r>
      <w:r w:rsidRPr="00CE1782">
        <w:rPr>
          <w:lang w:eastAsia="en-GB"/>
        </w:rPr>
        <w:t xml:space="preserve"> interchangeably for either the variables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 a function’s definition or the concrete values passed in when you call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function.</w:t>
      </w:r>
    </w:p>
    <w:p w14:paraId="68221D37" w14:textId="7777777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In this version of </w:t>
      </w:r>
      <w:proofErr w:type="spellStart"/>
      <w:r w:rsidRPr="00E61177">
        <w:rPr>
          <w:rStyle w:val="Literal"/>
        </w:rPr>
        <w:t>another_function</w:t>
      </w:r>
      <w:proofErr w:type="spellEnd"/>
      <w:r w:rsidRPr="00CE1782">
        <w:rPr>
          <w:lang w:eastAsia="en-GB"/>
        </w:rPr>
        <w:t xml:space="preserve"> we add a parameter:</w:t>
      </w:r>
    </w:p>
    <w:p w14:paraId="7FC7A3E3" w14:textId="7FF6418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8E744A9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lastRenderedPageBreak/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4B41D15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r w:rsidRPr="00CE1782">
        <w:rPr>
          <w:lang w:eastAsia="en-GB"/>
        </w:rPr>
        <w:t>another_</w:t>
      </w:r>
      <w:proofErr w:type="gramStart"/>
      <w:r w:rsidRPr="00CE1782">
        <w:rPr>
          <w:lang w:eastAsia="en-GB"/>
        </w:rPr>
        <w:t>function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5);</w:t>
      </w:r>
    </w:p>
    <w:p w14:paraId="370927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54C0029" w14:textId="77777777" w:rsidR="00CE1782" w:rsidRPr="00CE1782" w:rsidRDefault="00CE1782" w:rsidP="00675E74">
      <w:pPr>
        <w:pStyle w:val="Code"/>
        <w:rPr>
          <w:lang w:eastAsia="en-GB"/>
        </w:rPr>
      </w:pPr>
    </w:p>
    <w:p w14:paraId="7FAF16C8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spellStart"/>
      <w:r w:rsidRPr="00CE1782">
        <w:rPr>
          <w:lang w:eastAsia="en-GB"/>
        </w:rPr>
        <w:t>another_</w:t>
      </w:r>
      <w:proofErr w:type="gramStart"/>
      <w:r w:rsidRPr="00CE1782">
        <w:rPr>
          <w:lang w:eastAsia="en-GB"/>
        </w:rPr>
        <w:t>function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x: i32) {</w:t>
      </w:r>
    </w:p>
    <w:p w14:paraId="7B09FA7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x is: {x}");</w:t>
      </w:r>
    </w:p>
    <w:p w14:paraId="48DA217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A274164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Try running this program; you should get the following output:</w:t>
      </w:r>
    </w:p>
    <w:p w14:paraId="2F047843" w14:textId="2E90535F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5986817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1822D934" w14:textId="3E9BC2D1" w:rsidR="00CE1782" w:rsidRPr="00CE1782" w:rsidRDefault="00CE1782" w:rsidP="00675E74">
      <w:pPr>
        <w:pStyle w:val="Code"/>
        <w:rPr>
          <w:lang w:eastAsia="en-GB"/>
        </w:rPr>
      </w:pPr>
      <w:bookmarkStart w:id="100" w:name="OLE_LINK12"/>
      <w:r w:rsidRPr="00CE1782">
        <w:rPr>
          <w:lang w:eastAsia="en-GB"/>
        </w:rPr>
        <w:t xml:space="preserve">    Finished </w:t>
      </w:r>
      <w:ins w:id="101" w:author="Chris Krycho" w:date="2025-02-14T10:44:00Z" w16du:dateUtc="2025-02-14T17:44:00Z">
        <w:r w:rsidR="007069BB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102" w:author="Chris Krycho" w:date="2025-02-14T10:44:00Z" w16du:dateUtc="2025-02-14T17:44:00Z">
        <w:r w:rsidR="007069BB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1.21s</w:t>
      </w:r>
    </w:p>
    <w:bookmarkEnd w:id="100"/>
    <w:p w14:paraId="0BF361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12E5D6E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5</w:t>
      </w:r>
    </w:p>
    <w:p w14:paraId="1671ED74" w14:textId="133929B0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declaration of </w:t>
      </w:r>
      <w:proofErr w:type="spellStart"/>
      <w:r w:rsidRPr="00E61177">
        <w:rPr>
          <w:rStyle w:val="Literal"/>
        </w:rPr>
        <w:t>another_function</w:t>
      </w:r>
      <w:proofErr w:type="spellEnd"/>
      <w:r w:rsidRPr="001D5A08">
        <w:t xml:space="preserve"> has one parameter named </w:t>
      </w:r>
      <w:r w:rsidRPr="00E61177">
        <w:rPr>
          <w:rStyle w:val="Literal"/>
        </w:rPr>
        <w:t>x</w:t>
      </w:r>
      <w:r w:rsidRPr="001D5A08">
        <w:t>. The type of</w:t>
      </w:r>
      <w:r w:rsidR="00E61177">
        <w:t xml:space="preserve"> </w:t>
      </w:r>
      <w:r w:rsidRPr="00E61177">
        <w:rPr>
          <w:rStyle w:val="Literal"/>
        </w:rPr>
        <w:t>x</w:t>
      </w:r>
      <w:r w:rsidRPr="001D5A08">
        <w:t xml:space="preserve"> is specified as </w:t>
      </w:r>
      <w:r w:rsidRPr="00E61177">
        <w:rPr>
          <w:rStyle w:val="Literal"/>
        </w:rPr>
        <w:t>i32</w:t>
      </w:r>
      <w:r w:rsidRPr="001D5A08">
        <w:t xml:space="preserve">. When we pass </w:t>
      </w:r>
      <w:r w:rsidRPr="00E61177">
        <w:rPr>
          <w:rStyle w:val="Literal"/>
        </w:rPr>
        <w:t>5</w:t>
      </w:r>
      <w:r w:rsidRPr="001D5A08">
        <w:t xml:space="preserve"> </w:t>
      </w:r>
      <w:proofErr w:type="gramStart"/>
      <w:r w:rsidRPr="001D5A08">
        <w:t>in to</w:t>
      </w:r>
      <w:proofErr w:type="gramEnd"/>
      <w:r w:rsidRPr="001D5A08">
        <w:t xml:space="preserve"> </w:t>
      </w:r>
      <w:proofErr w:type="spellStart"/>
      <w:r w:rsidRPr="00E61177">
        <w:rPr>
          <w:rStyle w:val="Literal"/>
        </w:rPr>
        <w:t>another_function</w:t>
      </w:r>
      <w:proofErr w:type="spellEnd"/>
      <w:r w:rsidRPr="001D5A08">
        <w:t>, the</w:t>
      </w:r>
      <w:r w:rsidR="00E61177">
        <w:t xml:space="preserve"> </w:t>
      </w:r>
      <w:proofErr w:type="spellStart"/>
      <w:r w:rsidRPr="00E61177">
        <w:rPr>
          <w:rStyle w:val="Literal"/>
        </w:rPr>
        <w:t>println</w:t>
      </w:r>
      <w:proofErr w:type="spellEnd"/>
      <w:r w:rsidRPr="00E61177">
        <w:rPr>
          <w:rStyle w:val="Literal"/>
        </w:rPr>
        <w:t>!</w:t>
      </w:r>
      <w:r w:rsidRPr="001D5A08">
        <w:t xml:space="preserve"> macro puts </w:t>
      </w:r>
      <w:r w:rsidRPr="00E61177">
        <w:rPr>
          <w:rStyle w:val="Literal"/>
        </w:rPr>
        <w:t>5</w:t>
      </w:r>
      <w:r w:rsidRPr="001D5A08">
        <w:t xml:space="preserve"> where the pair of curly brackets containing </w:t>
      </w:r>
      <w:r w:rsidRPr="00E61177">
        <w:rPr>
          <w:rStyle w:val="Literal"/>
        </w:rPr>
        <w:t>x</w:t>
      </w:r>
      <w:r w:rsidRPr="00CE1782">
        <w:rPr>
          <w:lang w:eastAsia="en-GB"/>
        </w:rPr>
        <w:t xml:space="preserve"> was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 the format string.</w:t>
      </w:r>
    </w:p>
    <w:p w14:paraId="2BAF41F3" w14:textId="40599906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In function signatures, you </w:t>
      </w:r>
      <w:r w:rsidRPr="00675E74">
        <w:rPr>
          <w:rStyle w:val="Italic"/>
        </w:rPr>
        <w:t>must</w:t>
      </w:r>
      <w:r w:rsidRPr="00CE1782">
        <w:rPr>
          <w:lang w:eastAsia="en-GB"/>
        </w:rPr>
        <w:t xml:space="preserve"> declare the type of each parameter. This is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deliberate decision in Rust’s design: requiring type annotations in function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definitions means the compiler almost never needs you to use them elsewhere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code to figure out what type you mean. The compiler is also able to give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more helpful error messages if it knows what </w:t>
      </w:r>
      <w:proofErr w:type="gramStart"/>
      <w:r w:rsidRPr="00CE1782">
        <w:rPr>
          <w:lang w:eastAsia="en-GB"/>
        </w:rPr>
        <w:t>types</w:t>
      </w:r>
      <w:proofErr w:type="gramEnd"/>
      <w:r w:rsidRPr="00CE1782">
        <w:rPr>
          <w:lang w:eastAsia="en-GB"/>
        </w:rPr>
        <w:t xml:space="preserve"> the function expects.</w:t>
      </w:r>
    </w:p>
    <w:p w14:paraId="78A384B7" w14:textId="4C84365E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When defining multiple parameters, separate the parameter declarations with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commas, like this:</w:t>
      </w:r>
    </w:p>
    <w:p w14:paraId="34276913" w14:textId="253BF3CA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66F6DCD6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2782DCE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r w:rsidRPr="00CE1782">
        <w:rPr>
          <w:lang w:eastAsia="en-GB"/>
        </w:rPr>
        <w:t>print_labeled_</w:t>
      </w:r>
      <w:proofErr w:type="gramStart"/>
      <w:r w:rsidRPr="00CE1782">
        <w:rPr>
          <w:lang w:eastAsia="en-GB"/>
        </w:rPr>
        <w:t>measurement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5, 'h');</w:t>
      </w:r>
    </w:p>
    <w:p w14:paraId="6261579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B6B3019" w14:textId="77777777" w:rsidR="00CE1782" w:rsidRPr="00CE1782" w:rsidRDefault="00CE1782" w:rsidP="00675E74">
      <w:pPr>
        <w:pStyle w:val="Code"/>
        <w:rPr>
          <w:lang w:eastAsia="en-GB"/>
        </w:rPr>
      </w:pPr>
    </w:p>
    <w:p w14:paraId="6A2117E8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spellStart"/>
      <w:r w:rsidRPr="00CE1782">
        <w:rPr>
          <w:lang w:eastAsia="en-GB"/>
        </w:rPr>
        <w:t>print_labeled_</w:t>
      </w:r>
      <w:proofErr w:type="gramStart"/>
      <w:r w:rsidRPr="00CE1782">
        <w:rPr>
          <w:lang w:eastAsia="en-GB"/>
        </w:rPr>
        <w:t>measurement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 xml:space="preserve">value: i32, </w:t>
      </w:r>
      <w:proofErr w:type="spellStart"/>
      <w:r w:rsidRPr="00CE1782">
        <w:rPr>
          <w:lang w:eastAsia="en-GB"/>
        </w:rPr>
        <w:t>unit_label</w:t>
      </w:r>
      <w:proofErr w:type="spellEnd"/>
      <w:r w:rsidRPr="00CE1782">
        <w:rPr>
          <w:lang w:eastAsia="en-GB"/>
        </w:rPr>
        <w:t>: char) {</w:t>
      </w:r>
    </w:p>
    <w:p w14:paraId="129EFD8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measurement is: {value}{</w:t>
      </w:r>
      <w:proofErr w:type="spellStart"/>
      <w:r w:rsidRPr="00CE1782">
        <w:rPr>
          <w:lang w:eastAsia="en-GB"/>
        </w:rPr>
        <w:t>unit_label</w:t>
      </w:r>
      <w:proofErr w:type="spellEnd"/>
      <w:r w:rsidRPr="00CE1782">
        <w:rPr>
          <w:lang w:eastAsia="en-GB"/>
        </w:rPr>
        <w:t>}");</w:t>
      </w:r>
    </w:p>
    <w:p w14:paraId="787184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35ED70C4" w14:textId="04B3D804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This example creates a function named </w:t>
      </w:r>
      <w:proofErr w:type="spellStart"/>
      <w:r w:rsidRPr="00E61177">
        <w:rPr>
          <w:rStyle w:val="Literal"/>
        </w:rPr>
        <w:t>print_labeled_measurement</w:t>
      </w:r>
      <w:proofErr w:type="spellEnd"/>
      <w:r w:rsidRPr="001D5A08">
        <w:t xml:space="preserve"> with two</w:t>
      </w:r>
      <w:r w:rsidR="00E61177">
        <w:t xml:space="preserve"> </w:t>
      </w:r>
      <w:r w:rsidRPr="001D5A08">
        <w:t xml:space="preserve">parameters. The first parameter is named </w:t>
      </w:r>
      <w:r w:rsidRPr="00E61177">
        <w:rPr>
          <w:rStyle w:val="Literal"/>
        </w:rPr>
        <w:t>value</w:t>
      </w:r>
      <w:r w:rsidRPr="001D5A08">
        <w:t xml:space="preserve"> and is an </w:t>
      </w:r>
      <w:r w:rsidRPr="00E61177">
        <w:rPr>
          <w:rStyle w:val="Literal"/>
        </w:rPr>
        <w:t>i32</w:t>
      </w:r>
      <w:r w:rsidRPr="001D5A08">
        <w:t>. The second is</w:t>
      </w:r>
      <w:r w:rsidR="00E61177">
        <w:t xml:space="preserve"> </w:t>
      </w:r>
      <w:r w:rsidRPr="001D5A08">
        <w:t xml:space="preserve">named </w:t>
      </w:r>
      <w:proofErr w:type="spellStart"/>
      <w:r w:rsidRPr="00E61177">
        <w:rPr>
          <w:rStyle w:val="Literal"/>
        </w:rPr>
        <w:t>unit_label</w:t>
      </w:r>
      <w:proofErr w:type="spellEnd"/>
      <w:r w:rsidRPr="001D5A08">
        <w:t xml:space="preserve"> and is type </w:t>
      </w:r>
      <w:r w:rsidRPr="00E61177">
        <w:rPr>
          <w:rStyle w:val="Literal"/>
        </w:rPr>
        <w:t>char</w:t>
      </w:r>
      <w:r w:rsidRPr="001D5A08">
        <w:t>. The function then prints text containing</w:t>
      </w:r>
      <w:r w:rsidR="00E61177">
        <w:t xml:space="preserve"> </w:t>
      </w:r>
      <w:r w:rsidRPr="001D5A08">
        <w:t xml:space="preserve">both the </w:t>
      </w:r>
      <w:r w:rsidRPr="00E61177">
        <w:rPr>
          <w:rStyle w:val="Literal"/>
        </w:rPr>
        <w:t>value</w:t>
      </w:r>
      <w:r w:rsidRPr="001D5A08">
        <w:t xml:space="preserve"> and the </w:t>
      </w:r>
      <w:proofErr w:type="spellStart"/>
      <w:r w:rsidRPr="00E61177">
        <w:rPr>
          <w:rStyle w:val="Literal"/>
        </w:rPr>
        <w:t>unit_label</w:t>
      </w:r>
      <w:proofErr w:type="spellEnd"/>
      <w:r w:rsidRPr="00CE1782">
        <w:rPr>
          <w:lang w:eastAsia="en-GB"/>
        </w:rPr>
        <w:t>.</w:t>
      </w:r>
    </w:p>
    <w:p w14:paraId="710BCD2B" w14:textId="0AA8B13A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Let’s try running this code. Replace the program currently in your </w:t>
      </w:r>
      <w:r w:rsidRPr="00675E74">
        <w:rPr>
          <w:rStyle w:val="Italic"/>
        </w:rPr>
        <w:t>functions</w:t>
      </w:r>
      <w:r w:rsidR="00E61177">
        <w:t xml:space="preserve"> </w:t>
      </w:r>
      <w:r w:rsidRPr="001D5A08">
        <w:t xml:space="preserve">project’s </w:t>
      </w:r>
      <w:r w:rsidRPr="00675E74">
        <w:rPr>
          <w:rStyle w:val="Italic"/>
        </w:rPr>
        <w:t>src/main.rs</w:t>
      </w:r>
      <w:r w:rsidRPr="001D5A08">
        <w:t xml:space="preserve"> file with the preceding example and run it using </w:t>
      </w:r>
      <w:r w:rsidRPr="00E61177">
        <w:rPr>
          <w:rStyle w:val="Literal"/>
        </w:rPr>
        <w:t>cargo run</w:t>
      </w:r>
      <w:r w:rsidRPr="00CE1782">
        <w:rPr>
          <w:lang w:eastAsia="en-GB"/>
        </w:rPr>
        <w:t>:</w:t>
      </w:r>
    </w:p>
    <w:p w14:paraId="6CCACCC6" w14:textId="010D0B8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3B1EC6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26AB9534" w14:textId="657691E1" w:rsidR="00CE1782" w:rsidRPr="00CE1782" w:rsidRDefault="00CE1782" w:rsidP="00675E74">
      <w:pPr>
        <w:pStyle w:val="Code"/>
        <w:rPr>
          <w:lang w:eastAsia="en-GB"/>
        </w:rPr>
      </w:pPr>
      <w:bookmarkStart w:id="103" w:name="OLE_LINK13"/>
      <w:r w:rsidRPr="00CE1782">
        <w:rPr>
          <w:lang w:eastAsia="en-GB"/>
        </w:rPr>
        <w:t xml:space="preserve">    Finished </w:t>
      </w:r>
      <w:ins w:id="104" w:author="Chris Krycho" w:date="2025-02-14T10:49:00Z" w16du:dateUtc="2025-02-14T17:49:00Z">
        <w:r w:rsidR="00774CBE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105" w:author="Chris Krycho" w:date="2025-02-14T10:49:00Z" w16du:dateUtc="2025-02-14T17:49:00Z">
        <w:r w:rsidR="00774CBE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0.31s</w:t>
      </w:r>
    </w:p>
    <w:bookmarkEnd w:id="103"/>
    <w:p w14:paraId="1F87BC1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3546994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measurement is: 5h</w:t>
      </w:r>
    </w:p>
    <w:p w14:paraId="70737FCD" w14:textId="2AF8B41D" w:rsidR="00CE1782" w:rsidRPr="00CE1782" w:rsidRDefault="00CE1782" w:rsidP="001D5A08">
      <w:pPr>
        <w:pStyle w:val="Body"/>
        <w:rPr>
          <w:lang w:eastAsia="en-GB"/>
        </w:rPr>
      </w:pPr>
      <w:r w:rsidRPr="001D5A08">
        <w:lastRenderedPageBreak/>
        <w:t xml:space="preserve">Because we called the function with </w:t>
      </w:r>
      <w:r w:rsidRPr="00E61177">
        <w:rPr>
          <w:rStyle w:val="Literal"/>
        </w:rPr>
        <w:t>5</w:t>
      </w:r>
      <w:r w:rsidRPr="001D5A08">
        <w:t xml:space="preserve"> as the value for </w:t>
      </w:r>
      <w:r w:rsidRPr="00E61177">
        <w:rPr>
          <w:rStyle w:val="Literal"/>
        </w:rPr>
        <w:t>value</w:t>
      </w:r>
      <w:r w:rsidRPr="001D5A08">
        <w:t xml:space="preserve"> and </w:t>
      </w:r>
      <w:r w:rsidRPr="00E61177">
        <w:rPr>
          <w:rStyle w:val="Literal"/>
        </w:rPr>
        <w:t>'h'</w:t>
      </w:r>
      <w:r w:rsidRPr="001D5A08">
        <w:t xml:space="preserve"> as</w:t>
      </w:r>
      <w:r w:rsidR="00E61177">
        <w:t xml:space="preserve"> </w:t>
      </w:r>
      <w:r w:rsidRPr="001D5A08">
        <w:t xml:space="preserve">the value for </w:t>
      </w:r>
      <w:proofErr w:type="spellStart"/>
      <w:r w:rsidRPr="00E61177">
        <w:rPr>
          <w:rStyle w:val="Literal"/>
        </w:rPr>
        <w:t>unit_label</w:t>
      </w:r>
      <w:proofErr w:type="spellEnd"/>
      <w:r w:rsidRPr="00CE1782">
        <w:rPr>
          <w:lang w:eastAsia="en-GB"/>
        </w:rPr>
        <w:t>, the program output contains those values.</w:t>
      </w:r>
      <w:r w:rsidR="00C85022" w:rsidRPr="00C85022">
        <w:rPr>
          <w:lang w:eastAsia="en-GB"/>
        </w:rPr>
        <w:t xml:space="preserve"> </w:t>
      </w:r>
      <w:r w:rsidR="00C85022">
        <w:rPr>
          <w:lang w:eastAsia="en-GB"/>
        </w:rPr>
        <w:fldChar w:fldCharType="begin"/>
      </w:r>
      <w:r w:rsidR="00C85022">
        <w:instrText xml:space="preserve"> XE "functions:parameters of endRange" </w:instrText>
      </w:r>
      <w:r w:rsidR="00C85022">
        <w:rPr>
          <w:lang w:eastAsia="en-GB"/>
        </w:rPr>
        <w:fldChar w:fldCharType="end"/>
      </w:r>
      <w:r w:rsidR="00FD6DCB">
        <w:rPr>
          <w:lang w:eastAsia="en-GB"/>
        </w:rPr>
        <w:fldChar w:fldCharType="begin"/>
      </w:r>
      <w:r w:rsidR="00FD6DCB">
        <w:instrText xml:space="preserve"> XE " parameters endRange" </w:instrText>
      </w:r>
      <w:r w:rsidR="00FD6DCB">
        <w:rPr>
          <w:lang w:eastAsia="en-GB"/>
        </w:rPr>
        <w:fldChar w:fldCharType="end"/>
      </w:r>
    </w:p>
    <w:bookmarkStart w:id="106" w:name="statements-and-expressions"/>
    <w:bookmarkStart w:id="107" w:name="_Toc105758592"/>
    <w:bookmarkStart w:id="108" w:name="_Toc106887991"/>
    <w:bookmarkEnd w:id="106"/>
    <w:p w14:paraId="19FAC619" w14:textId="25E43B72" w:rsidR="00CE1782" w:rsidRPr="00CE1782" w:rsidRDefault="00440E22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"expressions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"statements startRange" </w:instrText>
      </w:r>
      <w:r>
        <w:rPr>
          <w:lang w:eastAsia="en-GB"/>
        </w:rPr>
        <w:fldChar w:fldCharType="end"/>
      </w:r>
      <w:r w:rsidR="009822A7">
        <w:rPr>
          <w:lang w:eastAsia="en-GB"/>
        </w:rPr>
        <w:fldChar w:fldCharType="begin"/>
      </w:r>
      <w:r w:rsidR="009822A7">
        <w:instrText xml:space="preserve"> XE "functions:bodies, statements and expressions in startRange" </w:instrText>
      </w:r>
      <w:r w:rsidR="009822A7">
        <w:rPr>
          <w:lang w:eastAsia="en-GB"/>
        </w:rPr>
        <w:fldChar w:fldCharType="end"/>
      </w:r>
      <w:r w:rsidR="00CE1782" w:rsidRPr="00CE1782">
        <w:rPr>
          <w:lang w:eastAsia="en-GB"/>
        </w:rPr>
        <w:t>Statements and Expressions</w:t>
      </w:r>
      <w:bookmarkEnd w:id="107"/>
      <w:bookmarkEnd w:id="108"/>
    </w:p>
    <w:p w14:paraId="448E72D7" w14:textId="22C82B9D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Function bodies are made up of a series of statements optionally ending in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expression. So far, the functions we’ve covered haven’t included an ending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expression, but you have seen an expression as part of a statement. Because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Rust is an expression-based language, this is an important distinction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understand. Other languages don’t have the same distinctions, so let’s look 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what statements and expressions are and how their differences affect the bodies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functions.</w:t>
      </w:r>
    </w:p>
    <w:p w14:paraId="5A494EBE" w14:textId="77777777" w:rsidR="00847EDF" w:rsidRPr="00133F68" w:rsidRDefault="00CE1782" w:rsidP="00133F68">
      <w:pPr>
        <w:pStyle w:val="RunInHead"/>
      </w:pPr>
      <w:r w:rsidRPr="00133F68">
        <w:t xml:space="preserve">Statements </w:t>
      </w:r>
    </w:p>
    <w:p w14:paraId="0DAB4ED3" w14:textId="77777777" w:rsidR="00847EDF" w:rsidRDefault="00CE1782" w:rsidP="00847EDF">
      <w:pPr>
        <w:pStyle w:val="RunInPara"/>
      </w:pPr>
      <w:r w:rsidRPr="001D5A08">
        <w:t>are instructions that perform some action and do not return a</w:t>
      </w:r>
      <w:r w:rsidR="00E61177">
        <w:t xml:space="preserve"> </w:t>
      </w:r>
      <w:r w:rsidRPr="001D5A08">
        <w:t xml:space="preserve">value. </w:t>
      </w:r>
    </w:p>
    <w:p w14:paraId="768193BB" w14:textId="77777777" w:rsidR="00847EDF" w:rsidRPr="00133F68" w:rsidRDefault="00CE1782" w:rsidP="00133F68">
      <w:pPr>
        <w:pStyle w:val="RunInHead"/>
      </w:pPr>
      <w:r w:rsidRPr="00133F68">
        <w:t xml:space="preserve">Expressions </w:t>
      </w:r>
    </w:p>
    <w:p w14:paraId="27D88011" w14:textId="440F481A" w:rsidR="00CE1782" w:rsidRPr="00CE1782" w:rsidRDefault="00CE1782" w:rsidP="00847EDF">
      <w:pPr>
        <w:pStyle w:val="RunInPara"/>
        <w:rPr>
          <w:lang w:eastAsia="en-GB"/>
        </w:rPr>
      </w:pPr>
      <w:r w:rsidRPr="00CE1782">
        <w:rPr>
          <w:lang w:eastAsia="en-GB"/>
        </w:rPr>
        <w:t xml:space="preserve">evaluate to a </w:t>
      </w:r>
      <w:r w:rsidR="00871B53" w:rsidRPr="00CE1782">
        <w:rPr>
          <w:lang w:eastAsia="en-GB"/>
        </w:rPr>
        <w:t>result</w:t>
      </w:r>
      <w:r w:rsidR="00871B53">
        <w:rPr>
          <w:lang w:eastAsia="en-GB"/>
        </w:rPr>
        <w:t>ant</w:t>
      </w:r>
      <w:r w:rsidR="00871B53" w:rsidRPr="00CE1782">
        <w:rPr>
          <w:lang w:eastAsia="en-GB"/>
        </w:rPr>
        <w:t xml:space="preserve"> </w:t>
      </w:r>
      <w:r w:rsidRPr="00CE1782">
        <w:rPr>
          <w:lang w:eastAsia="en-GB"/>
        </w:rPr>
        <w:t>value. Let’s look at some examples.</w:t>
      </w:r>
    </w:p>
    <w:p w14:paraId="37B5DD79" w14:textId="498AB6C1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We’ve </w:t>
      </w:r>
      <w:proofErr w:type="gramStart"/>
      <w:r w:rsidRPr="00CE1782">
        <w:rPr>
          <w:lang w:eastAsia="en-GB"/>
        </w:rPr>
        <w:t>actually already</w:t>
      </w:r>
      <w:proofErr w:type="gramEnd"/>
      <w:r w:rsidRPr="00CE1782">
        <w:rPr>
          <w:lang w:eastAsia="en-GB"/>
        </w:rPr>
        <w:t xml:space="preserve"> used statements and expressions. Creating a variable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assigning a value to it with the </w:t>
      </w:r>
      <w:r w:rsidRPr="00E61177">
        <w:rPr>
          <w:rStyle w:val="Literal"/>
        </w:rPr>
        <w:t>let</w:t>
      </w:r>
      <w:r w:rsidRPr="001D5A08">
        <w:t xml:space="preserve"> keyword is a statement. In Listing 3-1,</w:t>
      </w:r>
      <w:r w:rsidR="00E61177">
        <w:t xml:space="preserve"> </w:t>
      </w:r>
      <w:r w:rsidRPr="00E61177">
        <w:rPr>
          <w:rStyle w:val="Literal"/>
        </w:rPr>
        <w:t>let y = 6;</w:t>
      </w:r>
      <w:r w:rsidRPr="00CE1782">
        <w:rPr>
          <w:lang w:eastAsia="en-GB"/>
        </w:rPr>
        <w:t xml:space="preserve"> is a statement.</w:t>
      </w:r>
    </w:p>
    <w:p w14:paraId="7417F27A" w14:textId="08046507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5BE2290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7A40CC0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y = </w:t>
      </w:r>
      <w:proofErr w:type="gramStart"/>
      <w:r w:rsidRPr="00CE1782">
        <w:rPr>
          <w:lang w:eastAsia="en-GB"/>
        </w:rPr>
        <w:t>6;</w:t>
      </w:r>
      <w:proofErr w:type="gramEnd"/>
    </w:p>
    <w:p w14:paraId="22E0CB1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4DD00F6" w14:textId="15EC727E" w:rsidR="00CE1782" w:rsidRPr="00CE1782" w:rsidRDefault="00CE1782" w:rsidP="00390432">
      <w:pPr>
        <w:pStyle w:val="CodeListingCaption"/>
        <w:rPr>
          <w:lang w:eastAsia="en-GB"/>
        </w:rPr>
      </w:pPr>
      <w:r w:rsidRPr="001D5A08">
        <w:t xml:space="preserve">A </w:t>
      </w:r>
      <w:r w:rsidRPr="00E61177">
        <w:rPr>
          <w:rStyle w:val="Literal"/>
        </w:rPr>
        <w:t>main</w:t>
      </w:r>
      <w:r w:rsidRPr="00CE1782">
        <w:rPr>
          <w:lang w:eastAsia="en-GB"/>
        </w:rPr>
        <w:t xml:space="preserve"> function declaration containing one statement</w:t>
      </w:r>
    </w:p>
    <w:p w14:paraId="20DEBE0A" w14:textId="59E4AE3B" w:rsidR="003A3495" w:rsidRDefault="003A3495" w:rsidP="00AE40BB">
      <w:pPr>
        <w:pStyle w:val="ProductionDirective"/>
        <w:rPr>
          <w:lang w:eastAsia="en-GB"/>
        </w:rPr>
      </w:pPr>
      <w:r>
        <w:rPr>
          <w:lang w:eastAsia="en-GB"/>
        </w:rPr>
        <w:t>Prod</w:t>
      </w:r>
      <w:r w:rsidRPr="003A3495">
        <w:rPr>
          <w:lang w:eastAsia="en-GB"/>
        </w:rPr>
        <w:t>: this should be Listing 3-1. Please fix, and renumber all remaining listings consecutively: e.g., Listing 3-2, Listing 3-3, etc.</w:t>
      </w:r>
    </w:p>
    <w:p w14:paraId="4D7AA6A6" w14:textId="51BC852D" w:rsidR="00CE1782" w:rsidRPr="00EB5A7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Function definitions are also statements; the entire preceding example is a</w:t>
      </w:r>
      <w:r w:rsidR="00E61177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statement in itself</w:t>
      </w:r>
      <w:proofErr w:type="gramEnd"/>
      <w:r w:rsidRPr="00CE1782">
        <w:rPr>
          <w:lang w:eastAsia="en-GB"/>
        </w:rPr>
        <w:t>.</w:t>
      </w:r>
      <w:ins w:id="109" w:author="Chris Krycho" w:date="2025-02-14T10:50:00Z" w16du:dateUtc="2025-02-14T17:50:00Z">
        <w:r w:rsidR="00EB5A72">
          <w:rPr>
            <w:lang w:eastAsia="en-GB"/>
          </w:rPr>
          <w:t xml:space="preserve"> (As we</w:t>
        </w:r>
        <w:r w:rsidR="005C1F75">
          <w:rPr>
            <w:lang w:eastAsia="en-GB"/>
          </w:rPr>
          <w:t>’</w:t>
        </w:r>
        <w:r w:rsidR="00EB5A72">
          <w:rPr>
            <w:lang w:eastAsia="en-GB"/>
          </w:rPr>
          <w:t xml:space="preserve">ll see below, </w:t>
        </w:r>
        <w:r w:rsidR="00EB5A72" w:rsidRPr="00EB5A72">
          <w:rPr>
            <w:lang w:eastAsia="en-GB"/>
            <w:rPrChange w:id="110" w:author="Chris Krycho" w:date="2025-02-14T10:50:00Z" w16du:dateUtc="2025-02-14T17:50:00Z">
              <w:rPr>
                <w:i/>
                <w:iCs/>
                <w:lang w:eastAsia="en-GB"/>
              </w:rPr>
            </w:rPrChange>
          </w:rPr>
          <w:t>calling</w:t>
        </w:r>
        <w:r w:rsidR="00EB5A72">
          <w:rPr>
            <w:lang w:eastAsia="en-GB"/>
          </w:rPr>
          <w:t xml:space="preserve"> a function is not a statement, though.)</w:t>
        </w:r>
      </w:ins>
    </w:p>
    <w:p w14:paraId="7557FA81" w14:textId="1F84A54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Statements do not return values. Therefore, you can’t assign a </w:t>
      </w:r>
      <w:r w:rsidRPr="00E61177">
        <w:rPr>
          <w:rStyle w:val="Literal"/>
        </w:rPr>
        <w:t>let</w:t>
      </w:r>
      <w:r w:rsidRPr="00CE1782">
        <w:rPr>
          <w:lang w:eastAsia="en-GB"/>
        </w:rPr>
        <w:t xml:space="preserve"> statement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another variable, as the following code tries to do; you’ll get an error:</w:t>
      </w:r>
    </w:p>
    <w:p w14:paraId="4B321CA6" w14:textId="2BA46C73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C81FAD3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018047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(let y = 6</w:t>
      </w:r>
      <w:proofErr w:type="gramStart"/>
      <w:r w:rsidRPr="00CE1782">
        <w:rPr>
          <w:lang w:eastAsia="en-GB"/>
        </w:rPr>
        <w:t>);</w:t>
      </w:r>
      <w:proofErr w:type="gramEnd"/>
    </w:p>
    <w:p w14:paraId="3140BAC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B491A4A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When you run this program, the error you’ll get looks like this:</w:t>
      </w:r>
    </w:p>
    <w:p w14:paraId="5E82533F" w14:textId="1E169E79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48C08F96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1E513AAC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error: expected expression, found statement (`let`)</w:t>
      </w:r>
    </w:p>
    <w:p w14:paraId="2D448F69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--&gt; </w:t>
      </w:r>
      <w:proofErr w:type="spellStart"/>
      <w:r w:rsidRPr="00CE1782">
        <w:rPr>
          <w:lang w:eastAsia="en-GB"/>
        </w:rPr>
        <w:t>src</w:t>
      </w:r>
      <w:proofErr w:type="spellEnd"/>
      <w:r w:rsidRPr="00CE1782">
        <w:rPr>
          <w:lang w:eastAsia="en-GB"/>
        </w:rPr>
        <w:t>/main.rs:2:14</w:t>
      </w:r>
    </w:p>
    <w:p w14:paraId="3A3E6817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072C15FF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2 |     let x = (let y = 6</w:t>
      </w:r>
      <w:proofErr w:type="gramStart"/>
      <w:r w:rsidRPr="00CE1782">
        <w:rPr>
          <w:lang w:eastAsia="en-GB"/>
        </w:rPr>
        <w:t>);</w:t>
      </w:r>
      <w:proofErr w:type="gramEnd"/>
    </w:p>
    <w:p w14:paraId="415490BB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              ^^^^^^^^^</w:t>
      </w:r>
    </w:p>
    <w:p w14:paraId="64413F81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362E3572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lastRenderedPageBreak/>
        <w:t xml:space="preserve">  = note: variable declaration using `let` is a statement</w:t>
      </w:r>
    </w:p>
    <w:p w14:paraId="25C51A60" w14:textId="77777777" w:rsidR="00CE1782" w:rsidRPr="00CE1782" w:rsidRDefault="00CE1782" w:rsidP="00AE40BB">
      <w:pPr>
        <w:pStyle w:val="CodeWide"/>
        <w:rPr>
          <w:lang w:eastAsia="en-GB"/>
        </w:rPr>
      </w:pPr>
    </w:p>
    <w:p w14:paraId="1591A50D" w14:textId="194DEF4E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error[E0658]: `let` expressions in this position are </w:t>
      </w:r>
      <w:r w:rsidR="00A521AC">
        <w:rPr>
          <w:lang w:eastAsia="en-GB"/>
        </w:rPr>
        <w:t>unstable</w:t>
      </w:r>
    </w:p>
    <w:p w14:paraId="0F75A4D7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--&gt; </w:t>
      </w:r>
      <w:proofErr w:type="spellStart"/>
      <w:r w:rsidRPr="00CE1782">
        <w:rPr>
          <w:lang w:eastAsia="en-GB"/>
        </w:rPr>
        <w:t>src</w:t>
      </w:r>
      <w:proofErr w:type="spellEnd"/>
      <w:r w:rsidRPr="00CE1782">
        <w:rPr>
          <w:lang w:eastAsia="en-GB"/>
        </w:rPr>
        <w:t>/main.rs:2:14</w:t>
      </w:r>
    </w:p>
    <w:p w14:paraId="2F4179AA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7DE53304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2 |     let x = (let y = 6</w:t>
      </w:r>
      <w:proofErr w:type="gramStart"/>
      <w:r w:rsidRPr="00CE1782">
        <w:rPr>
          <w:lang w:eastAsia="en-GB"/>
        </w:rPr>
        <w:t>);</w:t>
      </w:r>
      <w:proofErr w:type="gramEnd"/>
    </w:p>
    <w:p w14:paraId="5CE30C80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              ^^^^^^^^^</w:t>
      </w:r>
    </w:p>
    <w:p w14:paraId="0D6361A5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28ED7582" w14:textId="77777777" w:rsidR="00066BC5" w:rsidRDefault="00CE1782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= note: see issue #53667 &lt;https://github.com/rust-lang/rust/issues/53667&gt; for </w:t>
      </w:r>
    </w:p>
    <w:p w14:paraId="47F4AC1E" w14:textId="4BA54C7E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more information</w:t>
      </w:r>
    </w:p>
    <w:p w14:paraId="485E206C" w14:textId="2D1DA00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let y = 6</w:t>
      </w:r>
      <w:r w:rsidRPr="001D5A08">
        <w:t xml:space="preserve"> statement does not return a value, so there isn’t anything for</w:t>
      </w:r>
      <w:r w:rsidR="00E61177">
        <w:t xml:space="preserve"> </w:t>
      </w:r>
      <w:r w:rsidRPr="00E61177">
        <w:rPr>
          <w:rStyle w:val="Literal"/>
        </w:rPr>
        <w:t>x</w:t>
      </w:r>
      <w:r w:rsidRPr="001D5A08">
        <w:t xml:space="preserve"> to bind to. This is different from what happens in other languages, such as</w:t>
      </w:r>
      <w:r w:rsidR="00E61177">
        <w:t xml:space="preserve"> </w:t>
      </w:r>
      <w:r w:rsidRPr="001D5A08">
        <w:t>C and Ruby, where the assignment returns the value of the assignment. In those</w:t>
      </w:r>
      <w:r w:rsidR="00E61177">
        <w:t xml:space="preserve"> </w:t>
      </w:r>
      <w:r w:rsidRPr="001D5A08">
        <w:t xml:space="preserve">languages, you can write </w:t>
      </w:r>
      <w:r w:rsidRPr="00E61177">
        <w:rPr>
          <w:rStyle w:val="Literal"/>
        </w:rPr>
        <w:t>x = y = 6</w:t>
      </w:r>
      <w:r w:rsidRPr="001D5A08">
        <w:t xml:space="preserve"> and have both </w:t>
      </w:r>
      <w:r w:rsidRPr="00E61177">
        <w:rPr>
          <w:rStyle w:val="Literal"/>
        </w:rPr>
        <w:t>x</w:t>
      </w:r>
      <w:r w:rsidRPr="001D5A08">
        <w:t xml:space="preserve"> and </w:t>
      </w:r>
      <w:r w:rsidRPr="00E61177">
        <w:rPr>
          <w:rStyle w:val="Literal"/>
        </w:rPr>
        <w:t>y</w:t>
      </w:r>
      <w:r w:rsidRPr="001D5A08">
        <w:t xml:space="preserve"> have the value</w:t>
      </w:r>
      <w:r w:rsidR="00E61177">
        <w:t xml:space="preserve"> </w:t>
      </w:r>
      <w:r w:rsidRPr="00E61177">
        <w:rPr>
          <w:rStyle w:val="Literal"/>
        </w:rPr>
        <w:t>6</w:t>
      </w:r>
      <w:r w:rsidRPr="00CE1782">
        <w:rPr>
          <w:lang w:eastAsia="en-GB"/>
        </w:rPr>
        <w:t>; that is not the case in Rust.</w:t>
      </w:r>
    </w:p>
    <w:p w14:paraId="5E0EB55C" w14:textId="48F16D38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Expressions evaluate to a value and make up most of the rest of the code that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you’ll write in Rust. Consider a math operation, such as </w:t>
      </w:r>
      <w:r w:rsidRPr="00E61177">
        <w:rPr>
          <w:rStyle w:val="Literal"/>
        </w:rPr>
        <w:t>5 + 6</w:t>
      </w:r>
      <w:r w:rsidRPr="001D5A08">
        <w:t>, which is an</w:t>
      </w:r>
      <w:r w:rsidR="00E61177">
        <w:t xml:space="preserve"> </w:t>
      </w:r>
      <w:r w:rsidRPr="001D5A08">
        <w:t xml:space="preserve">expression that evaluates to the value </w:t>
      </w:r>
      <w:r w:rsidRPr="00E61177">
        <w:rPr>
          <w:rStyle w:val="Literal"/>
        </w:rPr>
        <w:t>11</w:t>
      </w:r>
      <w:r w:rsidRPr="001D5A08">
        <w:t>. Expressions can be part of</w:t>
      </w:r>
      <w:r w:rsidR="00E61177">
        <w:t xml:space="preserve"> </w:t>
      </w:r>
      <w:r w:rsidRPr="001D5A08">
        <w:t xml:space="preserve">statements: in Listing 3-1, the </w:t>
      </w:r>
      <w:r w:rsidRPr="00E61177">
        <w:rPr>
          <w:rStyle w:val="Literal"/>
        </w:rPr>
        <w:t>6</w:t>
      </w:r>
      <w:r w:rsidRPr="001D5A08">
        <w:t xml:space="preserve"> in the statement </w:t>
      </w:r>
      <w:r w:rsidRPr="00E61177">
        <w:rPr>
          <w:rStyle w:val="Literal"/>
        </w:rPr>
        <w:t>let y = 6;</w:t>
      </w:r>
      <w:r w:rsidRPr="001D5A08">
        <w:t xml:space="preserve"> is an</w:t>
      </w:r>
      <w:r w:rsidR="00E61177">
        <w:t xml:space="preserve"> </w:t>
      </w:r>
      <w:r w:rsidRPr="001D5A08">
        <w:t xml:space="preserve">expression that evaluates to the value </w:t>
      </w:r>
      <w:r w:rsidRPr="00E61177">
        <w:rPr>
          <w:rStyle w:val="Literal"/>
        </w:rPr>
        <w:t>6</w:t>
      </w:r>
      <w:r w:rsidRPr="00CE1782">
        <w:rPr>
          <w:lang w:eastAsia="en-GB"/>
        </w:rPr>
        <w:t>. Calling a function is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expression. Calling a macro is an expression. </w:t>
      </w:r>
      <w:r w:rsidR="00F5487F">
        <w:rPr>
          <w:lang w:eastAsia="en-GB"/>
        </w:rPr>
        <w:fldChar w:fldCharType="begin"/>
      </w:r>
      <w:r w:rsidR="00F5487F">
        <w:instrText xml:space="preserve"> XE "{} (curly brackets):scope creation startRange" </w:instrText>
      </w:r>
      <w:r w:rsidR="00F5487F">
        <w:rPr>
          <w:lang w:eastAsia="en-GB"/>
        </w:rPr>
        <w:fldChar w:fldCharType="end"/>
      </w:r>
      <w:r w:rsidR="00F5487F">
        <w:rPr>
          <w:lang w:eastAsia="en-GB"/>
        </w:rPr>
        <w:fldChar w:fldCharType="begin"/>
      </w:r>
      <w:r w:rsidR="00F5487F">
        <w:instrText xml:space="preserve"> XE "curly brackets ({}):scope creation startRange" </w:instrText>
      </w:r>
      <w:r w:rsidR="00F5487F">
        <w:rPr>
          <w:lang w:eastAsia="en-GB"/>
        </w:rPr>
        <w:fldChar w:fldCharType="end"/>
      </w:r>
      <w:r w:rsidRPr="00CE1782">
        <w:rPr>
          <w:lang w:eastAsia="en-GB"/>
        </w:rPr>
        <w:t>A new scope block created with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curly brackets is an expression, for example:</w:t>
      </w:r>
    </w:p>
    <w:p w14:paraId="75507A5D" w14:textId="5DE14660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B7329DD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7C19C24C" w14:textId="32AC7C5B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</w:t>
      </w:r>
      <w:r w:rsidR="005851F6" w:rsidRPr="00402BF4">
        <w:rPr>
          <w:rStyle w:val="CodeAnnotation"/>
        </w:rPr>
        <w:t>1</w:t>
      </w:r>
      <w:r w:rsidR="005851F6">
        <w:rPr>
          <w:lang w:eastAsia="en-GB"/>
        </w:rPr>
        <w:t xml:space="preserve"> l</w:t>
      </w:r>
      <w:r w:rsidRPr="00CE1782">
        <w:rPr>
          <w:lang w:eastAsia="en-GB"/>
        </w:rPr>
        <w:t>et y = {</w:t>
      </w:r>
      <w:r w:rsidR="002C4D98" w:rsidRPr="00402BF4">
        <w:rPr>
          <w:rStyle w:val="CodeAnnotation"/>
        </w:rPr>
        <w:t>2</w:t>
      </w:r>
    </w:p>
    <w:p w14:paraId="033FD49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let x = </w:t>
      </w:r>
      <w:proofErr w:type="gramStart"/>
      <w:r w:rsidRPr="00CE1782">
        <w:rPr>
          <w:lang w:eastAsia="en-GB"/>
        </w:rPr>
        <w:t>3;</w:t>
      </w:r>
      <w:proofErr w:type="gramEnd"/>
    </w:p>
    <w:p w14:paraId="42CBB624" w14:textId="1E2B6DB3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</w:t>
      </w:r>
      <w:r w:rsidR="00E447B9" w:rsidRPr="00402BF4">
        <w:rPr>
          <w:rStyle w:val="CodeAnnotation"/>
        </w:rPr>
        <w:t>3</w:t>
      </w:r>
      <w:r w:rsidRPr="00CE1782">
        <w:rPr>
          <w:lang w:eastAsia="en-GB"/>
        </w:rPr>
        <w:t xml:space="preserve"> x + 1</w:t>
      </w:r>
    </w:p>
    <w:p w14:paraId="1C1764A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};</w:t>
      </w:r>
    </w:p>
    <w:p w14:paraId="487C9EBA" w14:textId="77777777" w:rsidR="00CE1782" w:rsidRPr="00CE1782" w:rsidRDefault="00CE1782" w:rsidP="00675E74">
      <w:pPr>
        <w:pStyle w:val="Code"/>
        <w:rPr>
          <w:lang w:eastAsia="en-GB"/>
        </w:rPr>
      </w:pPr>
    </w:p>
    <w:p w14:paraId="6FE2136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y is: {y}");</w:t>
      </w:r>
    </w:p>
    <w:p w14:paraId="4F0FE58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9F50406" w14:textId="6B887690" w:rsidR="00CE1782" w:rsidRPr="00CE1782" w:rsidRDefault="002C4D98" w:rsidP="00AE40BB">
      <w:pPr>
        <w:pStyle w:val="Body"/>
        <w:rPr>
          <w:lang w:eastAsia="en-GB"/>
        </w:rPr>
      </w:pPr>
      <w:r>
        <w:t xml:space="preserve">The expression </w:t>
      </w:r>
      <w:r w:rsidRPr="00402BF4">
        <w:rPr>
          <w:rStyle w:val="CodeAnnotation"/>
        </w:rPr>
        <w:t>2</w:t>
      </w:r>
      <w:r>
        <w:t xml:space="preserve"> i</w:t>
      </w:r>
      <w:r w:rsidR="00CE1782" w:rsidRPr="001D5A08">
        <w:t xml:space="preserve">s a block that, in this case, evaluates to </w:t>
      </w:r>
      <w:r w:rsidR="00CE1782" w:rsidRPr="00E61177">
        <w:rPr>
          <w:rStyle w:val="Literal"/>
        </w:rPr>
        <w:t>4</w:t>
      </w:r>
      <w:r w:rsidR="00110815">
        <w:rPr>
          <w:lang w:eastAsia="en-GB"/>
        </w:rPr>
        <w:fldChar w:fldCharType="begin"/>
      </w:r>
      <w:r w:rsidR="00110815">
        <w:instrText xml:space="preserve"> XE "{} (curly brackets):scope creation endRange" </w:instrText>
      </w:r>
      <w:r w:rsidR="00110815">
        <w:rPr>
          <w:lang w:eastAsia="en-GB"/>
        </w:rPr>
        <w:fldChar w:fldCharType="end"/>
      </w:r>
      <w:r w:rsidR="00110815">
        <w:rPr>
          <w:lang w:eastAsia="en-GB"/>
        </w:rPr>
        <w:fldChar w:fldCharType="begin"/>
      </w:r>
      <w:r w:rsidR="00110815">
        <w:instrText xml:space="preserve"> XE "curly brackets ({}):scope creation endRange" </w:instrText>
      </w:r>
      <w:r w:rsidR="00110815">
        <w:rPr>
          <w:lang w:eastAsia="en-GB"/>
        </w:rPr>
        <w:fldChar w:fldCharType="end"/>
      </w:r>
      <w:r w:rsidR="00CE1782" w:rsidRPr="001D5A08">
        <w:t xml:space="preserve">. That value gets bound to </w:t>
      </w:r>
      <w:r w:rsidR="00CE1782" w:rsidRPr="00E61177">
        <w:rPr>
          <w:rStyle w:val="Literal"/>
        </w:rPr>
        <w:t>y</w:t>
      </w:r>
      <w:r w:rsidR="00E61177">
        <w:t xml:space="preserve"> </w:t>
      </w:r>
      <w:r w:rsidR="00CE1782" w:rsidRPr="001D5A08">
        <w:t xml:space="preserve">as part of the </w:t>
      </w:r>
      <w:r w:rsidR="00CE1782" w:rsidRPr="00E61177">
        <w:rPr>
          <w:rStyle w:val="Literal"/>
        </w:rPr>
        <w:t>let</w:t>
      </w:r>
      <w:r w:rsidR="00CE1782" w:rsidRPr="001D5A08">
        <w:t xml:space="preserve"> statement</w:t>
      </w:r>
      <w:r w:rsidR="005851F6">
        <w:t xml:space="preserve"> </w:t>
      </w:r>
      <w:r w:rsidR="005851F6" w:rsidRPr="00402BF4">
        <w:rPr>
          <w:rStyle w:val="CodeAnnotation"/>
        </w:rPr>
        <w:t>1</w:t>
      </w:r>
      <w:r w:rsidR="00CE1782" w:rsidRPr="001D5A08">
        <w:t xml:space="preserve">. Note the </w:t>
      </w:r>
      <w:r w:rsidR="00CE1782" w:rsidRPr="00CE1782">
        <w:rPr>
          <w:lang w:eastAsia="en-GB"/>
        </w:rPr>
        <w:t xml:space="preserve">line </w:t>
      </w:r>
      <w:r w:rsidR="00DE3647">
        <w:rPr>
          <w:lang w:eastAsia="en-GB"/>
        </w:rPr>
        <w:t>without</w:t>
      </w:r>
      <w:r w:rsidR="00CE1782" w:rsidRPr="00CE1782">
        <w:rPr>
          <w:lang w:eastAsia="en-GB"/>
        </w:rPr>
        <w:t xml:space="preserve"> a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semicolon at the en</w:t>
      </w:r>
      <w:r w:rsidR="00DE3647">
        <w:rPr>
          <w:lang w:eastAsia="en-GB"/>
        </w:rPr>
        <w:t xml:space="preserve">d </w:t>
      </w:r>
      <w:r w:rsidR="00DE3647" w:rsidRPr="00402BF4">
        <w:rPr>
          <w:rStyle w:val="CodeAnnotation"/>
        </w:rPr>
        <w:t>3</w:t>
      </w:r>
      <w:r w:rsidR="00CE1782" w:rsidRPr="00CE1782">
        <w:rPr>
          <w:lang w:eastAsia="en-GB"/>
        </w:rPr>
        <w:t xml:space="preserve">, </w:t>
      </w:r>
      <w:r w:rsidR="00C41F62">
        <w:rPr>
          <w:lang w:eastAsia="en-GB"/>
        </w:rPr>
        <w:t xml:space="preserve">which is </w:t>
      </w:r>
      <w:r w:rsidR="00CE1782" w:rsidRPr="00CE1782">
        <w:rPr>
          <w:lang w:eastAsia="en-GB"/>
        </w:rPr>
        <w:t>unlike most of the lines you’ve seen so far. Expressions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 xml:space="preserve">do not include ending semicolons. </w:t>
      </w:r>
      <w:r w:rsidR="0040593C">
        <w:rPr>
          <w:lang w:eastAsia="en-GB"/>
        </w:rPr>
        <w:fldChar w:fldCharType="begin"/>
      </w:r>
      <w:r w:rsidR="0040593C">
        <w:instrText xml:space="preserve"> XE "; (semicolon):to end statements startRange" </w:instrText>
      </w:r>
      <w:r w:rsidR="0040593C">
        <w:rPr>
          <w:lang w:eastAsia="en-GB"/>
        </w:rPr>
        <w:fldChar w:fldCharType="end"/>
      </w:r>
      <w:r w:rsidR="0040593C">
        <w:rPr>
          <w:lang w:eastAsia="en-GB"/>
        </w:rPr>
        <w:fldChar w:fldCharType="begin"/>
      </w:r>
      <w:r w:rsidR="0040593C">
        <w:instrText xml:space="preserve"> XE "semicolon (;):to end statements startRange" </w:instrText>
      </w:r>
      <w:r w:rsidR="0040593C">
        <w:rPr>
          <w:lang w:eastAsia="en-GB"/>
        </w:rPr>
        <w:fldChar w:fldCharType="end"/>
      </w:r>
      <w:r w:rsidR="00CE1782" w:rsidRPr="00CE1782">
        <w:rPr>
          <w:lang w:eastAsia="en-GB"/>
        </w:rPr>
        <w:t>If you add a semicolon to the end of an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expression, you turn it into a statement, and it will then not return a value.</w:t>
      </w:r>
      <w:r w:rsidR="00801E53" w:rsidRPr="00801E53">
        <w:rPr>
          <w:lang w:eastAsia="en-GB"/>
        </w:rPr>
        <w:t xml:space="preserve"> </w:t>
      </w:r>
      <w:r w:rsidR="00801E53">
        <w:rPr>
          <w:lang w:eastAsia="en-GB"/>
        </w:rPr>
        <w:fldChar w:fldCharType="begin"/>
      </w:r>
      <w:r w:rsidR="00801E53">
        <w:instrText xml:space="preserve"> XE "; (semicolon):to end statements endRange" </w:instrText>
      </w:r>
      <w:r w:rsidR="00801E53">
        <w:rPr>
          <w:lang w:eastAsia="en-GB"/>
        </w:rPr>
        <w:fldChar w:fldCharType="end"/>
      </w:r>
      <w:r w:rsidR="00801E53">
        <w:rPr>
          <w:lang w:eastAsia="en-GB"/>
        </w:rPr>
        <w:fldChar w:fldCharType="begin"/>
      </w:r>
      <w:r w:rsidR="00801E53">
        <w:instrText xml:space="preserve"> XE "semicolon (;):to end statements endRange" </w:instrText>
      </w:r>
      <w:r w:rsidR="00801E53">
        <w:rPr>
          <w:lang w:eastAsia="en-GB"/>
        </w:rPr>
        <w:fldChar w:fldCharType="end"/>
      </w:r>
      <w:r w:rsidR="00CE1782" w:rsidRPr="00CE1782">
        <w:rPr>
          <w:lang w:eastAsia="en-GB"/>
        </w:rPr>
        <w:t>Keep this in mind as you explore function return values and expressions next.</w:t>
      </w:r>
      <w:r w:rsidR="00BC7A2F">
        <w:rPr>
          <w:lang w:eastAsia="en-GB"/>
        </w:rPr>
        <w:fldChar w:fldCharType="begin"/>
      </w:r>
      <w:r w:rsidR="00BC7A2F">
        <w:instrText xml:space="preserve"> XE "expressions endRange" </w:instrText>
      </w:r>
      <w:r w:rsidR="00BC7A2F">
        <w:rPr>
          <w:lang w:eastAsia="en-GB"/>
        </w:rPr>
        <w:fldChar w:fldCharType="end"/>
      </w:r>
      <w:r w:rsidR="00BC7A2F">
        <w:rPr>
          <w:lang w:eastAsia="en-GB"/>
        </w:rPr>
        <w:fldChar w:fldCharType="begin"/>
      </w:r>
      <w:r w:rsidR="00BC7A2F">
        <w:instrText xml:space="preserve"> XE "statements endRange" </w:instrText>
      </w:r>
      <w:r w:rsidR="00BC7A2F">
        <w:rPr>
          <w:lang w:eastAsia="en-GB"/>
        </w:rPr>
        <w:fldChar w:fldCharType="end"/>
      </w:r>
      <w:r w:rsidR="00BC7A2F">
        <w:rPr>
          <w:lang w:eastAsia="en-GB"/>
        </w:rPr>
        <w:fldChar w:fldCharType="begin"/>
      </w:r>
      <w:r w:rsidR="00BC7A2F">
        <w:instrText xml:space="preserve"> XE "functions:bodies, statements and expressions in endRange" </w:instrText>
      </w:r>
      <w:r w:rsidR="00BC7A2F">
        <w:rPr>
          <w:lang w:eastAsia="en-GB"/>
        </w:rPr>
        <w:fldChar w:fldCharType="end"/>
      </w:r>
    </w:p>
    <w:bookmarkStart w:id="111" w:name="functions-with-return-values"/>
    <w:bookmarkStart w:id="112" w:name="_Toc105758593"/>
    <w:bookmarkStart w:id="113" w:name="_Toc106887992"/>
    <w:bookmarkEnd w:id="111"/>
    <w:p w14:paraId="77A84E64" w14:textId="16F78525" w:rsidR="00CE1782" w:rsidRPr="00CE1782" w:rsidRDefault="00D06FF6" w:rsidP="00675E74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"functions:with return values startRange" </w:instrText>
      </w:r>
      <w:r>
        <w:rPr>
          <w:lang w:eastAsia="en-GB"/>
        </w:rPr>
        <w:fldChar w:fldCharType="end"/>
      </w:r>
      <w:r w:rsidR="00E73F94">
        <w:rPr>
          <w:lang w:eastAsia="en-GB"/>
        </w:rPr>
        <w:fldChar w:fldCharType="begin"/>
      </w:r>
      <w:r w:rsidR="00E73F94">
        <w:instrText xml:space="preserve"> XE "return values:of functions startRange" </w:instrText>
      </w:r>
      <w:r w:rsidR="00E73F94">
        <w:rPr>
          <w:lang w:eastAsia="en-GB"/>
        </w:rPr>
        <w:fldChar w:fldCharType="end"/>
      </w:r>
      <w:r w:rsidR="00CE1782" w:rsidRPr="00CE1782">
        <w:rPr>
          <w:lang w:eastAsia="en-GB"/>
        </w:rPr>
        <w:t>Functions with Return Values</w:t>
      </w:r>
      <w:bookmarkEnd w:id="112"/>
      <w:bookmarkEnd w:id="113"/>
    </w:p>
    <w:p w14:paraId="0ED447F8" w14:textId="6E7ACAA6" w:rsidR="00CE1782" w:rsidRPr="00CE1782" w:rsidRDefault="00CE1782" w:rsidP="001D5A08">
      <w:pPr>
        <w:pStyle w:val="Body"/>
        <w:rPr>
          <w:lang w:eastAsia="en-GB"/>
        </w:rPr>
      </w:pPr>
      <w:r w:rsidRPr="001D5A08">
        <w:t>Functions can return values to the code that calls them. We don’t name return</w:t>
      </w:r>
      <w:r w:rsidR="00E61177">
        <w:t xml:space="preserve"> </w:t>
      </w:r>
      <w:r w:rsidRPr="001D5A08">
        <w:t>values, but we must declare their type after an arrow (</w:t>
      </w:r>
      <w:r w:rsidRPr="00E61177">
        <w:rPr>
          <w:rStyle w:val="Literal"/>
        </w:rPr>
        <w:t>-&gt;</w:t>
      </w:r>
      <w:r w:rsidRPr="001D5A08">
        <w:t>)</w:t>
      </w:r>
      <w:r w:rsidR="00635D18">
        <w:rPr>
          <w:lang w:eastAsia="en-GB"/>
        </w:rPr>
        <w:fldChar w:fldCharType="begin"/>
      </w:r>
      <w:r w:rsidR="00635D18">
        <w:instrText xml:space="preserve"> XE "arrow (-&gt;)" </w:instrText>
      </w:r>
      <w:r w:rsidR="00635D18">
        <w:rPr>
          <w:lang w:eastAsia="en-GB"/>
        </w:rPr>
        <w:fldChar w:fldCharType="end"/>
      </w:r>
      <w:r w:rsidR="00635D18">
        <w:rPr>
          <w:lang w:eastAsia="en-GB"/>
        </w:rPr>
        <w:fldChar w:fldCharType="begin"/>
      </w:r>
      <w:r w:rsidR="00635D18">
        <w:instrText xml:space="preserve"> XE "(-&gt;) arrow" </w:instrText>
      </w:r>
      <w:r w:rsidR="00635D18">
        <w:rPr>
          <w:lang w:eastAsia="en-GB"/>
        </w:rPr>
        <w:fldChar w:fldCharType="end"/>
      </w:r>
      <w:r w:rsidRPr="001D5A08">
        <w:t>. In Rust, the</w:t>
      </w:r>
      <w:r w:rsidR="00E61177">
        <w:t xml:space="preserve"> </w:t>
      </w:r>
      <w:r w:rsidRPr="001D5A08">
        <w:t>return value of the function is synonymous with the value of the final</w:t>
      </w:r>
      <w:r w:rsidR="00E61177">
        <w:t xml:space="preserve"> </w:t>
      </w:r>
      <w:r w:rsidRPr="001D5A08">
        <w:t>expression in the block of the body of a function. You can return early from a</w:t>
      </w:r>
      <w:r w:rsidR="00E61177">
        <w:t xml:space="preserve"> </w:t>
      </w:r>
      <w:r w:rsidRPr="001D5A08">
        <w:t xml:space="preserve">function by using the </w:t>
      </w:r>
      <w:r w:rsidRPr="00E61177">
        <w:rPr>
          <w:rStyle w:val="Literal"/>
        </w:rPr>
        <w:t>return</w:t>
      </w:r>
      <w:r w:rsidRPr="00CE1782">
        <w:rPr>
          <w:lang w:eastAsia="en-GB"/>
        </w:rPr>
        <w:t xml:space="preserve"> keyword</w:t>
      </w:r>
      <w:r w:rsidR="00DD2400">
        <w:rPr>
          <w:lang w:eastAsia="en-GB"/>
        </w:rPr>
        <w:fldChar w:fldCharType="begin"/>
      </w:r>
      <w:r w:rsidR="00DD2400">
        <w:instrText xml:space="preserve"> XE "return keyword" </w:instrText>
      </w:r>
      <w:r w:rsidR="00DD2400">
        <w:rPr>
          <w:lang w:eastAsia="en-GB"/>
        </w:rPr>
        <w:fldChar w:fldCharType="end"/>
      </w:r>
      <w:r w:rsidRPr="00CE1782">
        <w:rPr>
          <w:lang w:eastAsia="en-GB"/>
        </w:rPr>
        <w:t xml:space="preserve"> and specifying a value</w:t>
      </w:r>
      <w:r w:rsidR="002757E9">
        <w:rPr>
          <w:lang w:eastAsia="en-GB"/>
        </w:rPr>
        <w:fldChar w:fldCharType="begin"/>
      </w:r>
      <w:r w:rsidR="002757E9">
        <w:instrText xml:space="preserve"> XE "functions:returning early from" </w:instrText>
      </w:r>
      <w:r w:rsidR="002757E9">
        <w:rPr>
          <w:lang w:eastAsia="en-GB"/>
        </w:rPr>
        <w:fldChar w:fldCharType="end"/>
      </w:r>
      <w:r w:rsidRPr="00CE1782">
        <w:rPr>
          <w:lang w:eastAsia="en-GB"/>
        </w:rPr>
        <w:t>, but most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functions return the last expression implicitly. Here’s an example of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function that returns a value:</w:t>
      </w:r>
    </w:p>
    <w:p w14:paraId="00D9AF78" w14:textId="2655BF79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3A2D2ED0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five(</w:t>
      </w:r>
      <w:proofErr w:type="gramEnd"/>
      <w:r w:rsidRPr="00CE1782">
        <w:rPr>
          <w:lang w:eastAsia="en-GB"/>
        </w:rPr>
        <w:t>) -&gt; i32 {</w:t>
      </w:r>
    </w:p>
    <w:p w14:paraId="7269BF7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5</w:t>
      </w:r>
    </w:p>
    <w:p w14:paraId="5DE2749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39EDE21" w14:textId="77777777" w:rsidR="00CE1782" w:rsidRPr="00CE1782" w:rsidRDefault="00CE1782" w:rsidP="00675E74">
      <w:pPr>
        <w:pStyle w:val="Code"/>
        <w:rPr>
          <w:lang w:eastAsia="en-GB"/>
        </w:rPr>
      </w:pPr>
    </w:p>
    <w:p w14:paraId="10BC70B5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283C85A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</w:t>
      </w:r>
      <w:proofErr w:type="gramStart"/>
      <w:r w:rsidRPr="00CE1782">
        <w:rPr>
          <w:lang w:eastAsia="en-GB"/>
        </w:rPr>
        <w:t>five(</w:t>
      </w:r>
      <w:proofErr w:type="gramEnd"/>
      <w:r w:rsidRPr="00CE1782">
        <w:rPr>
          <w:lang w:eastAsia="en-GB"/>
        </w:rPr>
        <w:t>);</w:t>
      </w:r>
    </w:p>
    <w:p w14:paraId="34DF3BF8" w14:textId="77777777" w:rsidR="00CE1782" w:rsidRPr="00CE1782" w:rsidRDefault="00CE1782" w:rsidP="00675E74">
      <w:pPr>
        <w:pStyle w:val="Code"/>
        <w:rPr>
          <w:lang w:eastAsia="en-GB"/>
        </w:rPr>
      </w:pPr>
    </w:p>
    <w:p w14:paraId="730C61B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x is: {x}");</w:t>
      </w:r>
    </w:p>
    <w:p w14:paraId="3D0CEA3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33831AAD" w14:textId="0889AD2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There are no function calls, macros, or even </w:t>
      </w:r>
      <w:r w:rsidRPr="00E61177">
        <w:rPr>
          <w:rStyle w:val="Literal"/>
        </w:rPr>
        <w:t>let</w:t>
      </w:r>
      <w:r w:rsidRPr="001D5A08">
        <w:t xml:space="preserve"> statements in the </w:t>
      </w:r>
      <w:r w:rsidRPr="00E61177">
        <w:rPr>
          <w:rStyle w:val="Literal"/>
        </w:rPr>
        <w:t>five</w:t>
      </w:r>
      <w:r w:rsidR="00E61177">
        <w:t xml:space="preserve"> </w:t>
      </w:r>
      <w:proofErr w:type="gramStart"/>
      <w:r w:rsidRPr="001D5A08">
        <w:t>function</w:t>
      </w:r>
      <w:proofErr w:type="gramEnd"/>
      <w:r w:rsidRPr="001D5A08">
        <w:t xml:space="preserve">—just the number </w:t>
      </w:r>
      <w:r w:rsidRPr="00E61177">
        <w:rPr>
          <w:rStyle w:val="Literal"/>
        </w:rPr>
        <w:t>5</w:t>
      </w:r>
      <w:r w:rsidRPr="001D5A08">
        <w:t xml:space="preserve"> by itself. That’s a perfectly valid function in</w:t>
      </w:r>
      <w:r w:rsidR="00E61177">
        <w:t xml:space="preserve"> </w:t>
      </w:r>
      <w:r w:rsidRPr="001D5A08">
        <w:t xml:space="preserve">Rust. Note that the function’s return type is specified too, as </w:t>
      </w:r>
      <w:r w:rsidRPr="00E61177">
        <w:rPr>
          <w:rStyle w:val="Literal"/>
        </w:rPr>
        <w:t>-&gt; i32</w:t>
      </w:r>
      <w:r w:rsidRPr="00CE1782">
        <w:rPr>
          <w:lang w:eastAsia="en-GB"/>
        </w:rPr>
        <w:t>. Try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running this code; the output should look like this:</w:t>
      </w:r>
    </w:p>
    <w:p w14:paraId="47A323A2" w14:textId="3D906069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589ACDF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45DBC3C9" w14:textId="4FF284F9" w:rsidR="00CE1782" w:rsidRPr="00CE1782" w:rsidRDefault="00CE1782" w:rsidP="00675E74">
      <w:pPr>
        <w:pStyle w:val="Code"/>
        <w:rPr>
          <w:lang w:eastAsia="en-GB"/>
        </w:rPr>
      </w:pPr>
      <w:bookmarkStart w:id="114" w:name="OLE_LINK14"/>
      <w:r w:rsidRPr="00CE1782">
        <w:rPr>
          <w:lang w:eastAsia="en-GB"/>
        </w:rPr>
        <w:t xml:space="preserve">    Finished </w:t>
      </w:r>
      <w:ins w:id="115" w:author="Chris Krycho" w:date="2025-02-14T11:14:00Z" w16du:dateUtc="2025-02-14T18:14:00Z">
        <w:r w:rsidR="000779DB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116" w:author="Chris Krycho" w:date="2025-02-14T11:14:00Z" w16du:dateUtc="2025-02-14T18:14:00Z">
        <w:r w:rsidR="000779DB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0.30s</w:t>
      </w:r>
    </w:p>
    <w:bookmarkEnd w:id="114"/>
    <w:p w14:paraId="1AF2CE1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`target/debug/functions`</w:t>
      </w:r>
    </w:p>
    <w:p w14:paraId="6FD7FFB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x is: 5</w:t>
      </w:r>
    </w:p>
    <w:p w14:paraId="4C793F3B" w14:textId="604CD73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5</w:t>
      </w:r>
      <w:r w:rsidRPr="001D5A08">
        <w:t xml:space="preserve"> in </w:t>
      </w:r>
      <w:r w:rsidRPr="00E61177">
        <w:rPr>
          <w:rStyle w:val="Literal"/>
        </w:rPr>
        <w:t>five</w:t>
      </w:r>
      <w:r w:rsidRPr="001D5A08">
        <w:t xml:space="preserve"> is the function’s return value, which is why the return type</w:t>
      </w:r>
      <w:r w:rsidR="00E61177">
        <w:t xml:space="preserve"> </w:t>
      </w:r>
      <w:r w:rsidRPr="001D5A08">
        <w:t xml:space="preserve">is </w:t>
      </w:r>
      <w:r w:rsidRPr="00E61177">
        <w:rPr>
          <w:rStyle w:val="Literal"/>
        </w:rPr>
        <w:t>i32</w:t>
      </w:r>
      <w:r w:rsidRPr="001D5A08">
        <w:t>. Let’s examine this in more detail. There are two important bits:</w:t>
      </w:r>
      <w:r w:rsidR="00E61177">
        <w:t xml:space="preserve"> </w:t>
      </w:r>
      <w:r w:rsidRPr="001D5A08">
        <w:t xml:space="preserve">first, the line </w:t>
      </w:r>
      <w:r w:rsidRPr="00E61177">
        <w:rPr>
          <w:rStyle w:val="Literal"/>
        </w:rPr>
        <w:t xml:space="preserve">let x = </w:t>
      </w:r>
      <w:proofErr w:type="gramStart"/>
      <w:r w:rsidRPr="00E61177">
        <w:rPr>
          <w:rStyle w:val="Literal"/>
        </w:rPr>
        <w:t>five(</w:t>
      </w:r>
      <w:proofErr w:type="gramEnd"/>
      <w:r w:rsidRPr="00E61177">
        <w:rPr>
          <w:rStyle w:val="Literal"/>
        </w:rPr>
        <w:t>);</w:t>
      </w:r>
      <w:r w:rsidRPr="001D5A08">
        <w:t xml:space="preserve"> shows that we’re using the return value of a</w:t>
      </w:r>
      <w:r w:rsidR="00E61177">
        <w:t xml:space="preserve"> </w:t>
      </w:r>
      <w:r w:rsidRPr="001D5A08">
        <w:t xml:space="preserve">function to initialize a variable. Because the function </w:t>
      </w:r>
      <w:r w:rsidRPr="00E61177">
        <w:rPr>
          <w:rStyle w:val="Literal"/>
        </w:rPr>
        <w:t>five</w:t>
      </w:r>
      <w:r w:rsidRPr="001D5A08">
        <w:t xml:space="preserve"> returns a </w:t>
      </w:r>
      <w:r w:rsidRPr="00E61177">
        <w:rPr>
          <w:rStyle w:val="Literal"/>
        </w:rPr>
        <w:t>5</w:t>
      </w:r>
      <w:r w:rsidRPr="00CE1782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that line is the same as the following:</w:t>
      </w:r>
    </w:p>
    <w:p w14:paraId="627BA61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let x = </w:t>
      </w:r>
      <w:proofErr w:type="gramStart"/>
      <w:r w:rsidRPr="00CE1782">
        <w:rPr>
          <w:lang w:eastAsia="en-GB"/>
        </w:rPr>
        <w:t>5;</w:t>
      </w:r>
      <w:proofErr w:type="gramEnd"/>
    </w:p>
    <w:p w14:paraId="3CA03453" w14:textId="7DD7BED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Second, the </w:t>
      </w:r>
      <w:r w:rsidRPr="00E61177">
        <w:rPr>
          <w:rStyle w:val="Literal"/>
        </w:rPr>
        <w:t>five</w:t>
      </w:r>
      <w:r w:rsidRPr="001D5A08">
        <w:t xml:space="preserve"> function has no parameters and defines the type of the</w:t>
      </w:r>
      <w:r w:rsidR="00E61177">
        <w:t xml:space="preserve"> </w:t>
      </w:r>
      <w:r w:rsidRPr="001D5A08">
        <w:t xml:space="preserve">return value, but the body of the function is a lonely </w:t>
      </w:r>
      <w:r w:rsidRPr="00E61177">
        <w:rPr>
          <w:rStyle w:val="Literal"/>
        </w:rPr>
        <w:t>5</w:t>
      </w:r>
      <w:r w:rsidRPr="00CE1782">
        <w:rPr>
          <w:lang w:eastAsia="en-GB"/>
        </w:rPr>
        <w:t xml:space="preserve"> with no semicolon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because it’s an expression whose value we want to return.</w:t>
      </w:r>
    </w:p>
    <w:p w14:paraId="5D126139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Let’s look at another example:</w:t>
      </w:r>
    </w:p>
    <w:p w14:paraId="2528BFAB" w14:textId="429F3C54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74DD58B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700607D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</w:t>
      </w:r>
      <w:proofErr w:type="spellStart"/>
      <w:r w:rsidRPr="00CE1782">
        <w:rPr>
          <w:lang w:eastAsia="en-GB"/>
        </w:rPr>
        <w:t>plus_</w:t>
      </w:r>
      <w:proofErr w:type="gramStart"/>
      <w:r w:rsidRPr="00CE1782">
        <w:rPr>
          <w:lang w:eastAsia="en-GB"/>
        </w:rPr>
        <w:t>one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5);</w:t>
      </w:r>
    </w:p>
    <w:p w14:paraId="3267B4D9" w14:textId="77777777" w:rsidR="00CE1782" w:rsidRPr="00CE1782" w:rsidRDefault="00CE1782" w:rsidP="00675E74">
      <w:pPr>
        <w:pStyle w:val="Code"/>
        <w:rPr>
          <w:lang w:eastAsia="en-GB"/>
        </w:rPr>
      </w:pPr>
    </w:p>
    <w:p w14:paraId="4F91B87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x is: {x}");</w:t>
      </w:r>
    </w:p>
    <w:p w14:paraId="245F23B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0EB20CA" w14:textId="77777777" w:rsidR="00CE1782" w:rsidRPr="00CE1782" w:rsidRDefault="00CE1782" w:rsidP="00675E74">
      <w:pPr>
        <w:pStyle w:val="Code"/>
        <w:rPr>
          <w:lang w:eastAsia="en-GB"/>
        </w:rPr>
      </w:pPr>
    </w:p>
    <w:p w14:paraId="0755CD63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spellStart"/>
      <w:r w:rsidRPr="00CE1782">
        <w:rPr>
          <w:lang w:eastAsia="en-GB"/>
        </w:rPr>
        <w:t>plus_</w:t>
      </w:r>
      <w:proofErr w:type="gramStart"/>
      <w:r w:rsidRPr="00CE1782">
        <w:rPr>
          <w:lang w:eastAsia="en-GB"/>
        </w:rPr>
        <w:t>one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x: i32) -&gt; i32 {</w:t>
      </w:r>
    </w:p>
    <w:p w14:paraId="01B506F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+ 1</w:t>
      </w:r>
    </w:p>
    <w:p w14:paraId="18D7F2F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F90B60A" w14:textId="5772AAD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Running this code will print </w:t>
      </w:r>
      <w:proofErr w:type="gramStart"/>
      <w:r w:rsidRPr="00E61177">
        <w:rPr>
          <w:rStyle w:val="Literal"/>
        </w:rPr>
        <w:t>The</w:t>
      </w:r>
      <w:proofErr w:type="gramEnd"/>
      <w:r w:rsidRPr="00E61177">
        <w:rPr>
          <w:rStyle w:val="Literal"/>
        </w:rPr>
        <w:t xml:space="preserve"> value of x is: 6</w:t>
      </w:r>
      <w:r w:rsidRPr="001D5A08">
        <w:t>. But if we place a</w:t>
      </w:r>
      <w:r w:rsidR="00E61177">
        <w:t xml:space="preserve"> </w:t>
      </w:r>
      <w:r w:rsidRPr="001D5A08">
        <w:t xml:space="preserve">semicolon at the end of the line containing </w:t>
      </w:r>
      <w:r w:rsidRPr="00E61177">
        <w:rPr>
          <w:rStyle w:val="Literal"/>
        </w:rPr>
        <w:t>x + 1</w:t>
      </w:r>
      <w:r w:rsidRPr="00CE1782">
        <w:rPr>
          <w:lang w:eastAsia="en-GB"/>
        </w:rPr>
        <w:t>, changing it from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 to a statement, we’ll get an error</w:t>
      </w:r>
      <w:r w:rsidR="006664B0">
        <w:rPr>
          <w:lang w:eastAsia="en-GB"/>
        </w:rPr>
        <w:t>:</w:t>
      </w:r>
    </w:p>
    <w:p w14:paraId="5DA472FA" w14:textId="71DA4545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08DBB664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6FF0DE6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x = </w:t>
      </w:r>
      <w:proofErr w:type="spellStart"/>
      <w:r w:rsidRPr="00CE1782">
        <w:rPr>
          <w:lang w:eastAsia="en-GB"/>
        </w:rPr>
        <w:t>plus_</w:t>
      </w:r>
      <w:proofErr w:type="gramStart"/>
      <w:r w:rsidRPr="00CE1782">
        <w:rPr>
          <w:lang w:eastAsia="en-GB"/>
        </w:rPr>
        <w:t>one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5);</w:t>
      </w:r>
    </w:p>
    <w:p w14:paraId="06924CCD" w14:textId="77777777" w:rsidR="00CE1782" w:rsidRPr="00CE1782" w:rsidRDefault="00CE1782" w:rsidP="00675E74">
      <w:pPr>
        <w:pStyle w:val="Code"/>
        <w:rPr>
          <w:lang w:eastAsia="en-GB"/>
        </w:rPr>
      </w:pPr>
    </w:p>
    <w:p w14:paraId="35990D5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x is: {x}");</w:t>
      </w:r>
    </w:p>
    <w:p w14:paraId="4BA1BDA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6F4F9CC" w14:textId="77777777" w:rsidR="00CE1782" w:rsidRPr="00CE1782" w:rsidRDefault="00CE1782" w:rsidP="00675E74">
      <w:pPr>
        <w:pStyle w:val="Code"/>
        <w:rPr>
          <w:lang w:eastAsia="en-GB"/>
        </w:rPr>
      </w:pPr>
    </w:p>
    <w:p w14:paraId="4F1FC9F2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spellStart"/>
      <w:r w:rsidRPr="00CE1782">
        <w:rPr>
          <w:lang w:eastAsia="en-GB"/>
        </w:rPr>
        <w:t>plus_</w:t>
      </w:r>
      <w:proofErr w:type="gramStart"/>
      <w:r w:rsidRPr="00CE1782">
        <w:rPr>
          <w:lang w:eastAsia="en-GB"/>
        </w:rPr>
        <w:t>one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x: i32) -&gt; i32 {</w:t>
      </w:r>
    </w:p>
    <w:p w14:paraId="119323A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x + </w:t>
      </w:r>
      <w:proofErr w:type="gramStart"/>
      <w:r w:rsidRPr="00CE1782">
        <w:rPr>
          <w:lang w:eastAsia="en-GB"/>
        </w:rPr>
        <w:t>1;</w:t>
      </w:r>
      <w:proofErr w:type="gramEnd"/>
    </w:p>
    <w:p w14:paraId="54CB96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14F4A19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Compiling this code produces an error, as follows:</w:t>
      </w:r>
    </w:p>
    <w:p w14:paraId="79DA73CD" w14:textId="3F0260D3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4C996DB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functions v0.1.0 (file:///projects/functions)</w:t>
      </w:r>
    </w:p>
    <w:p w14:paraId="351200A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error[E0308]: mismatched types</w:t>
      </w:r>
    </w:p>
    <w:p w14:paraId="0EAF1ED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</w:t>
      </w:r>
      <w:proofErr w:type="spellStart"/>
      <w:r w:rsidRPr="00CE1782">
        <w:rPr>
          <w:lang w:eastAsia="en-GB"/>
        </w:rPr>
        <w:t>src</w:t>
      </w:r>
      <w:proofErr w:type="spellEnd"/>
      <w:r w:rsidRPr="00CE1782">
        <w:rPr>
          <w:lang w:eastAsia="en-GB"/>
        </w:rPr>
        <w:t>/main.rs:7:24</w:t>
      </w:r>
    </w:p>
    <w:p w14:paraId="6F3E1B3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3CA68D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7 | </w:t>
      </w: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spellStart"/>
      <w:r w:rsidRPr="00CE1782">
        <w:rPr>
          <w:lang w:eastAsia="en-GB"/>
        </w:rPr>
        <w:t>plus_</w:t>
      </w:r>
      <w:proofErr w:type="gramStart"/>
      <w:r w:rsidRPr="00CE1782">
        <w:rPr>
          <w:lang w:eastAsia="en-GB"/>
        </w:rPr>
        <w:t>one</w:t>
      </w:r>
      <w:proofErr w:type="spellEnd"/>
      <w:r w:rsidRPr="00CE1782">
        <w:rPr>
          <w:lang w:eastAsia="en-GB"/>
        </w:rPr>
        <w:t>(</w:t>
      </w:r>
      <w:proofErr w:type="gramEnd"/>
      <w:r w:rsidRPr="00CE1782">
        <w:rPr>
          <w:lang w:eastAsia="en-GB"/>
        </w:rPr>
        <w:t>x: i32) -&gt; i32 {</w:t>
      </w:r>
    </w:p>
    <w:p w14:paraId="5C9251F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--------            ^^^ expected `i32`, found </w:t>
      </w:r>
      <w:proofErr w:type="gramStart"/>
      <w:r w:rsidRPr="00CE1782">
        <w:rPr>
          <w:lang w:eastAsia="en-GB"/>
        </w:rPr>
        <w:t>`(</w:t>
      </w:r>
      <w:proofErr w:type="gramEnd"/>
      <w:r w:rsidRPr="00CE1782">
        <w:rPr>
          <w:lang w:eastAsia="en-GB"/>
        </w:rPr>
        <w:t>)`</w:t>
      </w:r>
    </w:p>
    <w:p w14:paraId="74602D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|</w:t>
      </w:r>
    </w:p>
    <w:p w14:paraId="28D0AC3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implicitly returns </w:t>
      </w:r>
      <w:proofErr w:type="gramStart"/>
      <w:r w:rsidRPr="00CE1782">
        <w:rPr>
          <w:lang w:eastAsia="en-GB"/>
        </w:rPr>
        <w:t>`(</w:t>
      </w:r>
      <w:proofErr w:type="gramEnd"/>
      <w:r w:rsidRPr="00CE1782">
        <w:rPr>
          <w:lang w:eastAsia="en-GB"/>
        </w:rPr>
        <w:t>)` as its body has no tail or `return` expression</w:t>
      </w:r>
    </w:p>
    <w:p w14:paraId="686B45B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8 |     x + </w:t>
      </w:r>
      <w:proofErr w:type="gramStart"/>
      <w:r w:rsidRPr="00CE1782">
        <w:rPr>
          <w:lang w:eastAsia="en-GB"/>
        </w:rPr>
        <w:t>1;</w:t>
      </w:r>
      <w:proofErr w:type="gramEnd"/>
    </w:p>
    <w:p w14:paraId="765F77B7" w14:textId="346E0CD6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  - help: remov</w:t>
      </w:r>
      <w:r w:rsidR="00FB0A82">
        <w:rPr>
          <w:lang w:eastAsia="en-GB"/>
        </w:rPr>
        <w:t>e</w:t>
      </w:r>
      <w:r w:rsidRPr="00CE1782">
        <w:rPr>
          <w:lang w:eastAsia="en-GB"/>
        </w:rPr>
        <w:t xml:space="preserve"> this semicolon</w:t>
      </w:r>
    </w:p>
    <w:p w14:paraId="4780A4AF" w14:textId="7E7DE021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main error message, </w:t>
      </w:r>
      <w:r w:rsidRPr="00AE40BB">
        <w:rPr>
          <w:rStyle w:val="Literal"/>
        </w:rPr>
        <w:t>mismatched types</w:t>
      </w:r>
      <w:r w:rsidRPr="001D5A08">
        <w:t>, reveals the core issue with this</w:t>
      </w:r>
      <w:r w:rsidR="00E61177">
        <w:t xml:space="preserve"> </w:t>
      </w:r>
      <w:r w:rsidRPr="001D5A08">
        <w:t xml:space="preserve">code. The definition of the function </w:t>
      </w:r>
      <w:proofErr w:type="spellStart"/>
      <w:r w:rsidRPr="00E61177">
        <w:rPr>
          <w:rStyle w:val="Literal"/>
        </w:rPr>
        <w:t>plus_one</w:t>
      </w:r>
      <w:proofErr w:type="spellEnd"/>
      <w:r w:rsidRPr="001D5A08">
        <w:t xml:space="preserve"> says that it will return an</w:t>
      </w:r>
      <w:r w:rsidR="00E61177">
        <w:t xml:space="preserve"> </w:t>
      </w:r>
      <w:r w:rsidRPr="00E61177">
        <w:rPr>
          <w:rStyle w:val="Literal"/>
        </w:rPr>
        <w:t>i32</w:t>
      </w:r>
      <w:r w:rsidRPr="001D5A08">
        <w:t xml:space="preserve">, but statements don’t evaluate to a value, which is expressed by </w:t>
      </w:r>
      <w:r w:rsidRPr="00E61177">
        <w:rPr>
          <w:rStyle w:val="Literal"/>
        </w:rPr>
        <w:t>()</w:t>
      </w:r>
      <w:r w:rsidRPr="00CE1782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unit type. Therefore, nothing is returned, which contradicts the function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definition and results in an error. In this output, Rust provides a message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possibly help rectify this issue: it suggests removing the semicolon, which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would fix the error.</w:t>
      </w:r>
      <w:r w:rsidR="00C94AF6">
        <w:rPr>
          <w:lang w:eastAsia="en-GB"/>
        </w:rPr>
        <w:fldChar w:fldCharType="begin"/>
      </w:r>
      <w:r w:rsidR="00C94AF6">
        <w:instrText xml:space="preserve"> XE "return values:of functions endRange" </w:instrText>
      </w:r>
      <w:r w:rsidR="00C94AF6">
        <w:rPr>
          <w:lang w:eastAsia="en-GB"/>
        </w:rPr>
        <w:fldChar w:fldCharType="end"/>
      </w:r>
      <w:r w:rsidR="00D06FF6">
        <w:rPr>
          <w:lang w:eastAsia="en-GB"/>
        </w:rPr>
        <w:fldChar w:fldCharType="begin"/>
      </w:r>
      <w:r w:rsidR="00D06FF6">
        <w:instrText xml:space="preserve"> XE "functions:with return values endRange" </w:instrText>
      </w:r>
      <w:r w:rsidR="00D06FF6">
        <w:rPr>
          <w:lang w:eastAsia="en-GB"/>
        </w:rPr>
        <w:fldChar w:fldCharType="end"/>
      </w:r>
      <w:r w:rsidR="009A3412">
        <w:rPr>
          <w:lang w:eastAsia="en-GB"/>
        </w:rPr>
        <w:fldChar w:fldCharType="begin"/>
      </w:r>
      <w:r w:rsidR="009A3412">
        <w:instrText xml:space="preserve"> XE "functions endRange" </w:instrText>
      </w:r>
      <w:r w:rsidR="009A3412">
        <w:rPr>
          <w:lang w:eastAsia="en-GB"/>
        </w:rPr>
        <w:fldChar w:fldCharType="end"/>
      </w:r>
    </w:p>
    <w:bookmarkStart w:id="117" w:name="comments"/>
    <w:bookmarkStart w:id="118" w:name="_Toc105758594"/>
    <w:bookmarkStart w:id="119" w:name="_Toc106887993"/>
    <w:bookmarkEnd w:id="117"/>
    <w:p w14:paraId="2D3ABB7F" w14:textId="1196D9F6" w:rsidR="00CE1782" w:rsidRPr="00CE1782" w:rsidRDefault="0033254F" w:rsidP="00CE1782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"comments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Comments</w:t>
      </w:r>
      <w:bookmarkEnd w:id="118"/>
      <w:bookmarkEnd w:id="119"/>
    </w:p>
    <w:p w14:paraId="4137BC85" w14:textId="08A4180C" w:rsidR="00CE1782" w:rsidRPr="00CE1782" w:rsidRDefault="00CE1782" w:rsidP="001D5A08">
      <w:pPr>
        <w:pStyle w:val="Body"/>
        <w:rPr>
          <w:lang w:eastAsia="en-GB"/>
        </w:rPr>
      </w:pPr>
      <w:r w:rsidRPr="001D5A08">
        <w:t>All programmers strive to make their code easy to understand, but sometimes</w:t>
      </w:r>
      <w:r w:rsidR="00E61177">
        <w:t xml:space="preserve"> </w:t>
      </w:r>
      <w:r w:rsidRPr="001D5A08">
        <w:t xml:space="preserve">extra explanation is warranted. In these cases, programmers leave </w:t>
      </w:r>
      <w:r w:rsidRPr="00675E74">
        <w:rPr>
          <w:rStyle w:val="Italic"/>
        </w:rPr>
        <w:t>comments</w:t>
      </w:r>
      <w:r w:rsidRPr="00CE1782">
        <w:rPr>
          <w:lang w:eastAsia="en-GB"/>
        </w:rPr>
        <w:t xml:space="preserve">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their source code that the compiler will ignore but people reading the source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code may find useful.</w:t>
      </w:r>
    </w:p>
    <w:p w14:paraId="12481BCD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Here’s a simple comment:</w:t>
      </w:r>
    </w:p>
    <w:p w14:paraId="735F470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// hello, world</w:t>
      </w:r>
    </w:p>
    <w:p w14:paraId="29341921" w14:textId="3CB4BB98" w:rsidR="00CE1782" w:rsidRPr="00CE1782" w:rsidRDefault="00CE1782" w:rsidP="001D5A08">
      <w:pPr>
        <w:pStyle w:val="Body"/>
        <w:rPr>
          <w:lang w:eastAsia="en-GB"/>
        </w:rPr>
      </w:pPr>
      <w:r w:rsidRPr="001D5A08">
        <w:t>In Rust, the idiomatic comment style starts a comment with two slashes, and the</w:t>
      </w:r>
      <w:r w:rsidR="00E61177">
        <w:t xml:space="preserve"> </w:t>
      </w:r>
      <w:r w:rsidRPr="001D5A08">
        <w:t>comment continues until the end of the line. For comments that extend beyond a</w:t>
      </w:r>
      <w:r w:rsidR="00E61177">
        <w:t xml:space="preserve"> </w:t>
      </w:r>
      <w:r w:rsidRPr="001D5A08">
        <w:t xml:space="preserve">single line, you’ll need to include </w:t>
      </w:r>
      <w:r w:rsidRPr="00E61177">
        <w:rPr>
          <w:rStyle w:val="Literal"/>
        </w:rPr>
        <w:t>//</w:t>
      </w:r>
      <w:r w:rsidRPr="00CE1782">
        <w:rPr>
          <w:lang w:eastAsia="en-GB"/>
        </w:rPr>
        <w:t xml:space="preserve"> on each line, like this:</w:t>
      </w:r>
    </w:p>
    <w:p w14:paraId="4EB4D523" w14:textId="42B193C9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// So </w:t>
      </w:r>
      <w:del w:id="120" w:author="Chris Krycho" w:date="2025-02-14T11:15:00Z" w16du:dateUtc="2025-02-14T18:15:00Z">
        <w:r w:rsidRPr="00CE1782" w:rsidDel="007E4350">
          <w:rPr>
            <w:lang w:eastAsia="en-GB"/>
          </w:rPr>
          <w:delText xml:space="preserve">we’re </w:delText>
        </w:r>
      </w:del>
      <w:ins w:id="121" w:author="Chris Krycho" w:date="2025-02-14T11:15:00Z" w16du:dateUtc="2025-02-14T18:15:00Z">
        <w:r w:rsidR="007E4350" w:rsidRPr="00CE1782">
          <w:rPr>
            <w:lang w:eastAsia="en-GB"/>
          </w:rPr>
          <w:t>we</w:t>
        </w:r>
        <w:r w:rsidR="007E4350">
          <w:rPr>
            <w:lang w:eastAsia="en-GB"/>
          </w:rPr>
          <w:t>'</w:t>
        </w:r>
        <w:r w:rsidR="007E4350" w:rsidRPr="00CE1782">
          <w:rPr>
            <w:lang w:eastAsia="en-GB"/>
          </w:rPr>
          <w:t xml:space="preserve">re </w:t>
        </w:r>
      </w:ins>
      <w:r w:rsidRPr="00CE1782">
        <w:rPr>
          <w:lang w:eastAsia="en-GB"/>
        </w:rPr>
        <w:t>doing something complicated here, long enough that we need</w:t>
      </w:r>
    </w:p>
    <w:p w14:paraId="0A618AD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// multiple lines of comments to do it! Whew! Hopefully, this comment will</w:t>
      </w:r>
    </w:p>
    <w:p w14:paraId="5B191062" w14:textId="644DA9A5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// explain </w:t>
      </w:r>
      <w:del w:id="122" w:author="Chris Krycho" w:date="2025-02-14T11:15:00Z" w16du:dateUtc="2025-02-14T18:15:00Z">
        <w:r w:rsidRPr="00CE1782" w:rsidDel="007E4350">
          <w:rPr>
            <w:lang w:eastAsia="en-GB"/>
          </w:rPr>
          <w:delText xml:space="preserve">what’s </w:delText>
        </w:r>
      </w:del>
      <w:ins w:id="123" w:author="Chris Krycho" w:date="2025-02-14T11:15:00Z" w16du:dateUtc="2025-02-14T18:15:00Z">
        <w:r w:rsidR="007E4350" w:rsidRPr="00CE1782">
          <w:rPr>
            <w:lang w:eastAsia="en-GB"/>
          </w:rPr>
          <w:t>what</w:t>
        </w:r>
        <w:r w:rsidR="007E4350">
          <w:rPr>
            <w:lang w:eastAsia="en-GB"/>
          </w:rPr>
          <w:t>'</w:t>
        </w:r>
        <w:r w:rsidR="007E4350" w:rsidRPr="00CE1782">
          <w:rPr>
            <w:lang w:eastAsia="en-GB"/>
          </w:rPr>
          <w:t xml:space="preserve">s </w:t>
        </w:r>
      </w:ins>
      <w:r w:rsidRPr="00CE1782">
        <w:rPr>
          <w:lang w:eastAsia="en-GB"/>
        </w:rPr>
        <w:t>going on.</w:t>
      </w:r>
    </w:p>
    <w:p w14:paraId="6B96601B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Comments can also be placed at the end of lines containing code:</w:t>
      </w:r>
    </w:p>
    <w:p w14:paraId="02F1EA37" w14:textId="5DA05157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5B303F1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0FAB04BB" w14:textId="6B066FDF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lastRenderedPageBreak/>
        <w:t xml:space="preserve">    let </w:t>
      </w:r>
      <w:proofErr w:type="spellStart"/>
      <w:r w:rsidRPr="00CE1782">
        <w:rPr>
          <w:lang w:eastAsia="en-GB"/>
        </w:rPr>
        <w:t>lucky_number</w:t>
      </w:r>
      <w:proofErr w:type="spellEnd"/>
      <w:r w:rsidRPr="00CE1782">
        <w:rPr>
          <w:lang w:eastAsia="en-GB"/>
        </w:rPr>
        <w:t xml:space="preserve"> = 7; // </w:t>
      </w:r>
      <w:del w:id="124" w:author="Chris Krycho" w:date="2025-02-14T11:15:00Z" w16du:dateUtc="2025-02-14T18:15:00Z">
        <w:r w:rsidRPr="00CE1782" w:rsidDel="00A31587">
          <w:rPr>
            <w:lang w:eastAsia="en-GB"/>
          </w:rPr>
          <w:delText xml:space="preserve">I’m </w:delText>
        </w:r>
      </w:del>
      <w:ins w:id="125" w:author="Chris Krycho" w:date="2025-02-14T11:15:00Z" w16du:dateUtc="2025-02-14T18:15:00Z">
        <w:r w:rsidR="00A31587" w:rsidRPr="00CE1782">
          <w:rPr>
            <w:lang w:eastAsia="en-GB"/>
          </w:rPr>
          <w:t>I</w:t>
        </w:r>
        <w:r w:rsidR="00A31587">
          <w:rPr>
            <w:lang w:eastAsia="en-GB"/>
          </w:rPr>
          <w:t>'</w:t>
        </w:r>
        <w:r w:rsidR="00A31587" w:rsidRPr="00CE1782">
          <w:rPr>
            <w:lang w:eastAsia="en-GB"/>
          </w:rPr>
          <w:t xml:space="preserve">m </w:t>
        </w:r>
      </w:ins>
      <w:r w:rsidRPr="00CE1782">
        <w:rPr>
          <w:lang w:eastAsia="en-GB"/>
        </w:rPr>
        <w:t>feeling lucky today</w:t>
      </w:r>
    </w:p>
    <w:p w14:paraId="2EE12BB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F55C9CB" w14:textId="5BA61A99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But you’ll more often see them used in this format, with the comment on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separate line above the code it’s annotating:</w:t>
      </w:r>
    </w:p>
    <w:p w14:paraId="692B35D4" w14:textId="6A5D586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39BCF1FD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209C46F0" w14:textId="41D7246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// </w:t>
      </w:r>
      <w:del w:id="126" w:author="Chris Krycho" w:date="2025-02-14T11:15:00Z" w16du:dateUtc="2025-02-14T18:15:00Z">
        <w:r w:rsidRPr="00CE1782" w:rsidDel="00E90248">
          <w:rPr>
            <w:lang w:eastAsia="en-GB"/>
          </w:rPr>
          <w:delText xml:space="preserve">I’m </w:delText>
        </w:r>
      </w:del>
      <w:ins w:id="127" w:author="Chris Krycho" w:date="2025-02-14T11:15:00Z" w16du:dateUtc="2025-02-14T18:15:00Z">
        <w:r w:rsidR="00E90248" w:rsidRPr="00CE1782">
          <w:rPr>
            <w:lang w:eastAsia="en-GB"/>
          </w:rPr>
          <w:t>I</w:t>
        </w:r>
        <w:r w:rsidR="00E90248">
          <w:rPr>
            <w:lang w:eastAsia="en-GB"/>
          </w:rPr>
          <w:t>'</w:t>
        </w:r>
        <w:r w:rsidR="00E90248" w:rsidRPr="00CE1782">
          <w:rPr>
            <w:lang w:eastAsia="en-GB"/>
          </w:rPr>
          <w:t xml:space="preserve">m </w:t>
        </w:r>
      </w:ins>
      <w:r w:rsidRPr="00CE1782">
        <w:rPr>
          <w:lang w:eastAsia="en-GB"/>
        </w:rPr>
        <w:t>feeling lucky today</w:t>
      </w:r>
    </w:p>
    <w:p w14:paraId="265A185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</w:t>
      </w:r>
      <w:proofErr w:type="spellStart"/>
      <w:r w:rsidRPr="00CE1782">
        <w:rPr>
          <w:lang w:eastAsia="en-GB"/>
        </w:rPr>
        <w:t>lucky_number</w:t>
      </w:r>
      <w:proofErr w:type="spellEnd"/>
      <w:r w:rsidRPr="00CE1782">
        <w:rPr>
          <w:lang w:eastAsia="en-GB"/>
        </w:rPr>
        <w:t xml:space="preserve"> = </w:t>
      </w:r>
      <w:proofErr w:type="gramStart"/>
      <w:r w:rsidRPr="00CE1782">
        <w:rPr>
          <w:lang w:eastAsia="en-GB"/>
        </w:rPr>
        <w:t>7;</w:t>
      </w:r>
      <w:proofErr w:type="gramEnd"/>
    </w:p>
    <w:p w14:paraId="696583F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683C4C9" w14:textId="49418F06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Rust also has another kind of comment, documentation comments, which we’ll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discuss in </w:t>
      </w:r>
      <w:r w:rsidRPr="00390432">
        <w:rPr>
          <w:rStyle w:val="Xref"/>
        </w:rPr>
        <w:t>“</w:t>
      </w:r>
      <w:proofErr w:type="spellStart"/>
      <w:r w:rsidRPr="00390432">
        <w:rPr>
          <w:rStyle w:val="Xref"/>
        </w:rPr>
        <w:t>Publishing</w:t>
      </w:r>
      <w:proofErr w:type="spellEnd"/>
      <w:r w:rsidRPr="00390432">
        <w:rPr>
          <w:rStyle w:val="Xref"/>
        </w:rPr>
        <w:t xml:space="preserve"> a </w:t>
      </w:r>
      <w:proofErr w:type="spellStart"/>
      <w:r w:rsidRPr="00390432">
        <w:rPr>
          <w:rStyle w:val="Xref"/>
        </w:rPr>
        <w:t>Crate</w:t>
      </w:r>
      <w:proofErr w:type="spellEnd"/>
      <w:r w:rsidRPr="00390432">
        <w:rPr>
          <w:rStyle w:val="Xref"/>
        </w:rPr>
        <w:t xml:space="preserve"> to Crates.io” </w:t>
      </w:r>
      <w:r w:rsidR="00031386">
        <w:t>o</w:t>
      </w:r>
      <w:r w:rsidR="00A86377">
        <w:t>n</w:t>
      </w:r>
      <w:r w:rsidR="00031386">
        <w:t xml:space="preserve"> </w:t>
      </w:r>
      <w:r w:rsidR="00031386" w:rsidRPr="00AE40BB">
        <w:rPr>
          <w:rStyle w:val="Xref"/>
        </w:rPr>
        <w:t>page XX</w:t>
      </w:r>
      <w:r w:rsidRPr="00CE1782">
        <w:rPr>
          <w:lang w:eastAsia="en-GB"/>
        </w:rPr>
        <w:t>.</w:t>
      </w:r>
      <w:r w:rsidR="00BC60A8">
        <w:rPr>
          <w:lang w:eastAsia="en-GB"/>
        </w:rPr>
        <w:fldChar w:fldCharType="begin"/>
      </w:r>
      <w:r w:rsidR="00BC60A8">
        <w:instrText xml:space="preserve"> XE "comments endRange" </w:instrText>
      </w:r>
      <w:r w:rsidR="00BC60A8">
        <w:rPr>
          <w:lang w:eastAsia="en-GB"/>
        </w:rPr>
        <w:fldChar w:fldCharType="end"/>
      </w:r>
    </w:p>
    <w:bookmarkStart w:id="128" w:name="control-flow"/>
    <w:bookmarkStart w:id="129" w:name="_Toc105758595"/>
    <w:bookmarkStart w:id="130" w:name="_Toc106887994"/>
    <w:bookmarkEnd w:id="128"/>
    <w:p w14:paraId="3821461C" w14:textId="74A99838" w:rsidR="00CE1782" w:rsidRPr="00CE1782" w:rsidRDefault="00F7112D" w:rsidP="00CE1782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"control flow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Control Flow</w:t>
      </w:r>
      <w:bookmarkEnd w:id="129"/>
      <w:bookmarkEnd w:id="130"/>
    </w:p>
    <w:p w14:paraId="6F8B7A02" w14:textId="4D3FEA2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ability to run some code depending on </w:t>
      </w:r>
      <w:r w:rsidR="00A86377">
        <w:t>whether</w:t>
      </w:r>
      <w:r w:rsidR="00A86377" w:rsidRPr="001D5A08">
        <w:t xml:space="preserve"> </w:t>
      </w:r>
      <w:r w:rsidRPr="001D5A08">
        <w:t xml:space="preserve">a condition is </w:t>
      </w:r>
      <w:r w:rsidRPr="00AE40BB">
        <w:rPr>
          <w:rStyle w:val="Literal"/>
        </w:rPr>
        <w:t>true</w:t>
      </w:r>
      <w:r w:rsidR="00A86377">
        <w:t xml:space="preserve"> and to </w:t>
      </w:r>
      <w:r w:rsidRPr="001D5A08">
        <w:t>run some</w:t>
      </w:r>
      <w:r w:rsidR="00E61177">
        <w:t xml:space="preserve"> </w:t>
      </w:r>
      <w:r w:rsidRPr="001D5A08">
        <w:t xml:space="preserve">code repeatedly while a condition is </w:t>
      </w:r>
      <w:r w:rsidRPr="00AE40BB">
        <w:rPr>
          <w:rStyle w:val="Literal"/>
        </w:rPr>
        <w:t>true</w:t>
      </w:r>
      <w:r w:rsidRPr="001D5A08">
        <w:t xml:space="preserve"> are basic building blocks in most</w:t>
      </w:r>
      <w:r w:rsidR="00E61177">
        <w:t xml:space="preserve"> </w:t>
      </w:r>
      <w:r w:rsidRPr="001D5A08">
        <w:t>programming languages. The most common constructs that let you control the flow</w:t>
      </w:r>
      <w:r w:rsidR="00E61177">
        <w:t xml:space="preserve"> </w:t>
      </w:r>
      <w:r w:rsidRPr="001D5A08">
        <w:t xml:space="preserve">of execution of Rust code are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expressions and loops.</w:t>
      </w:r>
    </w:p>
    <w:bookmarkStart w:id="131" w:name="`if`-expressions"/>
    <w:bookmarkStart w:id="132" w:name="_Toc105758596"/>
    <w:bookmarkStart w:id="133" w:name="_Toc106887995"/>
    <w:bookmarkEnd w:id="131"/>
    <w:p w14:paraId="54D496C3" w14:textId="535BB0CD" w:rsidR="00CE1782" w:rsidRPr="00CE1782" w:rsidRDefault="00871735" w:rsidP="00284A81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"if keyword startRange" </w:instrText>
      </w:r>
      <w:r>
        <w:rPr>
          <w:lang w:eastAsia="en-GB"/>
        </w:rPr>
        <w:fldChar w:fldCharType="end"/>
      </w:r>
      <w:r w:rsidR="00CE1782" w:rsidRPr="00284A81">
        <w:t>if</w:t>
      </w:r>
      <w:r w:rsidR="00CE1782" w:rsidRPr="00CE1782">
        <w:rPr>
          <w:lang w:eastAsia="en-GB"/>
        </w:rPr>
        <w:t xml:space="preserve"> Expressions</w:t>
      </w:r>
      <w:bookmarkEnd w:id="132"/>
      <w:bookmarkEnd w:id="133"/>
    </w:p>
    <w:p w14:paraId="7AA89060" w14:textId="585CC1B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An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 allows you to branch your code depending on conditions.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provide a condition and then state, “If this condition is met, run this block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of code. If the condition is not met, do not run this block of code.”</w:t>
      </w:r>
    </w:p>
    <w:p w14:paraId="2FB7B567" w14:textId="4642451A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Create a new project called </w:t>
      </w:r>
      <w:r w:rsidRPr="00675E74">
        <w:rPr>
          <w:rStyle w:val="Italic"/>
        </w:rPr>
        <w:t>branches</w:t>
      </w:r>
      <w:r w:rsidRPr="001D5A08">
        <w:t xml:space="preserve"> in your </w:t>
      </w:r>
      <w:r w:rsidRPr="00675E74">
        <w:rPr>
          <w:rStyle w:val="Italic"/>
        </w:rPr>
        <w:t>projects</w:t>
      </w:r>
      <w:r w:rsidRPr="001D5A08">
        <w:t xml:space="preserve"> directory to explore</w:t>
      </w:r>
      <w:r w:rsidR="00E61177">
        <w:t xml:space="preserve"> </w:t>
      </w:r>
      <w:r w:rsidRPr="001D5A08">
        <w:t xml:space="preserve">the </w:t>
      </w:r>
      <w:r w:rsidRPr="00E61177">
        <w:rPr>
          <w:rStyle w:val="Literal"/>
        </w:rPr>
        <w:t>if</w:t>
      </w:r>
      <w:r w:rsidRPr="001D5A08">
        <w:t xml:space="preserve"> expression. In the </w:t>
      </w:r>
      <w:r w:rsidRPr="00675E74">
        <w:rPr>
          <w:rStyle w:val="Italic"/>
        </w:rPr>
        <w:t>src/main.rs</w:t>
      </w:r>
      <w:r w:rsidRPr="00CE1782">
        <w:rPr>
          <w:lang w:eastAsia="en-GB"/>
        </w:rPr>
        <w:t xml:space="preserve"> file, input the following:</w:t>
      </w:r>
    </w:p>
    <w:p w14:paraId="35B6F414" w14:textId="1A14A96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46BE7DEE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14F1E51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</w:t>
      </w:r>
      <w:proofErr w:type="gramStart"/>
      <w:r w:rsidRPr="00CE1782">
        <w:rPr>
          <w:lang w:eastAsia="en-GB"/>
        </w:rPr>
        <w:t>3;</w:t>
      </w:r>
      <w:proofErr w:type="gramEnd"/>
    </w:p>
    <w:p w14:paraId="1EED42DF" w14:textId="77777777" w:rsidR="00CE1782" w:rsidRPr="00CE1782" w:rsidRDefault="00CE1782" w:rsidP="00675E74">
      <w:pPr>
        <w:pStyle w:val="Code"/>
        <w:rPr>
          <w:lang w:eastAsia="en-GB"/>
        </w:rPr>
      </w:pPr>
    </w:p>
    <w:p w14:paraId="0F2B375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&lt; 5 {</w:t>
      </w:r>
    </w:p>
    <w:p w14:paraId="07F78F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"condition was true");</w:t>
      </w:r>
    </w:p>
    <w:p w14:paraId="3F547A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{</w:t>
      </w:r>
    </w:p>
    <w:p w14:paraId="26FE71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"condition was false");</w:t>
      </w:r>
    </w:p>
    <w:p w14:paraId="0A5833C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74C71A2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5443C18" w14:textId="036A5777" w:rsidR="00CE1782" w:rsidRPr="00AE40BB" w:rsidRDefault="00CE1782" w:rsidP="001D5A08">
      <w:pPr>
        <w:pStyle w:val="Body"/>
      </w:pPr>
      <w:r w:rsidRPr="001D5A08">
        <w:t xml:space="preserve">All </w:t>
      </w:r>
      <w:r w:rsidRPr="00E61177">
        <w:rPr>
          <w:rStyle w:val="Literal"/>
        </w:rPr>
        <w:t>if</w:t>
      </w:r>
      <w:r w:rsidRPr="001D5A08">
        <w:t xml:space="preserve"> expressions start with the keyword </w:t>
      </w:r>
      <w:r w:rsidRPr="00E61177">
        <w:rPr>
          <w:rStyle w:val="Literal"/>
        </w:rPr>
        <w:t>if</w:t>
      </w:r>
      <w:r w:rsidRPr="001D5A08">
        <w:t>, followed by a condition. In</w:t>
      </w:r>
      <w:r w:rsidR="00E61177">
        <w:t xml:space="preserve"> </w:t>
      </w:r>
      <w:r w:rsidRPr="001D5A08">
        <w:t xml:space="preserve">this case, the condition checks </w:t>
      </w:r>
      <w:proofErr w:type="gramStart"/>
      <w:r w:rsidRPr="001D5A08">
        <w:t>whether or not</w:t>
      </w:r>
      <w:proofErr w:type="gramEnd"/>
      <w:r w:rsidRPr="001D5A08">
        <w:t xml:space="preserve"> the variable </w:t>
      </w:r>
      <w:r w:rsidRPr="00E61177">
        <w:rPr>
          <w:rStyle w:val="Literal"/>
        </w:rPr>
        <w:t>number</w:t>
      </w:r>
      <w:r w:rsidRPr="001D5A08">
        <w:t xml:space="preserve"> has a</w:t>
      </w:r>
      <w:r w:rsidR="00E61177">
        <w:t xml:space="preserve"> </w:t>
      </w:r>
      <w:r w:rsidRPr="001D5A08">
        <w:t xml:space="preserve">value less than 5. We place the block of code to execute if the condition is </w:t>
      </w:r>
      <w:r w:rsidRPr="00AE40BB">
        <w:rPr>
          <w:rStyle w:val="Literal"/>
        </w:rPr>
        <w:t>true</w:t>
      </w:r>
      <w:r w:rsidR="00E61177">
        <w:t xml:space="preserve"> </w:t>
      </w:r>
      <w:r w:rsidRPr="001D5A08">
        <w:t>immediately after the condition inside curly brackets. Blocks of code</w:t>
      </w:r>
      <w:r w:rsidR="00E61177">
        <w:t xml:space="preserve"> </w:t>
      </w:r>
      <w:r w:rsidRPr="001D5A08">
        <w:t xml:space="preserve">associated with the conditions in </w:t>
      </w:r>
      <w:r w:rsidRPr="00E61177">
        <w:rPr>
          <w:rStyle w:val="Literal"/>
        </w:rPr>
        <w:t>if</w:t>
      </w:r>
      <w:r w:rsidRPr="001D5A08">
        <w:t xml:space="preserve"> expressions are sometimes called </w:t>
      </w:r>
      <w:r w:rsidRPr="00675E74">
        <w:rPr>
          <w:rStyle w:val="Italic"/>
        </w:rPr>
        <w:t>arms</w:t>
      </w:r>
      <w:r w:rsidR="005052D2">
        <w:rPr>
          <w:lang w:eastAsia="en-GB"/>
        </w:rPr>
        <w:fldChar w:fldCharType="begin"/>
      </w:r>
      <w:r w:rsidR="005052D2">
        <w:instrText xml:space="preserve"> XE "arms:in if expressions" </w:instrText>
      </w:r>
      <w:r w:rsidR="005052D2">
        <w:rPr>
          <w:lang w:eastAsia="en-GB"/>
        </w:rPr>
        <w:fldChar w:fldCharType="end"/>
      </w:r>
      <w:r w:rsidRPr="001D5A08">
        <w:t>,</w:t>
      </w:r>
      <w:r w:rsidR="00E61177">
        <w:t xml:space="preserve"> </w:t>
      </w:r>
      <w:r w:rsidRPr="001D5A08">
        <w:t xml:space="preserve">just like the arms in </w:t>
      </w:r>
      <w:r w:rsidRPr="00E61177">
        <w:rPr>
          <w:rStyle w:val="Literal"/>
        </w:rPr>
        <w:t>match</w:t>
      </w:r>
      <w:r w:rsidRPr="00CE1782">
        <w:rPr>
          <w:lang w:eastAsia="en-GB"/>
        </w:rPr>
        <w:t xml:space="preserve"> expressions that we discussed in </w:t>
      </w:r>
      <w:r w:rsidRPr="00334C29">
        <w:rPr>
          <w:rStyle w:val="Xref"/>
        </w:rPr>
        <w:t>“</w:t>
      </w:r>
      <w:proofErr w:type="spellStart"/>
      <w:r w:rsidRPr="00334C29">
        <w:rPr>
          <w:rStyle w:val="Xref"/>
        </w:rPr>
        <w:t>Comparing</w:t>
      </w:r>
      <w:proofErr w:type="spellEnd"/>
      <w:r w:rsidR="00E61177" w:rsidRPr="00334C29">
        <w:rPr>
          <w:rStyle w:val="Xref"/>
        </w:rPr>
        <w:t xml:space="preserve"> </w:t>
      </w:r>
      <w:r w:rsidRPr="00334C29">
        <w:rPr>
          <w:rStyle w:val="Xref"/>
        </w:rPr>
        <w:t xml:space="preserve">the Guess to the Secret </w:t>
      </w:r>
      <w:proofErr w:type="spellStart"/>
      <w:r w:rsidRPr="00334C29">
        <w:rPr>
          <w:rStyle w:val="Xref"/>
        </w:rPr>
        <w:t>Number</w:t>
      </w:r>
      <w:proofErr w:type="spellEnd"/>
      <w:r w:rsidRPr="00334C29">
        <w:rPr>
          <w:rStyle w:val="Xref"/>
        </w:rPr>
        <w:t xml:space="preserve">” </w:t>
      </w:r>
      <w:r w:rsidR="00031386">
        <w:t xml:space="preserve">on </w:t>
      </w:r>
      <w:r w:rsidR="00031386" w:rsidRPr="00AE40BB">
        <w:rPr>
          <w:rStyle w:val="Xref"/>
        </w:rPr>
        <w:t>page XX</w:t>
      </w:r>
      <w:r w:rsidRPr="00AE40BB">
        <w:t>.</w:t>
      </w:r>
    </w:p>
    <w:p w14:paraId="75C20F0D" w14:textId="7034CD75" w:rsidR="00CE1782" w:rsidRPr="00CE1782" w:rsidRDefault="00C9740A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"else keyword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Optionally, we can also include an </w:t>
      </w:r>
      <w:r w:rsidR="00CE1782" w:rsidRPr="00E61177">
        <w:rPr>
          <w:rStyle w:val="Literal"/>
        </w:rPr>
        <w:t>else</w:t>
      </w:r>
      <w:r w:rsidR="00CE1782" w:rsidRPr="001D5A08">
        <w:t xml:space="preserve"> expression, which we chose</w:t>
      </w:r>
      <w:r w:rsidR="00E61177">
        <w:t xml:space="preserve"> </w:t>
      </w:r>
      <w:r w:rsidR="00CE1782" w:rsidRPr="001D5A08">
        <w:t>to do here, to give the program an alternative block of code to execute should</w:t>
      </w:r>
      <w:r w:rsidR="00E61177">
        <w:t xml:space="preserve"> </w:t>
      </w:r>
      <w:r w:rsidR="00CE1782" w:rsidRPr="001D5A08">
        <w:t xml:space="preserve">the </w:t>
      </w:r>
      <w:r w:rsidR="00CE1782" w:rsidRPr="001D5A08">
        <w:lastRenderedPageBreak/>
        <w:t xml:space="preserve">condition evaluate </w:t>
      </w:r>
      <w:proofErr w:type="gramStart"/>
      <w:r w:rsidR="00CE1782" w:rsidRPr="001D5A08">
        <w:t>to</w:t>
      </w:r>
      <w:proofErr w:type="gramEnd"/>
      <w:r w:rsidR="00CE1782" w:rsidRPr="001D5A08">
        <w:t xml:space="preserve"> </w:t>
      </w:r>
      <w:r w:rsidR="00CE1782" w:rsidRPr="00AE40BB">
        <w:rPr>
          <w:rStyle w:val="Literal"/>
        </w:rPr>
        <w:t>false</w:t>
      </w:r>
      <w:r w:rsidR="00CE1782" w:rsidRPr="001D5A08">
        <w:t xml:space="preserve">. If you don’t provide an </w:t>
      </w:r>
      <w:r w:rsidR="00CE1782" w:rsidRPr="00E61177">
        <w:rPr>
          <w:rStyle w:val="Literal"/>
        </w:rPr>
        <w:t>else</w:t>
      </w:r>
      <w:r w:rsidR="00CE1782" w:rsidRPr="001D5A08">
        <w:t xml:space="preserve"> expression and</w:t>
      </w:r>
      <w:r w:rsidR="00E61177">
        <w:t xml:space="preserve"> </w:t>
      </w:r>
      <w:r w:rsidR="00CE1782" w:rsidRPr="001D5A08">
        <w:t xml:space="preserve">the condition is </w:t>
      </w:r>
      <w:r w:rsidR="00CE1782" w:rsidRPr="00AE40BB">
        <w:rPr>
          <w:rStyle w:val="Literal"/>
        </w:rPr>
        <w:t>false</w:t>
      </w:r>
      <w:r w:rsidR="00CE1782" w:rsidRPr="001D5A08">
        <w:t xml:space="preserve">, the program will just skip the </w:t>
      </w:r>
      <w:r w:rsidR="00CE1782" w:rsidRPr="00E61177">
        <w:rPr>
          <w:rStyle w:val="Literal"/>
        </w:rPr>
        <w:t>if</w:t>
      </w:r>
      <w:r w:rsidR="00CE1782" w:rsidRPr="00CE1782">
        <w:rPr>
          <w:lang w:eastAsia="en-GB"/>
        </w:rPr>
        <w:t xml:space="preserve"> block and move on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to the next bit of code.</w:t>
      </w:r>
      <w:r>
        <w:rPr>
          <w:lang w:eastAsia="en-GB"/>
        </w:rPr>
        <w:fldChar w:fldCharType="begin"/>
      </w:r>
      <w:r>
        <w:instrText xml:space="preserve"> XE "else keyword endRange" </w:instrText>
      </w:r>
      <w:r>
        <w:rPr>
          <w:lang w:eastAsia="en-GB"/>
        </w:rPr>
        <w:fldChar w:fldCharType="end"/>
      </w:r>
    </w:p>
    <w:p w14:paraId="30C8579D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Try running this code; you should see the following output:</w:t>
      </w:r>
    </w:p>
    <w:p w14:paraId="10D5FF79" w14:textId="6CA9B8E5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7CB68BD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021F8A81" w14:textId="2DC90F2B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</w:t>
      </w:r>
      <w:ins w:id="134" w:author="Chris Krycho" w:date="2025-02-14T11:15:00Z" w16du:dateUtc="2025-02-14T18:15:00Z">
        <w:r w:rsidR="003D290A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135" w:author="Chris Krycho" w:date="2025-02-14T11:15:00Z" w16du:dateUtc="2025-02-14T18:15:00Z">
        <w:r w:rsidR="003D290A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0.31s</w:t>
      </w:r>
    </w:p>
    <w:p w14:paraId="0F1130C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2189522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condition was true</w:t>
      </w:r>
    </w:p>
    <w:p w14:paraId="2C21AFC9" w14:textId="2C05639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Let’s try changing the value of </w:t>
      </w:r>
      <w:r w:rsidRPr="00E61177">
        <w:rPr>
          <w:rStyle w:val="Literal"/>
        </w:rPr>
        <w:t>number</w:t>
      </w:r>
      <w:r w:rsidRPr="001D5A08">
        <w:t xml:space="preserve"> to a value that makes the condition</w:t>
      </w:r>
      <w:r w:rsidR="00E61177">
        <w:t xml:space="preserve"> </w:t>
      </w:r>
      <w:r w:rsidRPr="00E61177">
        <w:rPr>
          <w:rStyle w:val="Literal"/>
        </w:rPr>
        <w:t>false</w:t>
      </w:r>
      <w:r w:rsidRPr="00CE1782">
        <w:rPr>
          <w:lang w:eastAsia="en-GB"/>
        </w:rPr>
        <w:t xml:space="preserve"> to see what happens:</w:t>
      </w:r>
    </w:p>
    <w:p w14:paraId="2361710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</w:t>
      </w:r>
      <w:proofErr w:type="gramStart"/>
      <w:r w:rsidRPr="00CE1782">
        <w:rPr>
          <w:lang w:eastAsia="en-GB"/>
        </w:rPr>
        <w:t>7;</w:t>
      </w:r>
      <w:proofErr w:type="gramEnd"/>
    </w:p>
    <w:p w14:paraId="6C3A36E4" w14:textId="77777777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Run the program again, and look at the output:</w:t>
      </w:r>
    </w:p>
    <w:p w14:paraId="1058B3C1" w14:textId="6297D10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35F4AE6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06D2B315" w14:textId="597F15CE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</w:t>
      </w:r>
      <w:ins w:id="136" w:author="Chris Krycho" w:date="2025-02-14T11:16:00Z" w16du:dateUtc="2025-02-14T18:16:00Z">
        <w:r w:rsidR="00495D37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137" w:author="Chris Krycho" w:date="2025-02-14T11:16:00Z" w16du:dateUtc="2025-02-14T18:16:00Z">
        <w:r w:rsidR="00495D37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0.31s</w:t>
      </w:r>
    </w:p>
    <w:p w14:paraId="5C2CD9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3F9009A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condition was false</w:t>
      </w:r>
    </w:p>
    <w:p w14:paraId="13CE8F5B" w14:textId="058D8AE1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It’s also worth noting that the condition in this code </w:t>
      </w:r>
      <w:r w:rsidRPr="00675E74">
        <w:rPr>
          <w:rStyle w:val="Italic"/>
        </w:rPr>
        <w:t>must</w:t>
      </w:r>
      <w:r w:rsidRPr="001D5A08">
        <w:t xml:space="preserve"> be a </w:t>
      </w:r>
      <w:proofErr w:type="spellStart"/>
      <w:r w:rsidRPr="00E61177">
        <w:rPr>
          <w:rStyle w:val="Literal"/>
        </w:rPr>
        <w:t>bool</w:t>
      </w:r>
      <w:proofErr w:type="spellEnd"/>
      <w:r w:rsidRPr="001D5A08">
        <w:t>. If</w:t>
      </w:r>
      <w:r w:rsidR="00E61177">
        <w:t xml:space="preserve"> </w:t>
      </w:r>
      <w:r w:rsidRPr="001D5A08">
        <w:t xml:space="preserve">the condition isn’t a </w:t>
      </w:r>
      <w:r w:rsidRPr="00E61177">
        <w:rPr>
          <w:rStyle w:val="Literal"/>
        </w:rPr>
        <w:t>bool</w:t>
      </w:r>
      <w:r w:rsidRPr="00CE1782">
        <w:rPr>
          <w:lang w:eastAsia="en-GB"/>
        </w:rPr>
        <w:t>, we’ll get an error. For example, try running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following code:</w:t>
      </w:r>
    </w:p>
    <w:p w14:paraId="765E4110" w14:textId="25B2B8CB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8F30D0F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3F48B0D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</w:t>
      </w:r>
      <w:proofErr w:type="gramStart"/>
      <w:r w:rsidRPr="00CE1782">
        <w:rPr>
          <w:lang w:eastAsia="en-GB"/>
        </w:rPr>
        <w:t>3;</w:t>
      </w:r>
      <w:proofErr w:type="gramEnd"/>
    </w:p>
    <w:p w14:paraId="62B62C3B" w14:textId="77777777" w:rsidR="00CE1782" w:rsidRPr="00CE1782" w:rsidRDefault="00CE1782" w:rsidP="00675E74">
      <w:pPr>
        <w:pStyle w:val="Code"/>
        <w:rPr>
          <w:lang w:eastAsia="en-GB"/>
        </w:rPr>
      </w:pPr>
    </w:p>
    <w:p w14:paraId="01CBCFB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{</w:t>
      </w:r>
    </w:p>
    <w:p w14:paraId="02ED6C9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"number was three");</w:t>
      </w:r>
    </w:p>
    <w:p w14:paraId="696C8C8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0458823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28936E0" w14:textId="3097DFFD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if</w:t>
      </w:r>
      <w:r w:rsidRPr="001D5A08">
        <w:t xml:space="preserve"> condition evaluates to a value of </w:t>
      </w:r>
      <w:r w:rsidRPr="00E61177">
        <w:rPr>
          <w:rStyle w:val="Literal"/>
        </w:rPr>
        <w:t>3</w:t>
      </w:r>
      <w:r w:rsidRPr="00CE1782">
        <w:rPr>
          <w:lang w:eastAsia="en-GB"/>
        </w:rPr>
        <w:t xml:space="preserve"> this time, and Rust throws 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error:</w:t>
      </w:r>
    </w:p>
    <w:p w14:paraId="750B0B9C" w14:textId="0B9EA54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43C9508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1D22A0B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error[E0308]: mismatched types</w:t>
      </w:r>
    </w:p>
    <w:p w14:paraId="547C27E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--&gt; </w:t>
      </w:r>
      <w:proofErr w:type="spellStart"/>
      <w:r w:rsidRPr="00CE1782">
        <w:rPr>
          <w:lang w:eastAsia="en-GB"/>
        </w:rPr>
        <w:t>src</w:t>
      </w:r>
      <w:proofErr w:type="spellEnd"/>
      <w:r w:rsidRPr="00CE1782">
        <w:rPr>
          <w:lang w:eastAsia="en-GB"/>
        </w:rPr>
        <w:t>/main.rs:4:8</w:t>
      </w:r>
    </w:p>
    <w:p w14:paraId="3A13B5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211ADE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4 |     if number {</w:t>
      </w:r>
    </w:p>
    <w:p w14:paraId="1ED0524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|        ^^^^^^ expected `bool`, found integer</w:t>
      </w:r>
    </w:p>
    <w:p w14:paraId="38F20B45" w14:textId="157AE98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error indicates that Rust expected a </w:t>
      </w:r>
      <w:r w:rsidRPr="00E61177">
        <w:rPr>
          <w:rStyle w:val="Literal"/>
        </w:rPr>
        <w:t>bool</w:t>
      </w:r>
      <w:r w:rsidRPr="001D5A08">
        <w:t xml:space="preserve"> but got an integer. Unlike</w:t>
      </w:r>
      <w:r w:rsidR="00E61177">
        <w:t xml:space="preserve"> </w:t>
      </w:r>
      <w:r w:rsidRPr="001D5A08">
        <w:t>languages such as Ruby and JavaScript, Rust will not automatically try to</w:t>
      </w:r>
      <w:r w:rsidR="00E61177">
        <w:t xml:space="preserve"> </w:t>
      </w:r>
      <w:r w:rsidRPr="001D5A08">
        <w:t>convert non-Boolean types to a Boolean. You must be explicit and always provide</w:t>
      </w:r>
      <w:r w:rsidR="00E61177">
        <w:t xml:space="preserve"> </w:t>
      </w:r>
      <w:proofErr w:type="spellStart"/>
      <w:r w:rsidRPr="00E61177">
        <w:rPr>
          <w:rStyle w:val="Literal"/>
        </w:rPr>
        <w:t>if</w:t>
      </w:r>
      <w:proofErr w:type="spellEnd"/>
      <w:r w:rsidRPr="001D5A08">
        <w:t xml:space="preserve"> with a Boolean as its condition. If we want the </w:t>
      </w:r>
      <w:r w:rsidRPr="00E61177">
        <w:rPr>
          <w:rStyle w:val="Literal"/>
        </w:rPr>
        <w:t>if</w:t>
      </w:r>
      <w:r w:rsidRPr="001D5A08">
        <w:t xml:space="preserve"> code block to run</w:t>
      </w:r>
      <w:r w:rsidR="00E61177">
        <w:t xml:space="preserve"> </w:t>
      </w:r>
      <w:r w:rsidRPr="001D5A08">
        <w:t xml:space="preserve">only when a number is not equal to </w:t>
      </w:r>
      <w:r w:rsidRPr="00E61177">
        <w:rPr>
          <w:rStyle w:val="Literal"/>
        </w:rPr>
        <w:t>0</w:t>
      </w:r>
      <w:r w:rsidRPr="001D5A08">
        <w:t xml:space="preserve">, for example, we can change the </w:t>
      </w:r>
      <w:r w:rsidRPr="00E61177">
        <w:rPr>
          <w:rStyle w:val="Literal"/>
        </w:rPr>
        <w:t>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 to the following:</w:t>
      </w:r>
    </w:p>
    <w:p w14:paraId="38A731DB" w14:textId="5468135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lastRenderedPageBreak/>
        <w:t>src/main.rs</w:t>
      </w:r>
    </w:p>
    <w:p w14:paraId="01306598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38B6333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</w:t>
      </w:r>
      <w:proofErr w:type="gramStart"/>
      <w:r w:rsidRPr="00CE1782">
        <w:rPr>
          <w:lang w:eastAsia="en-GB"/>
        </w:rPr>
        <w:t>3;</w:t>
      </w:r>
      <w:proofErr w:type="gramEnd"/>
    </w:p>
    <w:p w14:paraId="40D69068" w14:textId="77777777" w:rsidR="00CE1782" w:rsidRPr="00CE1782" w:rsidRDefault="00CE1782" w:rsidP="00675E74">
      <w:pPr>
        <w:pStyle w:val="Code"/>
        <w:rPr>
          <w:lang w:eastAsia="en-GB"/>
        </w:rPr>
      </w:pPr>
    </w:p>
    <w:p w14:paraId="026EAE2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</w:t>
      </w:r>
      <w:proofErr w:type="gramStart"/>
      <w:r w:rsidRPr="00CE1782">
        <w:rPr>
          <w:lang w:eastAsia="en-GB"/>
        </w:rPr>
        <w:t>number !</w:t>
      </w:r>
      <w:proofErr w:type="gramEnd"/>
      <w:r w:rsidRPr="00CE1782">
        <w:rPr>
          <w:lang w:eastAsia="en-GB"/>
        </w:rPr>
        <w:t>= 0 {</w:t>
      </w:r>
    </w:p>
    <w:p w14:paraId="6B1C469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"number was something other than zero");</w:t>
      </w:r>
    </w:p>
    <w:p w14:paraId="36CC03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4BA3498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52490BB2" w14:textId="77777777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Running this code will print </w:t>
      </w:r>
      <w:r w:rsidRPr="00E61177">
        <w:rPr>
          <w:rStyle w:val="Literal"/>
        </w:rPr>
        <w:t>number was something other than zero</w:t>
      </w:r>
      <w:r w:rsidRPr="00CE1782">
        <w:rPr>
          <w:lang w:eastAsia="en-GB"/>
        </w:rPr>
        <w:t>.</w:t>
      </w:r>
    </w:p>
    <w:bookmarkStart w:id="138" w:name="handling-multiple-conditions-with-`else-"/>
    <w:bookmarkStart w:id="139" w:name="_Toc105758597"/>
    <w:bookmarkStart w:id="140" w:name="_Toc106887996"/>
    <w:bookmarkEnd w:id="138"/>
    <w:p w14:paraId="5752A054" w14:textId="5286F0DF" w:rsidR="00CE1782" w:rsidRPr="00CE1782" w:rsidRDefault="003F658C" w:rsidP="00980CCA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"else if expression startRange" </w:instrText>
      </w:r>
      <w:r>
        <w:rPr>
          <w:lang w:eastAsia="en-GB"/>
        </w:rPr>
        <w:fldChar w:fldCharType="end"/>
      </w:r>
      <w:r w:rsidR="00CE1782" w:rsidRPr="001D5A08">
        <w:t xml:space="preserve">Handling Multiple Conditions with </w:t>
      </w:r>
      <w:r w:rsidR="00CE1782" w:rsidRPr="00675E74">
        <w:t>else if</w:t>
      </w:r>
      <w:bookmarkEnd w:id="139"/>
      <w:bookmarkEnd w:id="140"/>
    </w:p>
    <w:p w14:paraId="17DD893D" w14:textId="7D281026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You can use multiple conditions by combining </w:t>
      </w:r>
      <w:r w:rsidRPr="00E61177">
        <w:rPr>
          <w:rStyle w:val="Literal"/>
        </w:rPr>
        <w:t>if</w:t>
      </w:r>
      <w:r w:rsidRPr="001D5A08">
        <w:t xml:space="preserve"> and </w:t>
      </w:r>
      <w:r w:rsidRPr="00E61177">
        <w:rPr>
          <w:rStyle w:val="Literal"/>
        </w:rPr>
        <w:t>else</w:t>
      </w:r>
      <w:r w:rsidRPr="001D5A08">
        <w:t xml:space="preserve"> in an </w:t>
      </w:r>
      <w:r w:rsidRPr="00E61177">
        <w:rPr>
          <w:rStyle w:val="Literal"/>
        </w:rPr>
        <w:t>else 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expression. For example:</w:t>
      </w:r>
    </w:p>
    <w:p w14:paraId="28E6B105" w14:textId="37BA06E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3521C7B6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6BF7621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</w:t>
      </w:r>
      <w:proofErr w:type="gramStart"/>
      <w:r w:rsidRPr="00CE1782">
        <w:rPr>
          <w:lang w:eastAsia="en-GB"/>
        </w:rPr>
        <w:t>6;</w:t>
      </w:r>
      <w:proofErr w:type="gramEnd"/>
    </w:p>
    <w:p w14:paraId="0C7BD9F1" w14:textId="77777777" w:rsidR="00CE1782" w:rsidRPr="00CE1782" w:rsidRDefault="00CE1782" w:rsidP="00675E74">
      <w:pPr>
        <w:pStyle w:val="Code"/>
        <w:rPr>
          <w:lang w:eastAsia="en-GB"/>
        </w:rPr>
      </w:pPr>
    </w:p>
    <w:p w14:paraId="0664992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if number % 4 == 0 {</w:t>
      </w:r>
    </w:p>
    <w:p w14:paraId="5C53C27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"number is divisible by 4");</w:t>
      </w:r>
    </w:p>
    <w:p w14:paraId="1457EE2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if number % 3 == 0 {</w:t>
      </w:r>
    </w:p>
    <w:p w14:paraId="0C590ED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"number is divisible by 3");</w:t>
      </w:r>
    </w:p>
    <w:p w14:paraId="4F9BF7F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if number % 2 == 0 {</w:t>
      </w:r>
    </w:p>
    <w:p w14:paraId="2D83D9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"number is divisible by 2");</w:t>
      </w:r>
    </w:p>
    <w:p w14:paraId="363ED45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 else {</w:t>
      </w:r>
    </w:p>
    <w:p w14:paraId="2365C63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"number is not divisible by 4, 3, or 2");</w:t>
      </w:r>
    </w:p>
    <w:p w14:paraId="1271B19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2EB72C5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42C3BA7" w14:textId="00712DED" w:rsidR="00CE1782" w:rsidRPr="00CE1782" w:rsidRDefault="00CE1782" w:rsidP="00390432">
      <w:pPr>
        <w:pStyle w:val="Body"/>
        <w:rPr>
          <w:lang w:eastAsia="en-GB"/>
        </w:rPr>
      </w:pPr>
      <w:r w:rsidRPr="00CE1782">
        <w:rPr>
          <w:lang w:eastAsia="en-GB"/>
        </w:rPr>
        <w:t>This program has four possible paths it can take. After running it, you should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see the following output:</w:t>
      </w:r>
    </w:p>
    <w:p w14:paraId="6FF944CA" w14:textId="4488C8FB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48D0F26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12EFCDA8" w14:textId="111552DE" w:rsidR="00CE1782" w:rsidRPr="00CE1782" w:rsidRDefault="00CE1782" w:rsidP="00675E74">
      <w:pPr>
        <w:pStyle w:val="Code"/>
        <w:rPr>
          <w:lang w:eastAsia="en-GB"/>
        </w:rPr>
      </w:pPr>
      <w:bookmarkStart w:id="141" w:name="OLE_LINK15"/>
      <w:r w:rsidRPr="00CE1782">
        <w:rPr>
          <w:lang w:eastAsia="en-GB"/>
        </w:rPr>
        <w:t xml:space="preserve">    Finished </w:t>
      </w:r>
      <w:ins w:id="142" w:author="Chris Krycho" w:date="2025-02-14T11:16:00Z" w16du:dateUtc="2025-02-14T18:16:00Z">
        <w:r w:rsidR="001A27A1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143" w:author="Chris Krycho" w:date="2025-02-14T11:16:00Z" w16du:dateUtc="2025-02-14T18:16:00Z">
        <w:r w:rsidR="001A27A1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0.31s</w:t>
      </w:r>
    </w:p>
    <w:bookmarkEnd w:id="141"/>
    <w:p w14:paraId="14B16C0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7589A1F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number is divisible by 3</w:t>
      </w:r>
    </w:p>
    <w:p w14:paraId="3C16F8F0" w14:textId="2269293C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When this program executes, it checks each </w:t>
      </w:r>
      <w:r w:rsidRPr="00E61177">
        <w:rPr>
          <w:rStyle w:val="Literal"/>
        </w:rPr>
        <w:t>if</w:t>
      </w:r>
      <w:r w:rsidRPr="001D5A08">
        <w:t xml:space="preserve"> expression in turn and executes</w:t>
      </w:r>
      <w:r w:rsidR="00E61177">
        <w:t xml:space="preserve"> </w:t>
      </w:r>
      <w:r w:rsidRPr="001D5A08">
        <w:t xml:space="preserve">the first body for which the condition </w:t>
      </w:r>
      <w:r w:rsidR="008E1648">
        <w:t>evaluates to</w:t>
      </w:r>
      <w:r w:rsidR="008E1648" w:rsidRPr="001D5A08">
        <w:t xml:space="preserve"> </w:t>
      </w:r>
      <w:r w:rsidRPr="00AE40BB">
        <w:rPr>
          <w:rStyle w:val="Literal"/>
        </w:rPr>
        <w:t>true</w:t>
      </w:r>
      <w:r w:rsidRPr="001D5A08">
        <w:t>. Note that even though 6 is</w:t>
      </w:r>
      <w:r w:rsidR="00E61177">
        <w:t xml:space="preserve"> </w:t>
      </w:r>
      <w:r w:rsidRPr="001D5A08">
        <w:t xml:space="preserve">divisible by 2, we don’t see the output </w:t>
      </w:r>
      <w:r w:rsidRPr="00E61177">
        <w:rPr>
          <w:rStyle w:val="Literal"/>
        </w:rPr>
        <w:t>number is divisible by 2</w:t>
      </w:r>
      <w:r w:rsidRPr="001D5A08">
        <w:t>, nor do we</w:t>
      </w:r>
      <w:r w:rsidR="00E61177">
        <w:t xml:space="preserve"> </w:t>
      </w:r>
      <w:r w:rsidRPr="001D5A08">
        <w:t xml:space="preserve">see the </w:t>
      </w:r>
      <w:r w:rsidRPr="00E61177">
        <w:rPr>
          <w:rStyle w:val="Literal"/>
        </w:rPr>
        <w:t>number is not divisible by 4, 3, or 2</w:t>
      </w:r>
      <w:r w:rsidRPr="001D5A08">
        <w:t xml:space="preserve"> text from the </w:t>
      </w:r>
      <w:r w:rsidRPr="00E61177">
        <w:rPr>
          <w:rStyle w:val="Literal"/>
        </w:rPr>
        <w:t>else</w:t>
      </w:r>
      <w:r w:rsidRPr="00CE1782">
        <w:rPr>
          <w:lang w:eastAsia="en-GB"/>
        </w:rPr>
        <w:t xml:space="preserve"> block.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That’s because Rust only executes the block for the first </w:t>
      </w:r>
      <w:r w:rsidRPr="00AE40BB">
        <w:rPr>
          <w:rStyle w:val="Literal"/>
        </w:rPr>
        <w:t>true</w:t>
      </w:r>
      <w:r w:rsidRPr="00CE1782">
        <w:rPr>
          <w:lang w:eastAsia="en-GB"/>
        </w:rPr>
        <w:t xml:space="preserve"> condition, and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once it finds one, it doesn’t even check the rest.</w:t>
      </w:r>
    </w:p>
    <w:p w14:paraId="5858ED39" w14:textId="3E9E133B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Using too many </w:t>
      </w:r>
      <w:r w:rsidRPr="00E61177">
        <w:rPr>
          <w:rStyle w:val="Literal"/>
        </w:rPr>
        <w:t>else if</w:t>
      </w:r>
      <w:r w:rsidRPr="001D5A08">
        <w:t xml:space="preserve"> expressions can clutter your code, so if you have more</w:t>
      </w:r>
      <w:r w:rsidR="00E61177">
        <w:t xml:space="preserve"> </w:t>
      </w:r>
      <w:r w:rsidRPr="001D5A08">
        <w:t xml:space="preserve">than one, you might want to refactor your code. </w:t>
      </w:r>
      <w:proofErr w:type="spellStart"/>
      <w:r w:rsidR="007025DA" w:rsidRPr="007C2DB9">
        <w:rPr>
          <w:rStyle w:val="Xref"/>
        </w:rPr>
        <w:t>Chapter</w:t>
      </w:r>
      <w:proofErr w:type="spellEnd"/>
      <w:r w:rsidRPr="007C2DB9">
        <w:rPr>
          <w:rStyle w:val="Xref"/>
        </w:rPr>
        <w:t xml:space="preserve"> 6</w:t>
      </w:r>
      <w:r w:rsidRPr="001D5A08">
        <w:t xml:space="preserve"> describes a powerful</w:t>
      </w:r>
      <w:r w:rsidR="00E61177">
        <w:t xml:space="preserve"> </w:t>
      </w:r>
      <w:r w:rsidRPr="001D5A08">
        <w:t xml:space="preserve">Rust branching construct called </w:t>
      </w:r>
      <w:r w:rsidRPr="00E61177">
        <w:rPr>
          <w:rStyle w:val="Literal"/>
        </w:rPr>
        <w:t>match</w:t>
      </w:r>
      <w:r w:rsidRPr="00CE1782">
        <w:rPr>
          <w:lang w:eastAsia="en-GB"/>
        </w:rPr>
        <w:t xml:space="preserve"> for these cases.</w:t>
      </w:r>
      <w:r w:rsidR="00520342" w:rsidRPr="00520342">
        <w:rPr>
          <w:lang w:eastAsia="en-GB"/>
        </w:rPr>
        <w:t xml:space="preserve"> </w:t>
      </w:r>
      <w:r w:rsidR="00520342">
        <w:rPr>
          <w:lang w:eastAsia="en-GB"/>
        </w:rPr>
        <w:fldChar w:fldCharType="begin"/>
      </w:r>
      <w:r w:rsidR="00520342">
        <w:instrText xml:space="preserve"> XE "else if expression endRange" </w:instrText>
      </w:r>
      <w:r w:rsidR="00520342">
        <w:rPr>
          <w:lang w:eastAsia="en-GB"/>
        </w:rPr>
        <w:fldChar w:fldCharType="end"/>
      </w:r>
    </w:p>
    <w:p w14:paraId="66917BF8" w14:textId="77777777" w:rsidR="00CE1782" w:rsidRPr="00CE1782" w:rsidRDefault="00CE1782" w:rsidP="00980CCA">
      <w:pPr>
        <w:pStyle w:val="HeadC"/>
        <w:rPr>
          <w:lang w:eastAsia="en-GB"/>
        </w:rPr>
      </w:pPr>
      <w:bookmarkStart w:id="144" w:name="using-`if`-in-a-`let`-statement"/>
      <w:bookmarkStart w:id="145" w:name="_Toc105758598"/>
      <w:bookmarkStart w:id="146" w:name="_Toc106887997"/>
      <w:bookmarkEnd w:id="144"/>
      <w:r w:rsidRPr="001D5A08">
        <w:lastRenderedPageBreak/>
        <w:t xml:space="preserve">Using </w:t>
      </w:r>
      <w:r w:rsidRPr="00675E74">
        <w:t>if</w:t>
      </w:r>
      <w:r w:rsidRPr="001D5A08">
        <w:t xml:space="preserve"> in a </w:t>
      </w:r>
      <w:r w:rsidRPr="00675E74">
        <w:t>let</w:t>
      </w:r>
      <w:r w:rsidRPr="00CE1782">
        <w:rPr>
          <w:lang w:eastAsia="en-GB"/>
        </w:rPr>
        <w:t xml:space="preserve"> Statement</w:t>
      </w:r>
      <w:bookmarkEnd w:id="145"/>
      <w:bookmarkEnd w:id="146"/>
    </w:p>
    <w:p w14:paraId="764DD83E" w14:textId="6A0E154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Because </w:t>
      </w:r>
      <w:proofErr w:type="spellStart"/>
      <w:r w:rsidRPr="00E61177">
        <w:rPr>
          <w:rStyle w:val="Literal"/>
        </w:rPr>
        <w:t>if</w:t>
      </w:r>
      <w:proofErr w:type="spellEnd"/>
      <w:r w:rsidRPr="001D5A08">
        <w:t xml:space="preserve"> is an expression, we can use it on the right side of a </w:t>
      </w:r>
      <w:r w:rsidRPr="00E61177">
        <w:rPr>
          <w:rStyle w:val="Literal"/>
        </w:rPr>
        <w:t>let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statement to assign the outcome to a variable, as in Listing 3-2.</w:t>
      </w:r>
    </w:p>
    <w:p w14:paraId="236DCC18" w14:textId="76A6DAA0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463B7B14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72ED773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condition = </w:t>
      </w:r>
      <w:proofErr w:type="gramStart"/>
      <w:r w:rsidRPr="00CE1782">
        <w:rPr>
          <w:lang w:eastAsia="en-GB"/>
        </w:rPr>
        <w:t>true;</w:t>
      </w:r>
      <w:proofErr w:type="gramEnd"/>
    </w:p>
    <w:p w14:paraId="1B0482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if condition </w:t>
      </w:r>
      <w:proofErr w:type="gramStart"/>
      <w:r w:rsidRPr="00CE1782">
        <w:rPr>
          <w:lang w:eastAsia="en-GB"/>
        </w:rPr>
        <w:t>{ 5</w:t>
      </w:r>
      <w:proofErr w:type="gramEnd"/>
      <w:r w:rsidRPr="00CE1782">
        <w:rPr>
          <w:lang w:eastAsia="en-GB"/>
        </w:rPr>
        <w:t xml:space="preserve"> } else { 6 };</w:t>
      </w:r>
    </w:p>
    <w:p w14:paraId="171247C0" w14:textId="77777777" w:rsidR="00CE1782" w:rsidRPr="00CE1782" w:rsidRDefault="00CE1782" w:rsidP="00675E74">
      <w:pPr>
        <w:pStyle w:val="Code"/>
        <w:rPr>
          <w:lang w:eastAsia="en-GB"/>
        </w:rPr>
      </w:pPr>
    </w:p>
    <w:p w14:paraId="33575E6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number is: {number}");</w:t>
      </w:r>
    </w:p>
    <w:p w14:paraId="39CC699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706377F" w14:textId="75E253F0" w:rsidR="00CE1782" w:rsidRPr="00CE1782" w:rsidRDefault="00CE1782" w:rsidP="00EB2841">
      <w:pPr>
        <w:pStyle w:val="CodeListingCaption"/>
        <w:rPr>
          <w:lang w:eastAsia="en-GB"/>
        </w:rPr>
      </w:pPr>
      <w:r w:rsidRPr="001D5A08">
        <w:t xml:space="preserve">Assigning the result of an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 to a variable</w:t>
      </w:r>
    </w:p>
    <w:p w14:paraId="4818CCFE" w14:textId="7535D0DE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number</w:t>
      </w:r>
      <w:r w:rsidRPr="001D5A08">
        <w:t xml:space="preserve"> variable will be bound to a value based on the outcome of the </w:t>
      </w:r>
      <w:r w:rsidRPr="00E61177">
        <w:rPr>
          <w:rStyle w:val="Literal"/>
        </w:rPr>
        <w:t>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expression. Run this code to see what happens:</w:t>
      </w:r>
    </w:p>
    <w:p w14:paraId="7A7D1193" w14:textId="7A79591C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2B1824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583A0BFD" w14:textId="2D94961D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</w:t>
      </w:r>
      <w:ins w:id="147" w:author="Chris Krycho" w:date="2025-02-14T11:21:00Z" w16du:dateUtc="2025-02-14T18:21:00Z">
        <w:r w:rsidR="00B3082C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148" w:author="Chris Krycho" w:date="2025-02-14T11:21:00Z" w16du:dateUtc="2025-02-14T18:21:00Z">
        <w:r w:rsidR="00B3082C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0.30s</w:t>
      </w:r>
    </w:p>
    <w:p w14:paraId="45EAD10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`target/debug/branches`</w:t>
      </w:r>
    </w:p>
    <w:p w14:paraId="5C6318B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of number is: 5</w:t>
      </w:r>
    </w:p>
    <w:p w14:paraId="60B836BD" w14:textId="26534FE0" w:rsidR="00CE1782" w:rsidRPr="00CE1782" w:rsidRDefault="00CE1782" w:rsidP="001D5A08">
      <w:pPr>
        <w:pStyle w:val="Body"/>
        <w:rPr>
          <w:lang w:eastAsia="en-GB"/>
        </w:rPr>
      </w:pPr>
      <w:r w:rsidRPr="001D5A08">
        <w:t>Remember that blocks of code evaluate to the last expression in them, and</w:t>
      </w:r>
      <w:r w:rsidR="00E61177">
        <w:t xml:space="preserve"> </w:t>
      </w:r>
      <w:r w:rsidRPr="001D5A08">
        <w:t>numbers by themselves are also expressions. In this case, the value of the</w:t>
      </w:r>
      <w:r w:rsidR="00E61177">
        <w:t xml:space="preserve"> </w:t>
      </w:r>
      <w:r w:rsidRPr="001D5A08">
        <w:t xml:space="preserve">whole </w:t>
      </w:r>
      <w:r w:rsidRPr="00E61177">
        <w:rPr>
          <w:rStyle w:val="Literal"/>
        </w:rPr>
        <w:t>if</w:t>
      </w:r>
      <w:r w:rsidRPr="001D5A08">
        <w:t xml:space="preserve"> expression depends on which block of code executes. This means the</w:t>
      </w:r>
      <w:r w:rsidR="00E61177">
        <w:t xml:space="preserve"> </w:t>
      </w:r>
      <w:r w:rsidRPr="001D5A08">
        <w:t xml:space="preserve">values that have the potential to be results from each arm of the </w:t>
      </w:r>
      <w:r w:rsidRPr="00E61177">
        <w:rPr>
          <w:rStyle w:val="Literal"/>
        </w:rPr>
        <w:t>if</w:t>
      </w:r>
      <w:r w:rsidRPr="001D5A08">
        <w:t xml:space="preserve"> must be</w:t>
      </w:r>
      <w:r w:rsidR="00E61177">
        <w:t xml:space="preserve"> </w:t>
      </w:r>
      <w:r w:rsidRPr="001D5A08">
        <w:t xml:space="preserve">the same type; in Listing 3-2, the results of both the </w:t>
      </w:r>
      <w:r w:rsidRPr="00E61177">
        <w:rPr>
          <w:rStyle w:val="Literal"/>
        </w:rPr>
        <w:t>if</w:t>
      </w:r>
      <w:r w:rsidRPr="001D5A08">
        <w:t xml:space="preserve"> arm and the </w:t>
      </w:r>
      <w:r w:rsidRPr="00E61177">
        <w:rPr>
          <w:rStyle w:val="Literal"/>
        </w:rPr>
        <w:t>else</w:t>
      </w:r>
      <w:r w:rsidR="00E61177">
        <w:t xml:space="preserve"> </w:t>
      </w:r>
      <w:r w:rsidRPr="001D5A08">
        <w:t xml:space="preserve">arm were </w:t>
      </w:r>
      <w:r w:rsidRPr="00E61177">
        <w:rPr>
          <w:rStyle w:val="Literal"/>
        </w:rPr>
        <w:t>i32</w:t>
      </w:r>
      <w:r w:rsidRPr="00CE1782">
        <w:rPr>
          <w:lang w:eastAsia="en-GB"/>
        </w:rPr>
        <w:t xml:space="preserve"> integers. If the types are mismatched, as in the following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example, we’ll get an error:</w:t>
      </w:r>
    </w:p>
    <w:p w14:paraId="1618E015" w14:textId="7A1E13BF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53593CED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21832BE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condition = </w:t>
      </w:r>
      <w:proofErr w:type="gramStart"/>
      <w:r w:rsidRPr="00CE1782">
        <w:rPr>
          <w:lang w:eastAsia="en-GB"/>
        </w:rPr>
        <w:t>true;</w:t>
      </w:r>
      <w:proofErr w:type="gramEnd"/>
    </w:p>
    <w:p w14:paraId="40376A7F" w14:textId="77777777" w:rsidR="00CE1782" w:rsidRPr="00CE1782" w:rsidRDefault="00CE1782" w:rsidP="00675E74">
      <w:pPr>
        <w:pStyle w:val="Code"/>
        <w:rPr>
          <w:lang w:eastAsia="en-GB"/>
        </w:rPr>
      </w:pPr>
    </w:p>
    <w:p w14:paraId="28FD6B7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number = if condition </w:t>
      </w:r>
      <w:proofErr w:type="gramStart"/>
      <w:r w:rsidRPr="00CE1782">
        <w:rPr>
          <w:lang w:eastAsia="en-GB"/>
        </w:rPr>
        <w:t>{ 5</w:t>
      </w:r>
      <w:proofErr w:type="gramEnd"/>
      <w:r w:rsidRPr="00CE1782">
        <w:rPr>
          <w:lang w:eastAsia="en-GB"/>
        </w:rPr>
        <w:t xml:space="preserve"> } else { "six" };</w:t>
      </w:r>
    </w:p>
    <w:p w14:paraId="1D10B290" w14:textId="77777777" w:rsidR="00CE1782" w:rsidRPr="00CE1782" w:rsidRDefault="00CE1782" w:rsidP="00675E74">
      <w:pPr>
        <w:pStyle w:val="Code"/>
        <w:rPr>
          <w:lang w:eastAsia="en-GB"/>
        </w:rPr>
      </w:pPr>
    </w:p>
    <w:p w14:paraId="249EFB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of number is: {number}");</w:t>
      </w:r>
    </w:p>
    <w:p w14:paraId="0218D3C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D80A4B4" w14:textId="703C2F0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When we try to compile this code, we’ll get an error. The </w:t>
      </w:r>
      <w:r w:rsidRPr="00E61177">
        <w:rPr>
          <w:rStyle w:val="Literal"/>
        </w:rPr>
        <w:t>if</w:t>
      </w:r>
      <w:r w:rsidRPr="001D5A08">
        <w:t xml:space="preserve"> and </w:t>
      </w:r>
      <w:r w:rsidRPr="00E61177">
        <w:rPr>
          <w:rStyle w:val="Literal"/>
        </w:rPr>
        <w:t>else</w:t>
      </w:r>
      <w:r w:rsidRPr="00CE1782">
        <w:rPr>
          <w:lang w:eastAsia="en-GB"/>
        </w:rPr>
        <w:t xml:space="preserve"> arms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have value types that are incompatible, and Rust indicates exactly where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find the problem in the </w:t>
      </w:r>
      <w:r w:rsidRPr="006664B0">
        <w:rPr>
          <w:lang w:eastAsia="en-GB"/>
        </w:rPr>
        <w:t>program</w:t>
      </w:r>
      <w:r w:rsidRPr="00CE1782">
        <w:rPr>
          <w:lang w:eastAsia="en-GB"/>
        </w:rPr>
        <w:t>:</w:t>
      </w:r>
    </w:p>
    <w:p w14:paraId="1B3B3E19" w14:textId="257A3759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4ACA121C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 Compiling branches v0.1.0 (file:///projects/branches)</w:t>
      </w:r>
    </w:p>
    <w:p w14:paraId="45258B85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>error[E0308]: `if` and `else` have incompatible types</w:t>
      </w:r>
    </w:p>
    <w:p w14:paraId="4C6654DE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--&gt; </w:t>
      </w:r>
      <w:proofErr w:type="spellStart"/>
      <w:r w:rsidRPr="00CE1782">
        <w:rPr>
          <w:lang w:eastAsia="en-GB"/>
        </w:rPr>
        <w:t>src</w:t>
      </w:r>
      <w:proofErr w:type="spellEnd"/>
      <w:r w:rsidRPr="00CE1782">
        <w:rPr>
          <w:lang w:eastAsia="en-GB"/>
        </w:rPr>
        <w:t>/main.rs:4:44</w:t>
      </w:r>
    </w:p>
    <w:p w14:paraId="0CD2A38A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</w:t>
      </w:r>
    </w:p>
    <w:p w14:paraId="07D8A546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4 |     let number = if condition </w:t>
      </w:r>
      <w:proofErr w:type="gramStart"/>
      <w:r w:rsidRPr="00CE1782">
        <w:rPr>
          <w:lang w:eastAsia="en-GB"/>
        </w:rPr>
        <w:t>{ 5</w:t>
      </w:r>
      <w:proofErr w:type="gramEnd"/>
      <w:r w:rsidRPr="00CE1782">
        <w:rPr>
          <w:lang w:eastAsia="en-GB"/>
        </w:rPr>
        <w:t xml:space="preserve"> } else { "six" };</w:t>
      </w:r>
    </w:p>
    <w:p w14:paraId="1D49347D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                                 -          ^^^^^ expected integer, found `&amp;str`</w:t>
      </w:r>
    </w:p>
    <w:p w14:paraId="1C6F72E2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lastRenderedPageBreak/>
        <w:t xml:space="preserve">  |                                 |</w:t>
      </w:r>
    </w:p>
    <w:p w14:paraId="7A9708E9" w14:textId="77777777" w:rsidR="00CE1782" w:rsidRPr="00CE1782" w:rsidRDefault="00CE1782" w:rsidP="00AE40BB">
      <w:pPr>
        <w:pStyle w:val="CodeWide"/>
        <w:rPr>
          <w:lang w:eastAsia="en-GB"/>
        </w:rPr>
      </w:pPr>
      <w:r w:rsidRPr="00CE1782">
        <w:rPr>
          <w:lang w:eastAsia="en-GB"/>
        </w:rPr>
        <w:t xml:space="preserve">  |                                 expected because of this</w:t>
      </w:r>
    </w:p>
    <w:p w14:paraId="0F3DD76C" w14:textId="25720B4C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expression in the </w:t>
      </w:r>
      <w:r w:rsidRPr="00E61177">
        <w:rPr>
          <w:rStyle w:val="Literal"/>
        </w:rPr>
        <w:t>if</w:t>
      </w:r>
      <w:r w:rsidRPr="001D5A08">
        <w:t xml:space="preserve"> block evaluates to an integer, and the expression in</w:t>
      </w:r>
      <w:r w:rsidR="00E61177">
        <w:t xml:space="preserve"> </w:t>
      </w:r>
      <w:r w:rsidRPr="001D5A08">
        <w:t xml:space="preserve">the </w:t>
      </w:r>
      <w:r w:rsidRPr="00E61177">
        <w:rPr>
          <w:rStyle w:val="Literal"/>
        </w:rPr>
        <w:t>else</w:t>
      </w:r>
      <w:r w:rsidRPr="001D5A08">
        <w:t xml:space="preserve"> block evaluates to a string. This won’t work because variables must</w:t>
      </w:r>
      <w:r w:rsidR="00E61177">
        <w:t xml:space="preserve"> </w:t>
      </w:r>
      <w:r w:rsidRPr="001D5A08">
        <w:t>have a single type, and Rust needs to know at compile time what type the</w:t>
      </w:r>
      <w:r w:rsidR="00E61177">
        <w:t xml:space="preserve"> </w:t>
      </w:r>
      <w:r w:rsidRPr="00E61177">
        <w:rPr>
          <w:rStyle w:val="Literal"/>
        </w:rPr>
        <w:t>number</w:t>
      </w:r>
      <w:r w:rsidRPr="001D5A08">
        <w:t xml:space="preserve"> variable is, definitively. Knowing the type of </w:t>
      </w:r>
      <w:r w:rsidRPr="00E61177">
        <w:rPr>
          <w:rStyle w:val="Literal"/>
        </w:rPr>
        <w:t>number</w:t>
      </w:r>
      <w:r w:rsidRPr="001D5A08">
        <w:t xml:space="preserve"> lets the</w:t>
      </w:r>
      <w:r w:rsidR="00E61177">
        <w:t xml:space="preserve"> </w:t>
      </w:r>
      <w:r w:rsidRPr="001D5A08">
        <w:t xml:space="preserve">compiler verify the type is valid everywhere we use </w:t>
      </w:r>
      <w:r w:rsidRPr="00E61177">
        <w:rPr>
          <w:rStyle w:val="Literal"/>
        </w:rPr>
        <w:t>number</w:t>
      </w:r>
      <w:r w:rsidRPr="001D5A08">
        <w:t>. Rust wouldn’t be</w:t>
      </w:r>
      <w:r w:rsidR="00E61177">
        <w:t xml:space="preserve"> </w:t>
      </w:r>
      <w:r w:rsidRPr="001D5A08">
        <w:t xml:space="preserve">able to do that if the type of </w:t>
      </w:r>
      <w:r w:rsidRPr="00E61177">
        <w:rPr>
          <w:rStyle w:val="Literal"/>
        </w:rPr>
        <w:t>number</w:t>
      </w:r>
      <w:r w:rsidRPr="00CE1782">
        <w:rPr>
          <w:lang w:eastAsia="en-GB"/>
        </w:rPr>
        <w:t xml:space="preserve"> was only determined at runtime;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compiler would be more complex and would make fewer guarantees about the code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if it had to keep track of multiple hypothetical types for any variable.</w:t>
      </w:r>
      <w:r w:rsidR="00075F14" w:rsidRPr="00075F14">
        <w:rPr>
          <w:lang w:eastAsia="en-GB"/>
        </w:rPr>
        <w:t xml:space="preserve"> </w:t>
      </w:r>
      <w:r w:rsidR="00075F14">
        <w:rPr>
          <w:lang w:eastAsia="en-GB"/>
        </w:rPr>
        <w:fldChar w:fldCharType="begin"/>
      </w:r>
      <w:r w:rsidR="00075F14">
        <w:instrText xml:space="preserve"> XE "if keyword endRange" </w:instrText>
      </w:r>
      <w:r w:rsidR="00075F14">
        <w:rPr>
          <w:lang w:eastAsia="en-GB"/>
        </w:rPr>
        <w:fldChar w:fldCharType="end"/>
      </w:r>
    </w:p>
    <w:p w14:paraId="527DF89D" w14:textId="77777777" w:rsidR="00CE1782" w:rsidRPr="00CE1782" w:rsidRDefault="00CE1782" w:rsidP="00675E74">
      <w:pPr>
        <w:pStyle w:val="HeadB"/>
        <w:rPr>
          <w:lang w:eastAsia="en-GB"/>
        </w:rPr>
      </w:pPr>
      <w:bookmarkStart w:id="149" w:name="repetition-with-loops"/>
      <w:bookmarkStart w:id="150" w:name="_Toc105758599"/>
      <w:bookmarkStart w:id="151" w:name="_Toc106887998"/>
      <w:bookmarkEnd w:id="149"/>
      <w:r w:rsidRPr="00CE1782">
        <w:rPr>
          <w:lang w:eastAsia="en-GB"/>
        </w:rPr>
        <w:t>Repetition with Loops</w:t>
      </w:r>
      <w:bookmarkEnd w:id="150"/>
      <w:bookmarkEnd w:id="151"/>
    </w:p>
    <w:p w14:paraId="45B78995" w14:textId="709B4333" w:rsidR="00CE1782" w:rsidRPr="00CE1782" w:rsidRDefault="00CE1782" w:rsidP="001D5A08">
      <w:pPr>
        <w:pStyle w:val="Body"/>
        <w:rPr>
          <w:lang w:eastAsia="en-GB"/>
        </w:rPr>
      </w:pPr>
      <w:r w:rsidRPr="001D5A08">
        <w:t>It’s often useful to execute a block of code more than once. For this task,</w:t>
      </w:r>
      <w:r w:rsidR="00E61177">
        <w:t xml:space="preserve"> </w:t>
      </w:r>
      <w:r w:rsidRPr="001D5A08">
        <w:t xml:space="preserve">Rust provides several </w:t>
      </w:r>
      <w:r w:rsidRPr="00675E74">
        <w:rPr>
          <w:rStyle w:val="Italic"/>
        </w:rPr>
        <w:t>loops</w:t>
      </w:r>
      <w:r w:rsidRPr="001D5A08">
        <w:t>, which will run through the code inside the loop</w:t>
      </w:r>
      <w:r w:rsidR="00E61177">
        <w:t xml:space="preserve"> </w:t>
      </w:r>
      <w:r w:rsidRPr="001D5A08">
        <w:t>body to the end and then start immediately back at the beginning. To</w:t>
      </w:r>
      <w:r w:rsidR="00E61177">
        <w:t xml:space="preserve"> </w:t>
      </w:r>
      <w:r w:rsidRPr="001D5A08">
        <w:t xml:space="preserve">experiment with loops, let’s make a new project called </w:t>
      </w:r>
      <w:r w:rsidRPr="00675E74">
        <w:rPr>
          <w:rStyle w:val="Italic"/>
        </w:rPr>
        <w:t>loops</w:t>
      </w:r>
      <w:r w:rsidRPr="00CE1782">
        <w:rPr>
          <w:lang w:eastAsia="en-GB"/>
        </w:rPr>
        <w:t>.</w:t>
      </w:r>
    </w:p>
    <w:p w14:paraId="2D25FE35" w14:textId="77777777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Rust has three kinds of loops: </w:t>
      </w:r>
      <w:r w:rsidRPr="00E61177">
        <w:rPr>
          <w:rStyle w:val="Literal"/>
        </w:rPr>
        <w:t>loop</w:t>
      </w:r>
      <w:r w:rsidRPr="001D5A08">
        <w:t xml:space="preserve">, </w:t>
      </w:r>
      <w:r w:rsidRPr="00E61177">
        <w:rPr>
          <w:rStyle w:val="Literal"/>
        </w:rPr>
        <w:t>while</w:t>
      </w:r>
      <w:r w:rsidRPr="001D5A08">
        <w:t xml:space="preserve">, and </w:t>
      </w:r>
      <w:r w:rsidRPr="00E61177">
        <w:rPr>
          <w:rStyle w:val="Literal"/>
        </w:rPr>
        <w:t>for</w:t>
      </w:r>
      <w:r w:rsidRPr="00CE1782">
        <w:rPr>
          <w:lang w:eastAsia="en-GB"/>
        </w:rPr>
        <w:t>. Let’s try each one.</w:t>
      </w:r>
    </w:p>
    <w:bookmarkStart w:id="152" w:name="repeating-code-with-`loop`"/>
    <w:bookmarkStart w:id="153" w:name="_Toc105758600"/>
    <w:bookmarkStart w:id="154" w:name="_Toc106887999"/>
    <w:bookmarkEnd w:id="152"/>
    <w:p w14:paraId="2596125E" w14:textId="15686870" w:rsidR="00CE1782" w:rsidRPr="00CE1782" w:rsidRDefault="00834295" w:rsidP="00980CCA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"loop keyword startRange" </w:instrText>
      </w:r>
      <w:r>
        <w:rPr>
          <w:lang w:eastAsia="en-GB"/>
        </w:rPr>
        <w:fldChar w:fldCharType="end"/>
      </w:r>
      <w:r w:rsidR="00CE1782" w:rsidRPr="001D5A08">
        <w:t xml:space="preserve">Repeating Code with </w:t>
      </w:r>
      <w:r w:rsidR="00CE1782" w:rsidRPr="00675E74">
        <w:t>loop</w:t>
      </w:r>
      <w:bookmarkEnd w:id="153"/>
      <w:bookmarkEnd w:id="154"/>
    </w:p>
    <w:p w14:paraId="094B7532" w14:textId="07BE3983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</w:t>
      </w:r>
      <w:r w:rsidRPr="00E61177">
        <w:rPr>
          <w:rStyle w:val="Literal"/>
        </w:rPr>
        <w:t>loop</w:t>
      </w:r>
      <w:r w:rsidRPr="00CE1782">
        <w:rPr>
          <w:lang w:eastAsia="en-GB"/>
        </w:rPr>
        <w:t xml:space="preserve"> keyword tells Rust to execute a block of code </w:t>
      </w:r>
      <w:proofErr w:type="gramStart"/>
      <w:r w:rsidRPr="00CE1782">
        <w:rPr>
          <w:lang w:eastAsia="en-GB"/>
        </w:rPr>
        <w:t>over and over again</w:t>
      </w:r>
      <w:proofErr w:type="gramEnd"/>
      <w:r w:rsidR="00E61177">
        <w:rPr>
          <w:lang w:eastAsia="en-GB"/>
        </w:rPr>
        <w:t xml:space="preserve"> </w:t>
      </w:r>
      <w:r w:rsidRPr="00CE1782">
        <w:rPr>
          <w:lang w:eastAsia="en-GB"/>
        </w:rPr>
        <w:t>forever or until you explicitly tell it to stop.</w:t>
      </w:r>
    </w:p>
    <w:p w14:paraId="2EDBB8DC" w14:textId="4D71A4A2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As an example, change the </w:t>
      </w:r>
      <w:r w:rsidRPr="00675E74">
        <w:rPr>
          <w:rStyle w:val="Italic"/>
        </w:rPr>
        <w:t>src/main.rs</w:t>
      </w:r>
      <w:r w:rsidRPr="001D5A08">
        <w:t xml:space="preserve"> file in your </w:t>
      </w:r>
      <w:r w:rsidRPr="00675E74">
        <w:rPr>
          <w:rStyle w:val="Italic"/>
        </w:rPr>
        <w:t>loops</w:t>
      </w:r>
      <w:r w:rsidRPr="00CE1782">
        <w:rPr>
          <w:lang w:eastAsia="en-GB"/>
        </w:rPr>
        <w:t xml:space="preserve"> directory to look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like this:</w:t>
      </w:r>
    </w:p>
    <w:p w14:paraId="3E4FA484" w14:textId="6EE88EAE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10673891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62F1D9A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loop {</w:t>
      </w:r>
    </w:p>
    <w:p w14:paraId="7336F63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"again!");</w:t>
      </w:r>
    </w:p>
    <w:p w14:paraId="1E90781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275B072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6A2E6158" w14:textId="3E88E06F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When we run this program, we’ll see </w:t>
      </w:r>
      <w:r w:rsidRPr="00E61177">
        <w:rPr>
          <w:rStyle w:val="Literal"/>
        </w:rPr>
        <w:t>again!</w:t>
      </w:r>
      <w:r w:rsidRPr="00CE1782">
        <w:rPr>
          <w:lang w:eastAsia="en-GB"/>
        </w:rPr>
        <w:t xml:space="preserve"> printed over and over continuously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until we stop the program manually. Most terminals support the keyboard shortcut</w:t>
      </w:r>
      <w:r w:rsidR="00E61177">
        <w:rPr>
          <w:lang w:eastAsia="en-GB"/>
        </w:rPr>
        <w:t xml:space="preserve"> </w:t>
      </w:r>
      <w:r w:rsidRPr="00AE40BB">
        <w:rPr>
          <w:rStyle w:val="KeyCaps"/>
        </w:rPr>
        <w:t>ctrl</w:t>
      </w:r>
      <w:r w:rsidRPr="00E946D7">
        <w:t>-</w:t>
      </w:r>
      <w:r w:rsidR="00E946D7">
        <w:t>C</w:t>
      </w:r>
      <w:r w:rsidR="00304CFA">
        <w:rPr>
          <w:lang w:eastAsia="en-GB"/>
        </w:rPr>
        <w:fldChar w:fldCharType="begin"/>
      </w:r>
      <w:r w:rsidR="00304CFA">
        <w:instrText xml:space="preserve"> XE "ctrl-C" </w:instrText>
      </w:r>
      <w:r w:rsidR="00304CFA">
        <w:rPr>
          <w:lang w:eastAsia="en-GB"/>
        </w:rPr>
        <w:fldChar w:fldCharType="end"/>
      </w:r>
      <w:r w:rsidRPr="00CE1782">
        <w:rPr>
          <w:lang w:eastAsia="en-GB"/>
        </w:rPr>
        <w:t xml:space="preserve"> to interrupt a program that is stuck in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 continual loop. Give it a try:</w:t>
      </w:r>
    </w:p>
    <w:p w14:paraId="105968AE" w14:textId="03395759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51118A6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loops v0.1.0 (file:///projects/loops)</w:t>
      </w:r>
    </w:p>
    <w:p w14:paraId="28F7EEF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dev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0.29s</w:t>
      </w:r>
    </w:p>
    <w:p w14:paraId="4A97F14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`target/debug/loops`</w:t>
      </w:r>
    </w:p>
    <w:p w14:paraId="4210A97B" w14:textId="77777777" w:rsidR="00CE1782" w:rsidRPr="00EB2841" w:rsidRDefault="00CE1782" w:rsidP="00675E74">
      <w:pPr>
        <w:pStyle w:val="Code"/>
      </w:pPr>
      <w:r w:rsidRPr="00EB2841">
        <w:t>again!</w:t>
      </w:r>
    </w:p>
    <w:p w14:paraId="1442A85B" w14:textId="77777777" w:rsidR="00CE1782" w:rsidRPr="00EB2841" w:rsidRDefault="00CE1782" w:rsidP="00675E74">
      <w:pPr>
        <w:pStyle w:val="Code"/>
      </w:pPr>
      <w:r w:rsidRPr="00EB2841">
        <w:t>again!</w:t>
      </w:r>
    </w:p>
    <w:p w14:paraId="5C416846" w14:textId="77777777" w:rsidR="00CE1782" w:rsidRPr="00EB2841" w:rsidRDefault="00CE1782" w:rsidP="00675E74">
      <w:pPr>
        <w:pStyle w:val="Code"/>
      </w:pPr>
      <w:r w:rsidRPr="00EB2841">
        <w:t>again!</w:t>
      </w:r>
    </w:p>
    <w:p w14:paraId="544A2EA1" w14:textId="77777777" w:rsidR="00CE1782" w:rsidRPr="00EB2841" w:rsidRDefault="00CE1782" w:rsidP="00675E74">
      <w:pPr>
        <w:pStyle w:val="Code"/>
      </w:pPr>
      <w:r w:rsidRPr="00EB2841">
        <w:t>again!</w:t>
      </w:r>
    </w:p>
    <w:p w14:paraId="3CEBB13A" w14:textId="77777777" w:rsidR="00CE1782" w:rsidRPr="00EB2841" w:rsidRDefault="00CE1782" w:rsidP="00675E74">
      <w:pPr>
        <w:pStyle w:val="Code"/>
        <w:rPr>
          <w:rStyle w:val="LiteralBold"/>
        </w:rPr>
      </w:pPr>
      <w:r w:rsidRPr="00EB2841">
        <w:rPr>
          <w:rStyle w:val="LiteralBold"/>
        </w:rPr>
        <w:t>^</w:t>
      </w:r>
      <w:proofErr w:type="spellStart"/>
      <w:r w:rsidRPr="00EB2841">
        <w:rPr>
          <w:rStyle w:val="LiteralBold"/>
        </w:rPr>
        <w:t>C</w:t>
      </w:r>
      <w:r w:rsidRPr="00EB2841">
        <w:t>again</w:t>
      </w:r>
      <w:proofErr w:type="spellEnd"/>
      <w:r w:rsidRPr="00EB2841">
        <w:t>!</w:t>
      </w:r>
    </w:p>
    <w:p w14:paraId="38FAD6A3" w14:textId="3A7DBFC8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symbol </w:t>
      </w:r>
      <w:r w:rsidRPr="00E61177">
        <w:rPr>
          <w:rStyle w:val="Literal"/>
        </w:rPr>
        <w:t>^C</w:t>
      </w:r>
      <w:r w:rsidRPr="001D5A08">
        <w:t xml:space="preserve"> represents where you pressed </w:t>
      </w:r>
      <w:r w:rsidRPr="00AE40BB">
        <w:rPr>
          <w:rStyle w:val="KeyCaps"/>
        </w:rPr>
        <w:t>ctrl</w:t>
      </w:r>
      <w:r w:rsidRPr="00E946D7">
        <w:t>-</w:t>
      </w:r>
      <w:r w:rsidR="00E946D7">
        <w:t>C</w:t>
      </w:r>
      <w:r w:rsidRPr="001D5A08">
        <w:t xml:space="preserve">. You may or may not see the word </w:t>
      </w:r>
      <w:r w:rsidRPr="00E61177">
        <w:rPr>
          <w:rStyle w:val="Literal"/>
        </w:rPr>
        <w:t>again!</w:t>
      </w:r>
      <w:r w:rsidRPr="001D5A08">
        <w:t xml:space="preserve"> printed after the </w:t>
      </w:r>
      <w:r w:rsidRPr="00E61177">
        <w:rPr>
          <w:rStyle w:val="Literal"/>
        </w:rPr>
        <w:t>^C</w:t>
      </w:r>
      <w:r w:rsidRPr="00CE1782">
        <w:rPr>
          <w:lang w:eastAsia="en-GB"/>
        </w:rPr>
        <w:t>,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depending on where the code was in </w:t>
      </w:r>
      <w:r w:rsidRPr="00CE1782">
        <w:rPr>
          <w:lang w:eastAsia="en-GB"/>
        </w:rPr>
        <w:lastRenderedPageBreak/>
        <w:t>the loop when it received the interrupt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signal.</w:t>
      </w:r>
    </w:p>
    <w:p w14:paraId="0A08F985" w14:textId="0C0FCF6A" w:rsidR="00CE1782" w:rsidRPr="00CE1782" w:rsidRDefault="00725A55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"break keyword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Fortunately, Rust also provides a way to break out of a loop using code. You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 xml:space="preserve">can place the </w:t>
      </w:r>
      <w:r w:rsidR="00CE1782" w:rsidRPr="00E61177">
        <w:rPr>
          <w:rStyle w:val="Literal"/>
        </w:rPr>
        <w:t>break</w:t>
      </w:r>
      <w:r w:rsidR="00CE1782" w:rsidRPr="00CE1782">
        <w:rPr>
          <w:lang w:eastAsia="en-GB"/>
        </w:rPr>
        <w:t xml:space="preserve"> keyword within the loop to tell the program when to stop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 xml:space="preserve">executing the loop. Recall that we did this in the guessing game in </w:t>
      </w:r>
      <w:r w:rsidR="00CE1782" w:rsidRPr="00334C29">
        <w:rPr>
          <w:rStyle w:val="Xref"/>
        </w:rPr>
        <w:t>“</w:t>
      </w:r>
      <w:proofErr w:type="spellStart"/>
      <w:r w:rsidR="00CE1782" w:rsidRPr="00334C29">
        <w:rPr>
          <w:rStyle w:val="Xref"/>
        </w:rPr>
        <w:t>Quitting</w:t>
      </w:r>
      <w:proofErr w:type="spellEnd"/>
      <w:r w:rsidR="00CE1782" w:rsidRPr="00334C29">
        <w:rPr>
          <w:rStyle w:val="Xref"/>
        </w:rPr>
        <w:t xml:space="preserve"> </w:t>
      </w:r>
      <w:proofErr w:type="spellStart"/>
      <w:r w:rsidR="00CE1782" w:rsidRPr="00334C29">
        <w:rPr>
          <w:rStyle w:val="Xref"/>
        </w:rPr>
        <w:t>After</w:t>
      </w:r>
      <w:proofErr w:type="spellEnd"/>
      <w:r w:rsidR="00CE1782" w:rsidRPr="00334C29">
        <w:rPr>
          <w:rStyle w:val="Xref"/>
        </w:rPr>
        <w:t xml:space="preserve"> a Correct Guess” </w:t>
      </w:r>
      <w:r w:rsidR="00225487">
        <w:t xml:space="preserve">on </w:t>
      </w:r>
      <w:r w:rsidR="00225487" w:rsidRPr="00AE40BB">
        <w:rPr>
          <w:rStyle w:val="Xref"/>
        </w:rPr>
        <w:t>page XX</w:t>
      </w:r>
      <w:r w:rsidR="00CE1782" w:rsidRPr="00CE1782">
        <w:rPr>
          <w:lang w:eastAsia="en-GB"/>
        </w:rPr>
        <w:t xml:space="preserve"> to exit the program when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the user won the game by guessing the correct number.</w:t>
      </w:r>
      <w:r w:rsidRPr="00725A55">
        <w:rPr>
          <w:lang w:eastAsia="en-GB"/>
        </w:rPr>
        <w:t xml:space="preserve"> </w:t>
      </w:r>
      <w:r>
        <w:rPr>
          <w:lang w:eastAsia="en-GB"/>
        </w:rPr>
        <w:fldChar w:fldCharType="begin"/>
      </w:r>
      <w:r>
        <w:instrText xml:space="preserve"> XE "break keyword endRange" </w:instrText>
      </w:r>
      <w:r>
        <w:rPr>
          <w:lang w:eastAsia="en-GB"/>
        </w:rPr>
        <w:fldChar w:fldCharType="end"/>
      </w:r>
    </w:p>
    <w:p w14:paraId="15590FAD" w14:textId="48149B6B" w:rsidR="00CE1782" w:rsidRPr="00CE1782" w:rsidRDefault="005A663E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"continue keyword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We also used </w:t>
      </w:r>
      <w:proofErr w:type="gramStart"/>
      <w:r w:rsidR="00CE1782" w:rsidRPr="00E61177">
        <w:rPr>
          <w:rStyle w:val="Literal"/>
        </w:rPr>
        <w:t>continue</w:t>
      </w:r>
      <w:proofErr w:type="gramEnd"/>
      <w:r w:rsidR="00CE1782" w:rsidRPr="00CE1782">
        <w:rPr>
          <w:lang w:eastAsia="en-GB"/>
        </w:rPr>
        <w:t xml:space="preserve"> in the guessing game, which in a loop tells the program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to skip over any remaining code in this iteration of the loop and go to the</w:t>
      </w:r>
      <w:r w:rsidR="00E61177">
        <w:rPr>
          <w:lang w:eastAsia="en-GB"/>
        </w:rPr>
        <w:t xml:space="preserve"> </w:t>
      </w:r>
      <w:r w:rsidR="00CE1782" w:rsidRPr="00CE1782">
        <w:rPr>
          <w:lang w:eastAsia="en-GB"/>
        </w:rPr>
        <w:t>next iteration.</w:t>
      </w:r>
      <w:r w:rsidRPr="005A663E">
        <w:rPr>
          <w:lang w:eastAsia="en-GB"/>
        </w:rPr>
        <w:t xml:space="preserve"> </w:t>
      </w:r>
      <w:r>
        <w:rPr>
          <w:lang w:eastAsia="en-GB"/>
        </w:rPr>
        <w:fldChar w:fldCharType="begin"/>
      </w:r>
      <w:r>
        <w:instrText xml:space="preserve"> XE "continue keyword endRange" </w:instrText>
      </w:r>
      <w:r>
        <w:rPr>
          <w:lang w:eastAsia="en-GB"/>
        </w:rPr>
        <w:fldChar w:fldCharType="end"/>
      </w:r>
    </w:p>
    <w:p w14:paraId="6AEF05A5" w14:textId="5594C3E4" w:rsidR="00CE1782" w:rsidRPr="00CE1782" w:rsidRDefault="00AE11A3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"return values:of loops startRange" </w:instrText>
      </w:r>
      <w:r>
        <w:rPr>
          <w:lang w:eastAsia="en-GB"/>
        </w:rPr>
        <w:fldChar w:fldCharType="end"/>
      </w:r>
      <w:bookmarkStart w:id="155" w:name="returning-values-from-loops"/>
      <w:bookmarkStart w:id="156" w:name="_Toc105758601"/>
      <w:bookmarkStart w:id="157" w:name="_Toc106888000"/>
      <w:bookmarkEnd w:id="155"/>
      <w:r w:rsidR="00CE1782" w:rsidRPr="00CE1782">
        <w:rPr>
          <w:lang w:eastAsia="en-GB"/>
        </w:rPr>
        <w:t>Returning Values from Loops</w:t>
      </w:r>
      <w:bookmarkEnd w:id="156"/>
      <w:bookmarkEnd w:id="157"/>
    </w:p>
    <w:p w14:paraId="6EB8824D" w14:textId="63D0302A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One of the uses of a </w:t>
      </w:r>
      <w:r w:rsidRPr="00E61177">
        <w:rPr>
          <w:rStyle w:val="Literal"/>
        </w:rPr>
        <w:t>loop</w:t>
      </w:r>
      <w:r w:rsidRPr="001D5A08">
        <w:t xml:space="preserve"> is to retry an operation you know might fail, such</w:t>
      </w:r>
      <w:r w:rsidR="00E61177">
        <w:t xml:space="preserve"> </w:t>
      </w:r>
      <w:r w:rsidRPr="001D5A08">
        <w:t>as checking whether a thread has completed its job. You might also need to pass</w:t>
      </w:r>
      <w:r w:rsidR="00E61177">
        <w:t xml:space="preserve"> </w:t>
      </w:r>
      <w:r w:rsidRPr="001D5A08">
        <w:t>the result of that operation out of the loop to the rest of your code. To do</w:t>
      </w:r>
      <w:r w:rsidR="00E61177">
        <w:t xml:space="preserve"> </w:t>
      </w:r>
      <w:r w:rsidRPr="001D5A08">
        <w:t xml:space="preserve">this, you can add the value you want returned after the </w:t>
      </w:r>
      <w:r w:rsidRPr="00E61177">
        <w:rPr>
          <w:rStyle w:val="Literal"/>
        </w:rPr>
        <w:t>break</w:t>
      </w:r>
      <w:r w:rsidRPr="00CE1782">
        <w:rPr>
          <w:lang w:eastAsia="en-GB"/>
        </w:rPr>
        <w:t xml:space="preserve"> expression you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to stop the loop; that value will be returned out of the loop so you can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 it, as shown here:</w:t>
      </w:r>
    </w:p>
    <w:p w14:paraId="376BAB73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389D2EC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counter = </w:t>
      </w:r>
      <w:proofErr w:type="gramStart"/>
      <w:r w:rsidRPr="00CE1782">
        <w:rPr>
          <w:lang w:eastAsia="en-GB"/>
        </w:rPr>
        <w:t>0;</w:t>
      </w:r>
      <w:proofErr w:type="gramEnd"/>
    </w:p>
    <w:p w14:paraId="01182D29" w14:textId="77777777" w:rsidR="00CE1782" w:rsidRPr="00CE1782" w:rsidRDefault="00CE1782" w:rsidP="00675E74">
      <w:pPr>
        <w:pStyle w:val="Code"/>
        <w:rPr>
          <w:lang w:eastAsia="en-GB"/>
        </w:rPr>
      </w:pPr>
    </w:p>
    <w:p w14:paraId="17893F7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result = loop {</w:t>
      </w:r>
    </w:p>
    <w:p w14:paraId="075442E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counter += </w:t>
      </w:r>
      <w:proofErr w:type="gramStart"/>
      <w:r w:rsidRPr="00CE1782">
        <w:rPr>
          <w:lang w:eastAsia="en-GB"/>
        </w:rPr>
        <w:t>1;</w:t>
      </w:r>
      <w:proofErr w:type="gramEnd"/>
    </w:p>
    <w:p w14:paraId="46964269" w14:textId="77777777" w:rsidR="00CE1782" w:rsidRPr="00CE1782" w:rsidRDefault="00CE1782" w:rsidP="00675E74">
      <w:pPr>
        <w:pStyle w:val="Code"/>
        <w:rPr>
          <w:lang w:eastAsia="en-GB"/>
        </w:rPr>
      </w:pPr>
    </w:p>
    <w:p w14:paraId="0D7E8CB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if counter == 10 {</w:t>
      </w:r>
    </w:p>
    <w:p w14:paraId="4AE97D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break counter * </w:t>
      </w:r>
      <w:proofErr w:type="gramStart"/>
      <w:r w:rsidRPr="00CE1782">
        <w:rPr>
          <w:lang w:eastAsia="en-GB"/>
        </w:rPr>
        <w:t>2;</w:t>
      </w:r>
      <w:proofErr w:type="gramEnd"/>
    </w:p>
    <w:p w14:paraId="7A8C378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}</w:t>
      </w:r>
    </w:p>
    <w:p w14:paraId="703C15C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};</w:t>
      </w:r>
    </w:p>
    <w:p w14:paraId="4C1B7EEE" w14:textId="77777777" w:rsidR="00CE1782" w:rsidRPr="00CE1782" w:rsidRDefault="00CE1782" w:rsidP="00675E74">
      <w:pPr>
        <w:pStyle w:val="Code"/>
        <w:rPr>
          <w:lang w:eastAsia="en-GB"/>
        </w:rPr>
      </w:pPr>
    </w:p>
    <w:p w14:paraId="55E147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result is {result}");</w:t>
      </w:r>
    </w:p>
    <w:p w14:paraId="3E6DC356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42EBCF6" w14:textId="77777777" w:rsidR="009E43C6" w:rsidRDefault="00CE1782" w:rsidP="001D5A08">
      <w:pPr>
        <w:pStyle w:val="Body"/>
        <w:rPr>
          <w:ins w:id="158" w:author="Chris Krycho" w:date="2025-02-14T11:24:00Z" w16du:dateUtc="2025-02-14T18:24:00Z"/>
          <w:lang w:eastAsia="en-GB"/>
        </w:rPr>
      </w:pPr>
      <w:r w:rsidRPr="001D5A08">
        <w:t xml:space="preserve">Before the loop, we declare a variable named </w:t>
      </w:r>
      <w:r w:rsidRPr="00E61177">
        <w:rPr>
          <w:rStyle w:val="Literal"/>
        </w:rPr>
        <w:t>counter</w:t>
      </w:r>
      <w:r w:rsidRPr="001D5A08">
        <w:t xml:space="preserve"> and initialize it to</w:t>
      </w:r>
      <w:r w:rsidR="00E61177">
        <w:t xml:space="preserve"> </w:t>
      </w:r>
      <w:r w:rsidRPr="00E61177">
        <w:rPr>
          <w:rStyle w:val="Literal"/>
        </w:rPr>
        <w:t>0</w:t>
      </w:r>
      <w:r w:rsidRPr="001D5A08">
        <w:t xml:space="preserve">. Then we declare a variable named </w:t>
      </w:r>
      <w:r w:rsidRPr="00E61177">
        <w:rPr>
          <w:rStyle w:val="Literal"/>
        </w:rPr>
        <w:t>result</w:t>
      </w:r>
      <w:r w:rsidRPr="001D5A08">
        <w:t xml:space="preserve"> to hold the value returned from</w:t>
      </w:r>
      <w:r w:rsidR="00E61177">
        <w:t xml:space="preserve"> </w:t>
      </w:r>
      <w:r w:rsidRPr="001D5A08">
        <w:t xml:space="preserve">the loop. On every iteration of the loop, we add </w:t>
      </w:r>
      <w:r w:rsidRPr="00E61177">
        <w:rPr>
          <w:rStyle w:val="Literal"/>
        </w:rPr>
        <w:t>1</w:t>
      </w:r>
      <w:r w:rsidRPr="001D5A08">
        <w:t xml:space="preserve"> to the </w:t>
      </w:r>
      <w:r w:rsidRPr="00E61177">
        <w:rPr>
          <w:rStyle w:val="Literal"/>
        </w:rPr>
        <w:t>counter</w:t>
      </w:r>
      <w:r w:rsidRPr="001D5A08">
        <w:t xml:space="preserve"> variable,</w:t>
      </w:r>
      <w:r w:rsidR="00E61177">
        <w:t xml:space="preserve"> </w:t>
      </w:r>
      <w:r w:rsidRPr="001D5A08">
        <w:t xml:space="preserve">and then check whether the </w:t>
      </w:r>
      <w:r w:rsidRPr="00AE40BB">
        <w:rPr>
          <w:rStyle w:val="Literal"/>
        </w:rPr>
        <w:t>counter</w:t>
      </w:r>
      <w:r w:rsidRPr="001D5A08">
        <w:t xml:space="preserve"> is equal to </w:t>
      </w:r>
      <w:r w:rsidRPr="00E61177">
        <w:rPr>
          <w:rStyle w:val="Literal"/>
        </w:rPr>
        <w:t>10</w:t>
      </w:r>
      <w:r w:rsidRPr="001D5A08">
        <w:t>. When it is, we use the</w:t>
      </w:r>
      <w:r w:rsidR="00E61177">
        <w:t xml:space="preserve"> </w:t>
      </w:r>
      <w:r w:rsidRPr="00E61177">
        <w:rPr>
          <w:rStyle w:val="Literal"/>
        </w:rPr>
        <w:t>break</w:t>
      </w:r>
      <w:r w:rsidRPr="001D5A08">
        <w:t xml:space="preserve"> keyword with the value </w:t>
      </w:r>
      <w:r w:rsidRPr="00E61177">
        <w:rPr>
          <w:rStyle w:val="Literal"/>
        </w:rPr>
        <w:t>counter * 2</w:t>
      </w:r>
      <w:r w:rsidRPr="001D5A08">
        <w:t>. After the loop, we use a</w:t>
      </w:r>
      <w:r w:rsidR="00E61177">
        <w:t xml:space="preserve"> </w:t>
      </w:r>
      <w:r w:rsidRPr="001D5A08">
        <w:t xml:space="preserve">semicolon to end the statement that assigns the value to </w:t>
      </w:r>
      <w:r w:rsidRPr="00E61177">
        <w:rPr>
          <w:rStyle w:val="Literal"/>
        </w:rPr>
        <w:t>result</w:t>
      </w:r>
      <w:r w:rsidRPr="001D5A08">
        <w:t>. Finally, we</w:t>
      </w:r>
      <w:r w:rsidR="00E61177">
        <w:t xml:space="preserve"> </w:t>
      </w:r>
      <w:r w:rsidRPr="001D5A08">
        <w:t xml:space="preserve">print the value in </w:t>
      </w:r>
      <w:r w:rsidRPr="00E61177">
        <w:rPr>
          <w:rStyle w:val="Literal"/>
        </w:rPr>
        <w:t>result</w:t>
      </w:r>
      <w:r w:rsidRPr="00CE1782">
        <w:rPr>
          <w:lang w:eastAsia="en-GB"/>
        </w:rPr>
        <w:t xml:space="preserve">, which in this case is </w:t>
      </w:r>
      <w:r w:rsidRPr="00EE380B">
        <w:rPr>
          <w:rStyle w:val="Literal"/>
        </w:rPr>
        <w:t>20</w:t>
      </w:r>
      <w:r w:rsidRPr="00CE1782">
        <w:rPr>
          <w:lang w:eastAsia="en-GB"/>
        </w:rPr>
        <w:t>.</w:t>
      </w:r>
      <w:r w:rsidR="007879AD" w:rsidRPr="007879AD">
        <w:rPr>
          <w:lang w:eastAsia="en-GB"/>
        </w:rPr>
        <w:t xml:space="preserve"> </w:t>
      </w:r>
    </w:p>
    <w:p w14:paraId="13EB8925" w14:textId="5B3475B4" w:rsidR="00CE1782" w:rsidRPr="00CE1782" w:rsidRDefault="009E43C6" w:rsidP="001D5A08">
      <w:pPr>
        <w:pStyle w:val="Body"/>
        <w:rPr>
          <w:lang w:eastAsia="en-GB"/>
        </w:rPr>
      </w:pPr>
      <w:ins w:id="159" w:author="Chris Krycho" w:date="2025-02-14T11:24:00Z" w16du:dateUtc="2025-02-14T18:24:00Z">
        <w:r>
          <w:rPr>
            <w:lang w:eastAsia="en-GB"/>
          </w:rPr>
          <w:t xml:space="preserve">You can also </w:t>
        </w:r>
        <w:r w:rsidRPr="009E43C6">
          <w:rPr>
            <w:rStyle w:val="Literal"/>
            <w:rPrChange w:id="160" w:author="Chris Krycho" w:date="2025-02-14T11:25:00Z" w16du:dateUtc="2025-02-14T18:25:00Z">
              <w:rPr>
                <w:lang w:eastAsia="en-GB"/>
              </w:rPr>
            </w:rPrChange>
          </w:rPr>
          <w:t>return</w:t>
        </w:r>
        <w:r>
          <w:rPr>
            <w:lang w:eastAsia="en-GB"/>
          </w:rPr>
          <w:t xml:space="preserve"> from inside a loop. While </w:t>
        </w:r>
        <w:r w:rsidRPr="009E43C6">
          <w:rPr>
            <w:rStyle w:val="Literal"/>
            <w:rPrChange w:id="161" w:author="Chris Krycho" w:date="2025-02-14T11:25:00Z" w16du:dateUtc="2025-02-14T18:25:00Z">
              <w:rPr>
                <w:lang w:eastAsia="en-GB"/>
              </w:rPr>
            </w:rPrChange>
          </w:rPr>
          <w:t>break</w:t>
        </w:r>
        <w:r>
          <w:rPr>
            <w:lang w:eastAsia="en-GB"/>
          </w:rPr>
          <w:t xml:space="preserve"> only exits the current loop, </w:t>
        </w:r>
        <w:r w:rsidRPr="009E43C6">
          <w:rPr>
            <w:rStyle w:val="Literal"/>
            <w:rPrChange w:id="162" w:author="Chris Krycho" w:date="2025-02-14T11:25:00Z" w16du:dateUtc="2025-02-14T18:25:00Z">
              <w:rPr>
                <w:lang w:eastAsia="en-GB"/>
              </w:rPr>
            </w:rPrChange>
          </w:rPr>
          <w:t>return</w:t>
        </w:r>
        <w:r>
          <w:rPr>
            <w:lang w:eastAsia="en-GB"/>
          </w:rPr>
          <w:t xml:space="preserve"> always exits the current function.</w:t>
        </w:r>
      </w:ins>
      <w:r w:rsidR="007879AD">
        <w:rPr>
          <w:lang w:eastAsia="en-GB"/>
        </w:rPr>
        <w:fldChar w:fldCharType="begin"/>
      </w:r>
      <w:r w:rsidR="007879AD">
        <w:instrText xml:space="preserve"> XE "return values:of loops endRange" </w:instrText>
      </w:r>
      <w:r w:rsidR="007879AD">
        <w:rPr>
          <w:lang w:eastAsia="en-GB"/>
        </w:rPr>
        <w:fldChar w:fldCharType="end"/>
      </w:r>
    </w:p>
    <w:bookmarkStart w:id="163" w:name="loop-labels-to-disambiguate-between-mult"/>
    <w:bookmarkStart w:id="164" w:name="_Toc105758602"/>
    <w:bookmarkStart w:id="165" w:name="_Toc106888001"/>
    <w:bookmarkEnd w:id="163"/>
    <w:p w14:paraId="4DF90E2F" w14:textId="7B1CFB09" w:rsidR="00CE1782" w:rsidRPr="00CE1782" w:rsidRDefault="00BA72B6" w:rsidP="00284A81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"loop labels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>Loop Labels to Disambiguate Between Multiple Loops</w:t>
      </w:r>
      <w:bookmarkEnd w:id="164"/>
      <w:bookmarkEnd w:id="165"/>
    </w:p>
    <w:p w14:paraId="66A1EE53" w14:textId="40ECBE08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If you have loops within loops, </w:t>
      </w:r>
      <w:r w:rsidRPr="00E61177">
        <w:rPr>
          <w:rStyle w:val="Literal"/>
        </w:rPr>
        <w:t>break</w:t>
      </w:r>
      <w:r w:rsidRPr="001D5A08">
        <w:t xml:space="preserve"> and </w:t>
      </w:r>
      <w:r w:rsidRPr="00E61177">
        <w:rPr>
          <w:rStyle w:val="Literal"/>
        </w:rPr>
        <w:t>continue</w:t>
      </w:r>
      <w:r w:rsidRPr="001D5A08">
        <w:t xml:space="preserve"> apply to the innermost</w:t>
      </w:r>
      <w:r w:rsidR="00E61177">
        <w:t xml:space="preserve"> </w:t>
      </w:r>
      <w:r w:rsidRPr="001D5A08">
        <w:t xml:space="preserve">loop at that point. You can optionally specify a </w:t>
      </w:r>
      <w:r w:rsidRPr="00675E74">
        <w:rPr>
          <w:rStyle w:val="Italic"/>
        </w:rPr>
        <w:t>loop label</w:t>
      </w:r>
      <w:r w:rsidRPr="001D5A08">
        <w:t xml:space="preserve"> on a loop that </w:t>
      </w:r>
      <w:r w:rsidR="004B3871">
        <w:t xml:space="preserve">you </w:t>
      </w:r>
      <w:r w:rsidRPr="001D5A08">
        <w:t xml:space="preserve">can then use with </w:t>
      </w:r>
      <w:r w:rsidRPr="00E61177">
        <w:rPr>
          <w:rStyle w:val="Literal"/>
        </w:rPr>
        <w:t>break</w:t>
      </w:r>
      <w:r w:rsidRPr="001D5A08">
        <w:t xml:space="preserve"> or </w:t>
      </w:r>
      <w:r w:rsidRPr="00E61177">
        <w:rPr>
          <w:rStyle w:val="Literal"/>
        </w:rPr>
        <w:t>continue</w:t>
      </w:r>
      <w:r w:rsidRPr="00CE1782">
        <w:rPr>
          <w:lang w:eastAsia="en-GB"/>
        </w:rPr>
        <w:t xml:space="preserve"> to specify that those keywords apply to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labeled loop instead of the innermost loop. </w:t>
      </w:r>
      <w:r w:rsidR="00F15C1A">
        <w:rPr>
          <w:lang w:eastAsia="en-GB"/>
        </w:rPr>
        <w:fldChar w:fldCharType="begin"/>
      </w:r>
      <w:r w:rsidR="00F15C1A">
        <w:instrText xml:space="preserve"> XE "' (single quote):for loop labels startRange" </w:instrText>
      </w:r>
      <w:r w:rsidR="00F15C1A">
        <w:rPr>
          <w:lang w:eastAsia="en-GB"/>
        </w:rPr>
        <w:fldChar w:fldCharType="end"/>
      </w:r>
      <w:r w:rsidR="00F15C1A">
        <w:rPr>
          <w:lang w:eastAsia="en-GB"/>
        </w:rPr>
        <w:fldChar w:fldCharType="begin"/>
      </w:r>
      <w:r w:rsidR="00F15C1A">
        <w:instrText xml:space="preserve"> XE "single quote ('):for loop labels startRange" </w:instrText>
      </w:r>
      <w:r w:rsidR="00F15C1A">
        <w:rPr>
          <w:lang w:eastAsia="en-GB"/>
        </w:rPr>
        <w:fldChar w:fldCharType="end"/>
      </w:r>
      <w:r w:rsidRPr="00CE1782">
        <w:rPr>
          <w:lang w:eastAsia="en-GB"/>
        </w:rPr>
        <w:t>Loop labels must begin with a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lastRenderedPageBreak/>
        <w:t>single quote.</w:t>
      </w:r>
      <w:r w:rsidR="00C67600">
        <w:rPr>
          <w:lang w:eastAsia="en-GB"/>
        </w:rPr>
        <w:fldChar w:fldCharType="begin"/>
      </w:r>
      <w:r w:rsidR="00C67600">
        <w:instrText xml:space="preserve"> XE "' (single quote):for loop labels endRange" </w:instrText>
      </w:r>
      <w:r w:rsidR="00C67600">
        <w:rPr>
          <w:lang w:eastAsia="en-GB"/>
        </w:rPr>
        <w:fldChar w:fldCharType="end"/>
      </w:r>
      <w:r w:rsidR="00C67600">
        <w:rPr>
          <w:lang w:eastAsia="en-GB"/>
        </w:rPr>
        <w:fldChar w:fldCharType="begin"/>
      </w:r>
      <w:r w:rsidR="00C67600">
        <w:instrText xml:space="preserve"> XE "single quote ('):for loop labels endRange" </w:instrText>
      </w:r>
      <w:r w:rsidR="00C67600">
        <w:rPr>
          <w:lang w:eastAsia="en-GB"/>
        </w:rPr>
        <w:fldChar w:fldCharType="end"/>
      </w:r>
      <w:r w:rsidRPr="00CE1782">
        <w:rPr>
          <w:lang w:eastAsia="en-GB"/>
        </w:rPr>
        <w:t xml:space="preserve"> Here’s an example with two nested loops:</w:t>
      </w:r>
    </w:p>
    <w:p w14:paraId="6D40CA67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69A1D2F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count = </w:t>
      </w:r>
      <w:proofErr w:type="gramStart"/>
      <w:r w:rsidRPr="00CE1782">
        <w:rPr>
          <w:lang w:eastAsia="en-GB"/>
        </w:rPr>
        <w:t>0;</w:t>
      </w:r>
      <w:proofErr w:type="gramEnd"/>
    </w:p>
    <w:p w14:paraId="0027502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'</w:t>
      </w:r>
      <w:proofErr w:type="spellStart"/>
      <w:proofErr w:type="gramStart"/>
      <w:r w:rsidRPr="00CE1782">
        <w:rPr>
          <w:lang w:eastAsia="en-GB"/>
        </w:rPr>
        <w:t>counting</w:t>
      </w:r>
      <w:proofErr w:type="gramEnd"/>
      <w:r w:rsidRPr="00CE1782">
        <w:rPr>
          <w:lang w:eastAsia="en-GB"/>
        </w:rPr>
        <w:t>_up</w:t>
      </w:r>
      <w:proofErr w:type="spellEnd"/>
      <w:r w:rsidRPr="00CE1782">
        <w:rPr>
          <w:lang w:eastAsia="en-GB"/>
        </w:rPr>
        <w:t>: loop {</w:t>
      </w:r>
    </w:p>
    <w:p w14:paraId="7F3BD79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"count = {count}");</w:t>
      </w:r>
    </w:p>
    <w:p w14:paraId="35CB994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let mut remaining = </w:t>
      </w:r>
      <w:proofErr w:type="gramStart"/>
      <w:r w:rsidRPr="00CE1782">
        <w:rPr>
          <w:lang w:eastAsia="en-GB"/>
        </w:rPr>
        <w:t>10;</w:t>
      </w:r>
      <w:proofErr w:type="gramEnd"/>
    </w:p>
    <w:p w14:paraId="5EC2EDD0" w14:textId="77777777" w:rsidR="00CE1782" w:rsidRPr="00CE1782" w:rsidRDefault="00CE1782" w:rsidP="00675E74">
      <w:pPr>
        <w:pStyle w:val="Code"/>
        <w:rPr>
          <w:lang w:eastAsia="en-GB"/>
        </w:rPr>
      </w:pPr>
    </w:p>
    <w:p w14:paraId="772A1BE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loop {</w:t>
      </w:r>
    </w:p>
    <w:p w14:paraId="257E4B5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"remaining = {remaining}");</w:t>
      </w:r>
    </w:p>
    <w:p w14:paraId="791DD06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if remaining == 9 {</w:t>
      </w:r>
    </w:p>
    <w:p w14:paraId="07D1D4C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    </w:t>
      </w:r>
      <w:proofErr w:type="gramStart"/>
      <w:r w:rsidRPr="00CE1782">
        <w:rPr>
          <w:lang w:eastAsia="en-GB"/>
        </w:rPr>
        <w:t>break;</w:t>
      </w:r>
      <w:proofErr w:type="gramEnd"/>
    </w:p>
    <w:p w14:paraId="17DD38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}</w:t>
      </w:r>
    </w:p>
    <w:p w14:paraId="1CCD6EA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if count == 2 {</w:t>
      </w:r>
    </w:p>
    <w:p w14:paraId="101AC29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    break '</w:t>
      </w:r>
      <w:proofErr w:type="spellStart"/>
      <w:r w:rsidRPr="00CE1782">
        <w:rPr>
          <w:lang w:eastAsia="en-GB"/>
        </w:rPr>
        <w:t>counting_</w:t>
      </w:r>
      <w:proofErr w:type="gramStart"/>
      <w:r w:rsidRPr="00CE1782">
        <w:rPr>
          <w:lang w:eastAsia="en-GB"/>
        </w:rPr>
        <w:t>up</w:t>
      </w:r>
      <w:proofErr w:type="spellEnd"/>
      <w:r w:rsidRPr="00CE1782">
        <w:rPr>
          <w:lang w:eastAsia="en-GB"/>
        </w:rPr>
        <w:t>;</w:t>
      </w:r>
      <w:proofErr w:type="gramEnd"/>
    </w:p>
    <w:p w14:paraId="6DA76D4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}</w:t>
      </w:r>
    </w:p>
    <w:p w14:paraId="4B18EC0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    remaining -= </w:t>
      </w:r>
      <w:proofErr w:type="gramStart"/>
      <w:r w:rsidRPr="00CE1782">
        <w:rPr>
          <w:lang w:eastAsia="en-GB"/>
        </w:rPr>
        <w:t>1;</w:t>
      </w:r>
      <w:proofErr w:type="gramEnd"/>
    </w:p>
    <w:p w14:paraId="1623A64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}</w:t>
      </w:r>
    </w:p>
    <w:p w14:paraId="70AED48C" w14:textId="77777777" w:rsidR="00CE1782" w:rsidRPr="00CE1782" w:rsidRDefault="00CE1782" w:rsidP="00675E74">
      <w:pPr>
        <w:pStyle w:val="Code"/>
        <w:rPr>
          <w:lang w:eastAsia="en-GB"/>
        </w:rPr>
      </w:pPr>
    </w:p>
    <w:p w14:paraId="7E1CE82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count += </w:t>
      </w:r>
      <w:proofErr w:type="gramStart"/>
      <w:r w:rsidRPr="00CE1782">
        <w:rPr>
          <w:lang w:eastAsia="en-GB"/>
        </w:rPr>
        <w:t>1;</w:t>
      </w:r>
      <w:proofErr w:type="gramEnd"/>
    </w:p>
    <w:p w14:paraId="3602422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0FAFEDD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"End count = {count}");</w:t>
      </w:r>
    </w:p>
    <w:p w14:paraId="6B4422A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2FF145F1" w14:textId="0C6FED58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The outer loop has the label </w:t>
      </w:r>
      <w:r w:rsidRPr="00E61177">
        <w:rPr>
          <w:rStyle w:val="Literal"/>
        </w:rPr>
        <w:t>'</w:t>
      </w:r>
      <w:proofErr w:type="spellStart"/>
      <w:r w:rsidRPr="00E61177">
        <w:rPr>
          <w:rStyle w:val="Literal"/>
        </w:rPr>
        <w:t>counting_up</w:t>
      </w:r>
      <w:proofErr w:type="spellEnd"/>
      <w:r w:rsidRPr="001D5A08">
        <w:t xml:space="preserve">, and it will </w:t>
      </w:r>
      <w:proofErr w:type="gramStart"/>
      <w:r w:rsidRPr="001D5A08">
        <w:t>count up</w:t>
      </w:r>
      <w:proofErr w:type="gramEnd"/>
      <w:r w:rsidRPr="001D5A08">
        <w:t xml:space="preserve"> from 0 to 2.</w:t>
      </w:r>
      <w:r w:rsidR="00E61177">
        <w:t xml:space="preserve"> </w:t>
      </w:r>
      <w:r w:rsidRPr="001D5A08">
        <w:t xml:space="preserve">The inner loop without a label counts down from 10 to 9. The first </w:t>
      </w:r>
      <w:r w:rsidRPr="00E61177">
        <w:rPr>
          <w:rStyle w:val="Literal"/>
        </w:rPr>
        <w:t>break</w:t>
      </w:r>
      <w:r w:rsidRPr="001D5A08">
        <w:t xml:space="preserve"> that</w:t>
      </w:r>
      <w:r w:rsidR="00E61177">
        <w:t xml:space="preserve"> </w:t>
      </w:r>
      <w:r w:rsidRPr="001D5A08">
        <w:t xml:space="preserve">doesn’t specify a label will exit the inner loop only. The </w:t>
      </w:r>
      <w:r w:rsidRPr="00E61177">
        <w:rPr>
          <w:rStyle w:val="Literal"/>
        </w:rPr>
        <w:t>break '</w:t>
      </w:r>
      <w:proofErr w:type="spellStart"/>
      <w:r w:rsidRPr="00E61177">
        <w:rPr>
          <w:rStyle w:val="Literal"/>
        </w:rPr>
        <w:t>counting_up</w:t>
      </w:r>
      <w:proofErr w:type="spellEnd"/>
      <w:r w:rsidRPr="00E61177">
        <w:rPr>
          <w:rStyle w:val="Literal"/>
        </w:rPr>
        <w:t>;</w:t>
      </w:r>
      <w:r w:rsidRPr="00CE1782">
        <w:rPr>
          <w:lang w:eastAsia="en-GB"/>
        </w:rPr>
        <w:t xml:space="preserve"> statement will exit the outer loop. This code prints:</w:t>
      </w:r>
    </w:p>
    <w:p w14:paraId="5615051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loops v0.1.0 (file:///projects/loops)</w:t>
      </w:r>
    </w:p>
    <w:p w14:paraId="7F713BB0" w14:textId="026AF7E5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</w:t>
      </w:r>
      <w:ins w:id="166" w:author="Chris Krycho" w:date="2025-02-14T11:28:00Z" w16du:dateUtc="2025-02-14T18:28:00Z">
        <w:r w:rsidR="00792231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167" w:author="Chris Krycho" w:date="2025-02-14T11:28:00Z" w16du:dateUtc="2025-02-14T18:28:00Z">
        <w:r w:rsidR="00792231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0.58s</w:t>
      </w:r>
    </w:p>
    <w:p w14:paraId="360BC43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`target/debug/loops`</w:t>
      </w:r>
    </w:p>
    <w:p w14:paraId="7C72BCB4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count = 0</w:t>
      </w:r>
    </w:p>
    <w:p w14:paraId="58BE3FF9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10</w:t>
      </w:r>
    </w:p>
    <w:p w14:paraId="15A91398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9</w:t>
      </w:r>
    </w:p>
    <w:p w14:paraId="126163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count = 1</w:t>
      </w:r>
    </w:p>
    <w:p w14:paraId="3D2FD85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10</w:t>
      </w:r>
    </w:p>
    <w:p w14:paraId="6F8C2F1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9</w:t>
      </w:r>
    </w:p>
    <w:p w14:paraId="6FF868B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count = 2</w:t>
      </w:r>
    </w:p>
    <w:p w14:paraId="27D7089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remaining = 10</w:t>
      </w:r>
    </w:p>
    <w:p w14:paraId="7F710195" w14:textId="34F8006E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End count = 2</w:t>
      </w:r>
      <w:r w:rsidR="00BA72B6">
        <w:rPr>
          <w:lang w:eastAsia="en-GB"/>
        </w:rPr>
        <w:fldChar w:fldCharType="begin"/>
      </w:r>
      <w:r w:rsidR="00BA72B6">
        <w:instrText xml:space="preserve"> XE "loop labels endRange" </w:instrText>
      </w:r>
      <w:r w:rsidR="00BA72B6">
        <w:rPr>
          <w:lang w:eastAsia="en-GB"/>
        </w:rPr>
        <w:fldChar w:fldCharType="end"/>
      </w:r>
      <w:r w:rsidR="00834B87">
        <w:rPr>
          <w:lang w:eastAsia="en-GB"/>
        </w:rPr>
        <w:fldChar w:fldCharType="begin"/>
      </w:r>
      <w:r w:rsidR="00834B87">
        <w:instrText xml:space="preserve"> XE "loop keyword endRange" </w:instrText>
      </w:r>
      <w:r w:rsidR="00834B87">
        <w:rPr>
          <w:lang w:eastAsia="en-GB"/>
        </w:rPr>
        <w:fldChar w:fldCharType="end"/>
      </w:r>
    </w:p>
    <w:bookmarkStart w:id="168" w:name="conditional-loops-with-`while`"/>
    <w:bookmarkStart w:id="169" w:name="_Toc105758603"/>
    <w:bookmarkStart w:id="170" w:name="_Toc106888002"/>
    <w:bookmarkEnd w:id="168"/>
    <w:p w14:paraId="2D56BFF2" w14:textId="09731954" w:rsidR="00CE1782" w:rsidRPr="00CE1782" w:rsidRDefault="00D333E5" w:rsidP="00980CCA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"while loop startRange" </w:instrText>
      </w:r>
      <w:r>
        <w:rPr>
          <w:lang w:eastAsia="en-GB"/>
        </w:rPr>
        <w:fldChar w:fldCharType="end"/>
      </w:r>
      <w:r w:rsidR="00CE1782" w:rsidRPr="001D5A08">
        <w:t xml:space="preserve">Conditional Loops with </w:t>
      </w:r>
      <w:r w:rsidR="00CE1782" w:rsidRPr="00675E74">
        <w:t>while</w:t>
      </w:r>
      <w:bookmarkEnd w:id="169"/>
      <w:bookmarkEnd w:id="170"/>
    </w:p>
    <w:p w14:paraId="740E627B" w14:textId="563265AA" w:rsidR="00CE1782" w:rsidRPr="00CE1782" w:rsidRDefault="00CE1782" w:rsidP="001D5A08">
      <w:pPr>
        <w:pStyle w:val="Body"/>
        <w:rPr>
          <w:lang w:eastAsia="en-GB"/>
        </w:rPr>
      </w:pPr>
      <w:r w:rsidRPr="001D5A08">
        <w:t>A program will often need to evaluate a condition within a loop. While the</w:t>
      </w:r>
      <w:r w:rsidR="00E61177">
        <w:t xml:space="preserve"> </w:t>
      </w:r>
      <w:r w:rsidRPr="001D5A08">
        <w:t xml:space="preserve">condition is </w:t>
      </w:r>
      <w:r w:rsidRPr="00AE40BB">
        <w:rPr>
          <w:rStyle w:val="Literal"/>
        </w:rPr>
        <w:t>true</w:t>
      </w:r>
      <w:r w:rsidRPr="001D5A08">
        <w:t xml:space="preserve">, the loop runs. When the condition ceases to be </w:t>
      </w:r>
      <w:r w:rsidRPr="00AE40BB">
        <w:rPr>
          <w:rStyle w:val="Literal"/>
        </w:rPr>
        <w:t>true</w:t>
      </w:r>
      <w:r w:rsidRPr="001D5A08">
        <w:t>, the</w:t>
      </w:r>
      <w:r w:rsidR="00E61177">
        <w:t xml:space="preserve"> </w:t>
      </w:r>
      <w:r w:rsidRPr="001D5A08">
        <w:t xml:space="preserve">program calls </w:t>
      </w:r>
      <w:r w:rsidRPr="00E61177">
        <w:rPr>
          <w:rStyle w:val="Literal"/>
        </w:rPr>
        <w:t>break</w:t>
      </w:r>
      <w:r w:rsidRPr="001D5A08">
        <w:t>, stopping the loop. It’s possible to implement behavior</w:t>
      </w:r>
      <w:r w:rsidR="00E61177">
        <w:t xml:space="preserve"> </w:t>
      </w:r>
      <w:r w:rsidRPr="001D5A08">
        <w:t xml:space="preserve">like this using a combination of </w:t>
      </w:r>
      <w:r w:rsidRPr="00E61177">
        <w:rPr>
          <w:rStyle w:val="Literal"/>
        </w:rPr>
        <w:t>loop</w:t>
      </w:r>
      <w:r w:rsidRPr="001D5A08">
        <w:t xml:space="preserve">, </w:t>
      </w:r>
      <w:r w:rsidRPr="00E61177">
        <w:rPr>
          <w:rStyle w:val="Literal"/>
        </w:rPr>
        <w:t>if</w:t>
      </w:r>
      <w:r w:rsidRPr="001D5A08">
        <w:t xml:space="preserve">, </w:t>
      </w:r>
      <w:r w:rsidRPr="00E61177">
        <w:rPr>
          <w:rStyle w:val="Literal"/>
        </w:rPr>
        <w:t>else</w:t>
      </w:r>
      <w:r w:rsidRPr="001D5A08">
        <w:t xml:space="preserve">, and </w:t>
      </w:r>
      <w:r w:rsidRPr="00E61177">
        <w:rPr>
          <w:rStyle w:val="Literal"/>
        </w:rPr>
        <w:t>break</w:t>
      </w:r>
      <w:r w:rsidRPr="001D5A08">
        <w:t>; you could</w:t>
      </w:r>
      <w:r w:rsidR="00E61177">
        <w:t xml:space="preserve"> </w:t>
      </w:r>
      <w:r w:rsidRPr="001D5A08">
        <w:t>try that now in a program, if you’d like. However, this pattern is so common</w:t>
      </w:r>
      <w:r w:rsidR="00E61177">
        <w:t xml:space="preserve"> </w:t>
      </w:r>
      <w:r w:rsidRPr="001D5A08">
        <w:t xml:space="preserve">that Rust has a built-in language construct for it, called a </w:t>
      </w:r>
      <w:r w:rsidRPr="00E61177">
        <w:rPr>
          <w:rStyle w:val="Literal"/>
        </w:rPr>
        <w:t>while</w:t>
      </w:r>
      <w:r w:rsidRPr="001D5A08">
        <w:t xml:space="preserve"> loop. In</w:t>
      </w:r>
      <w:r w:rsidR="00E61177">
        <w:t xml:space="preserve"> </w:t>
      </w:r>
      <w:r w:rsidRPr="001D5A08">
        <w:t xml:space="preserve">Listing 3-3, we use </w:t>
      </w:r>
      <w:r w:rsidRPr="00E61177">
        <w:rPr>
          <w:rStyle w:val="Literal"/>
        </w:rPr>
        <w:t>while</w:t>
      </w:r>
      <w:r w:rsidRPr="00CE1782">
        <w:rPr>
          <w:lang w:eastAsia="en-GB"/>
        </w:rPr>
        <w:t xml:space="preserve"> to loop the program three times, counting down each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time, and then, after the loop, print a message and exit.</w:t>
      </w:r>
    </w:p>
    <w:p w14:paraId="66E4F208" w14:textId="6AB692A2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lastRenderedPageBreak/>
        <w:t>src/main.rs</w:t>
      </w:r>
    </w:p>
    <w:p w14:paraId="782605BA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65B6B53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number = </w:t>
      </w:r>
      <w:proofErr w:type="gramStart"/>
      <w:r w:rsidRPr="00CE1782">
        <w:rPr>
          <w:lang w:eastAsia="en-GB"/>
        </w:rPr>
        <w:t>3;</w:t>
      </w:r>
      <w:proofErr w:type="gramEnd"/>
    </w:p>
    <w:p w14:paraId="2D52061F" w14:textId="77777777" w:rsidR="00CE1782" w:rsidRPr="00CE1782" w:rsidRDefault="00CE1782" w:rsidP="00675E74">
      <w:pPr>
        <w:pStyle w:val="Code"/>
        <w:rPr>
          <w:lang w:eastAsia="en-GB"/>
        </w:rPr>
      </w:pPr>
    </w:p>
    <w:p w14:paraId="3EC1ADA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while </w:t>
      </w:r>
      <w:proofErr w:type="gramStart"/>
      <w:r w:rsidRPr="00CE1782">
        <w:rPr>
          <w:lang w:eastAsia="en-GB"/>
        </w:rPr>
        <w:t>number !</w:t>
      </w:r>
      <w:proofErr w:type="gramEnd"/>
      <w:r w:rsidRPr="00CE1782">
        <w:rPr>
          <w:lang w:eastAsia="en-GB"/>
        </w:rPr>
        <w:t>= 0 {</w:t>
      </w:r>
    </w:p>
    <w:p w14:paraId="272EAF3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"{number}!");</w:t>
      </w:r>
    </w:p>
    <w:p w14:paraId="45048D86" w14:textId="77777777" w:rsidR="00CE1782" w:rsidRPr="00CE1782" w:rsidRDefault="00CE1782" w:rsidP="00675E74">
      <w:pPr>
        <w:pStyle w:val="Code"/>
        <w:rPr>
          <w:lang w:eastAsia="en-GB"/>
        </w:rPr>
      </w:pPr>
    </w:p>
    <w:p w14:paraId="5AB61E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number -= </w:t>
      </w:r>
      <w:proofErr w:type="gramStart"/>
      <w:r w:rsidRPr="00CE1782">
        <w:rPr>
          <w:lang w:eastAsia="en-GB"/>
        </w:rPr>
        <w:t>1;</w:t>
      </w:r>
      <w:proofErr w:type="gramEnd"/>
    </w:p>
    <w:p w14:paraId="17BDFA8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6E40226B" w14:textId="77777777" w:rsidR="00CE1782" w:rsidRPr="00CE1782" w:rsidRDefault="00CE1782" w:rsidP="00675E74">
      <w:pPr>
        <w:pStyle w:val="Code"/>
        <w:rPr>
          <w:lang w:eastAsia="en-GB"/>
        </w:rPr>
      </w:pPr>
    </w:p>
    <w:p w14:paraId="2D7550D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"LIFTOFF!!!");</w:t>
      </w:r>
    </w:p>
    <w:p w14:paraId="08AC210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4E7ADA5C" w14:textId="7F272040" w:rsidR="00CE1782" w:rsidRPr="00CE1782" w:rsidRDefault="00CE1782" w:rsidP="00575D1C">
      <w:pPr>
        <w:pStyle w:val="CodeListingCaption"/>
        <w:rPr>
          <w:lang w:eastAsia="en-GB"/>
        </w:rPr>
      </w:pPr>
      <w:r w:rsidRPr="001D5A08">
        <w:t xml:space="preserve">Using a </w:t>
      </w:r>
      <w:r w:rsidRPr="00E61177">
        <w:rPr>
          <w:rStyle w:val="Literal"/>
        </w:rPr>
        <w:t>while</w:t>
      </w:r>
      <w:r w:rsidRPr="00CE1782">
        <w:rPr>
          <w:lang w:eastAsia="en-GB"/>
        </w:rPr>
        <w:t xml:space="preserve"> loop to run code while a condition </w:t>
      </w:r>
      <w:r w:rsidR="00862618">
        <w:rPr>
          <w:lang w:eastAsia="en-GB"/>
        </w:rPr>
        <w:t>evaluates to</w:t>
      </w:r>
      <w:r w:rsidR="00862618" w:rsidRPr="00CE1782">
        <w:rPr>
          <w:lang w:eastAsia="en-GB"/>
        </w:rPr>
        <w:t xml:space="preserve"> </w:t>
      </w:r>
      <w:r w:rsidRPr="00AE40BB">
        <w:rPr>
          <w:rStyle w:val="Literal"/>
        </w:rPr>
        <w:t>true</w:t>
      </w:r>
    </w:p>
    <w:p w14:paraId="5A17E1B3" w14:textId="67205759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This construct eliminates a lot of nesting that would be necessary if you used</w:t>
      </w:r>
      <w:r w:rsidR="00E61177">
        <w:rPr>
          <w:lang w:eastAsia="en-GB"/>
        </w:rPr>
        <w:t xml:space="preserve"> </w:t>
      </w:r>
      <w:r w:rsidRPr="00E61177">
        <w:rPr>
          <w:rStyle w:val="Literal"/>
        </w:rPr>
        <w:t>loop</w:t>
      </w:r>
      <w:r w:rsidRPr="001D5A08">
        <w:t xml:space="preserve">, </w:t>
      </w:r>
      <w:r w:rsidRPr="00E61177">
        <w:rPr>
          <w:rStyle w:val="Literal"/>
        </w:rPr>
        <w:t>if</w:t>
      </w:r>
      <w:r w:rsidRPr="001D5A08">
        <w:t xml:space="preserve">, </w:t>
      </w:r>
      <w:r w:rsidRPr="00E61177">
        <w:rPr>
          <w:rStyle w:val="Literal"/>
        </w:rPr>
        <w:t>else</w:t>
      </w:r>
      <w:r w:rsidRPr="001D5A08">
        <w:t xml:space="preserve">, and </w:t>
      </w:r>
      <w:r w:rsidRPr="00E61177">
        <w:rPr>
          <w:rStyle w:val="Literal"/>
        </w:rPr>
        <w:t>break</w:t>
      </w:r>
      <w:r w:rsidRPr="00CE1782">
        <w:rPr>
          <w:lang w:eastAsia="en-GB"/>
        </w:rPr>
        <w:t xml:space="preserve">, and it’s clearer. While a condition </w:t>
      </w:r>
      <w:r w:rsidR="00862618">
        <w:rPr>
          <w:lang w:eastAsia="en-GB"/>
        </w:rPr>
        <w:t xml:space="preserve">evaluates to </w:t>
      </w:r>
      <w:r w:rsidRPr="00AE40BB">
        <w:rPr>
          <w:rStyle w:val="Literal"/>
        </w:rPr>
        <w:t>true</w:t>
      </w:r>
      <w:r w:rsidRPr="00CE1782">
        <w:rPr>
          <w:lang w:eastAsia="en-GB"/>
        </w:rPr>
        <w:t>, the code runs; otherwise, it exits the loop.</w:t>
      </w:r>
    </w:p>
    <w:bookmarkStart w:id="171" w:name="looping-through-a-collection-with-`for`"/>
    <w:bookmarkStart w:id="172" w:name="_Toc105758604"/>
    <w:bookmarkStart w:id="173" w:name="_Toc106888003"/>
    <w:bookmarkEnd w:id="171"/>
    <w:p w14:paraId="613A678B" w14:textId="4323F6AD" w:rsidR="00CE1782" w:rsidRPr="00CE1782" w:rsidRDefault="00307E1C" w:rsidP="00980CCA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"array data type:iterating over elements of startRange" </w:instrText>
      </w:r>
      <w:r>
        <w:rPr>
          <w:lang w:eastAsia="en-GB"/>
        </w:rPr>
        <w:fldChar w:fldCharType="end"/>
      </w:r>
      <w:r w:rsidR="00CE1782" w:rsidRPr="001D5A08">
        <w:t xml:space="preserve">Looping Through a Collection with </w:t>
      </w:r>
      <w:r w:rsidR="00CE1782" w:rsidRPr="00675E74">
        <w:t>for</w:t>
      </w:r>
      <w:bookmarkEnd w:id="172"/>
      <w:bookmarkEnd w:id="173"/>
    </w:p>
    <w:p w14:paraId="18A31F55" w14:textId="47BDC9F5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You can choose to use the </w:t>
      </w:r>
      <w:r w:rsidRPr="00E61177">
        <w:rPr>
          <w:rStyle w:val="Literal"/>
        </w:rPr>
        <w:t>while</w:t>
      </w:r>
      <w:r w:rsidRPr="001D5A08">
        <w:t xml:space="preserve"> construct to loop over the elements of a</w:t>
      </w:r>
      <w:r w:rsidR="00E61177">
        <w:t xml:space="preserve"> </w:t>
      </w:r>
      <w:r w:rsidRPr="001D5A08">
        <w:t>collection, such as an array. For example, the loop in Listing 3-4 prints each</w:t>
      </w:r>
      <w:r w:rsidR="00E61177">
        <w:t xml:space="preserve"> </w:t>
      </w:r>
      <w:r w:rsidRPr="001D5A08">
        <w:t xml:space="preserve">element in the array </w:t>
      </w:r>
      <w:r w:rsidRPr="00E61177">
        <w:rPr>
          <w:rStyle w:val="Literal"/>
        </w:rPr>
        <w:t>a</w:t>
      </w:r>
      <w:r w:rsidRPr="00CE1782">
        <w:rPr>
          <w:lang w:eastAsia="en-GB"/>
        </w:rPr>
        <w:t>.</w:t>
      </w:r>
    </w:p>
    <w:p w14:paraId="44F5BF91" w14:textId="79244091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2C306A7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2EE2FA81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[10, 20, 30, 40, 50</w:t>
      </w:r>
      <w:proofErr w:type="gramStart"/>
      <w:r w:rsidRPr="00CE1782">
        <w:rPr>
          <w:lang w:eastAsia="en-GB"/>
        </w:rPr>
        <w:t>];</w:t>
      </w:r>
      <w:proofErr w:type="gramEnd"/>
    </w:p>
    <w:p w14:paraId="54B0E56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mut index = </w:t>
      </w:r>
      <w:proofErr w:type="gramStart"/>
      <w:r w:rsidRPr="00CE1782">
        <w:rPr>
          <w:lang w:eastAsia="en-GB"/>
        </w:rPr>
        <w:t>0;</w:t>
      </w:r>
      <w:proofErr w:type="gramEnd"/>
    </w:p>
    <w:p w14:paraId="215E7A24" w14:textId="77777777" w:rsidR="00CE1782" w:rsidRPr="00CE1782" w:rsidRDefault="00CE1782" w:rsidP="00675E74">
      <w:pPr>
        <w:pStyle w:val="Code"/>
        <w:rPr>
          <w:lang w:eastAsia="en-GB"/>
        </w:rPr>
      </w:pPr>
    </w:p>
    <w:p w14:paraId="40806E0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while index &lt; 5 {</w:t>
      </w:r>
    </w:p>
    <w:p w14:paraId="1A08D55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is: {}", a[index]);</w:t>
      </w:r>
    </w:p>
    <w:p w14:paraId="5FEC1356" w14:textId="77777777" w:rsidR="00CE1782" w:rsidRPr="00CE1782" w:rsidRDefault="00CE1782" w:rsidP="00675E74">
      <w:pPr>
        <w:pStyle w:val="Code"/>
        <w:rPr>
          <w:lang w:eastAsia="en-GB"/>
        </w:rPr>
      </w:pPr>
    </w:p>
    <w:p w14:paraId="7EAEA9B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index += </w:t>
      </w:r>
      <w:proofErr w:type="gramStart"/>
      <w:r w:rsidRPr="00CE1782">
        <w:rPr>
          <w:lang w:eastAsia="en-GB"/>
        </w:rPr>
        <w:t>1;</w:t>
      </w:r>
      <w:proofErr w:type="gramEnd"/>
    </w:p>
    <w:p w14:paraId="0DB1219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5F62E83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70743716" w14:textId="29787B84" w:rsidR="00CE1782" w:rsidRPr="00CE1782" w:rsidRDefault="00CE1782" w:rsidP="00980CCA">
      <w:pPr>
        <w:pStyle w:val="CodeListingCaption"/>
        <w:rPr>
          <w:lang w:eastAsia="en-GB"/>
        </w:rPr>
      </w:pPr>
      <w:r w:rsidRPr="001D5A08">
        <w:t xml:space="preserve">Looping through each element of a collection using a </w:t>
      </w:r>
      <w:r w:rsidRPr="00E61177">
        <w:rPr>
          <w:rStyle w:val="Literal"/>
        </w:rPr>
        <w:t>while</w:t>
      </w:r>
      <w:r w:rsidRPr="00CE1782">
        <w:rPr>
          <w:lang w:eastAsia="en-GB"/>
        </w:rPr>
        <w:t xml:space="preserve"> loop</w:t>
      </w:r>
    </w:p>
    <w:p w14:paraId="35723969" w14:textId="3DC585B9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Here, the code </w:t>
      </w:r>
      <w:proofErr w:type="gramStart"/>
      <w:r w:rsidRPr="00CE1782">
        <w:rPr>
          <w:lang w:eastAsia="en-GB"/>
        </w:rPr>
        <w:t>counts up</w:t>
      </w:r>
      <w:proofErr w:type="gramEnd"/>
      <w:r w:rsidRPr="00CE1782">
        <w:rPr>
          <w:lang w:eastAsia="en-GB"/>
        </w:rPr>
        <w:t xml:space="preserve"> through the elements in the array. It starts at index</w:t>
      </w:r>
      <w:r w:rsidR="00E61177">
        <w:rPr>
          <w:lang w:eastAsia="en-GB"/>
        </w:rPr>
        <w:t xml:space="preserve"> </w:t>
      </w:r>
      <w:proofErr w:type="gramStart"/>
      <w:r w:rsidRPr="00E61177">
        <w:rPr>
          <w:rStyle w:val="Literal"/>
        </w:rPr>
        <w:t>0</w:t>
      </w:r>
      <w:r w:rsidRPr="001D5A08">
        <w:t>, and</w:t>
      </w:r>
      <w:proofErr w:type="gramEnd"/>
      <w:r w:rsidRPr="001D5A08">
        <w:t xml:space="preserve"> then loops until it reaches the final index in the array (that is,</w:t>
      </w:r>
      <w:r w:rsidR="00E61177">
        <w:t xml:space="preserve"> </w:t>
      </w:r>
      <w:r w:rsidRPr="001D5A08">
        <w:t xml:space="preserve">when </w:t>
      </w:r>
      <w:r w:rsidRPr="00E61177">
        <w:rPr>
          <w:rStyle w:val="Literal"/>
        </w:rPr>
        <w:t>index &lt; 5</w:t>
      </w:r>
      <w:r w:rsidRPr="00CE1782">
        <w:rPr>
          <w:lang w:eastAsia="en-GB"/>
        </w:rPr>
        <w:t xml:space="preserve"> is no longer </w:t>
      </w:r>
      <w:r w:rsidRPr="00AE40BB">
        <w:rPr>
          <w:rStyle w:val="Literal"/>
        </w:rPr>
        <w:t>true</w:t>
      </w:r>
      <w:r w:rsidRPr="00CE1782">
        <w:rPr>
          <w:lang w:eastAsia="en-GB"/>
        </w:rPr>
        <w:t>). Running this code will print every element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 the array:</w:t>
      </w:r>
    </w:p>
    <w:p w14:paraId="7A1132B4" w14:textId="15E15A44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$ </w:t>
      </w:r>
      <w:r w:rsidR="000D3936" w:rsidRPr="000D3936">
        <w:rPr>
          <w:rStyle w:val="LiteralBold"/>
        </w:rPr>
        <w:t xml:space="preserve">cargo </w:t>
      </w:r>
      <w:proofErr w:type="gramStart"/>
      <w:r w:rsidR="000D3936" w:rsidRPr="000D3936">
        <w:rPr>
          <w:rStyle w:val="LiteralBold"/>
        </w:rPr>
        <w:t>run</w:t>
      </w:r>
      <w:proofErr w:type="gramEnd"/>
    </w:p>
    <w:p w14:paraId="00D3212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Compiling loops v0.1.0 (file:///projects/loops)</w:t>
      </w:r>
    </w:p>
    <w:p w14:paraId="3EAA744F" w14:textId="79E3D9FE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Finished </w:t>
      </w:r>
      <w:ins w:id="174" w:author="Chris Krycho" w:date="2025-02-14T11:35:00Z" w16du:dateUtc="2025-02-14T18:35:00Z">
        <w:r w:rsidR="006A0E73">
          <w:rPr>
            <w:lang w:eastAsia="en-GB"/>
          </w:rPr>
          <w:t>`</w:t>
        </w:r>
      </w:ins>
      <w:r w:rsidRPr="00CE1782">
        <w:rPr>
          <w:lang w:eastAsia="en-GB"/>
        </w:rPr>
        <w:t>dev</w:t>
      </w:r>
      <w:ins w:id="175" w:author="Chris Krycho" w:date="2025-02-14T11:35:00Z" w16du:dateUtc="2025-02-14T18:35:00Z">
        <w:r w:rsidR="006A0E73">
          <w:rPr>
            <w:lang w:eastAsia="en-GB"/>
          </w:rPr>
          <w:t>` profile</w:t>
        </w:r>
      </w:ins>
      <w:r w:rsidRPr="00CE1782">
        <w:rPr>
          <w:lang w:eastAsia="en-GB"/>
        </w:rPr>
        <w:t xml:space="preserve"> [unoptimized + </w:t>
      </w:r>
      <w:proofErr w:type="spellStart"/>
      <w:r w:rsidRPr="00CE1782">
        <w:rPr>
          <w:lang w:eastAsia="en-GB"/>
        </w:rPr>
        <w:t>debuginfo</w:t>
      </w:r>
      <w:proofErr w:type="spellEnd"/>
      <w:r w:rsidRPr="00CE1782">
        <w:rPr>
          <w:lang w:eastAsia="en-GB"/>
        </w:rPr>
        <w:t>] target(s) in 0.32s</w:t>
      </w:r>
    </w:p>
    <w:p w14:paraId="2C3CD092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Running `target/debug/loops`</w:t>
      </w:r>
    </w:p>
    <w:p w14:paraId="341A362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10</w:t>
      </w:r>
    </w:p>
    <w:p w14:paraId="6C9B2F3B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20</w:t>
      </w:r>
    </w:p>
    <w:p w14:paraId="186FE0D3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30</w:t>
      </w:r>
    </w:p>
    <w:p w14:paraId="1710B1D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40</w:t>
      </w:r>
    </w:p>
    <w:p w14:paraId="7682EE2D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the value is: 50</w:t>
      </w:r>
    </w:p>
    <w:p w14:paraId="17F81E39" w14:textId="2E8CC60C" w:rsidR="00CE1782" w:rsidRPr="00CE1782" w:rsidRDefault="00CE1782" w:rsidP="001D5A08">
      <w:pPr>
        <w:pStyle w:val="Body"/>
        <w:rPr>
          <w:lang w:eastAsia="en-GB"/>
        </w:rPr>
      </w:pPr>
      <w:r w:rsidRPr="001D5A08">
        <w:lastRenderedPageBreak/>
        <w:t xml:space="preserve">All five array values appear in the terminal, as expected. Even though </w:t>
      </w:r>
      <w:r w:rsidRPr="00E61177">
        <w:rPr>
          <w:rStyle w:val="Literal"/>
        </w:rPr>
        <w:t>index</w:t>
      </w:r>
      <w:r w:rsidR="00E61177">
        <w:t xml:space="preserve"> </w:t>
      </w:r>
      <w:r w:rsidRPr="001D5A08">
        <w:t xml:space="preserve">will reach a value of </w:t>
      </w:r>
      <w:r w:rsidRPr="00E61177">
        <w:rPr>
          <w:rStyle w:val="Literal"/>
        </w:rPr>
        <w:t>5</w:t>
      </w:r>
      <w:r w:rsidRPr="00CE1782">
        <w:rPr>
          <w:lang w:eastAsia="en-GB"/>
        </w:rPr>
        <w:t xml:space="preserve"> at some point, the loop stops executing before trying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fetch a sixth value from the array.</w:t>
      </w:r>
    </w:p>
    <w:p w14:paraId="24AC3D83" w14:textId="4C5C3615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>However, this approach is error prone; we could cause the program to panic 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index value or test condition </w:t>
      </w:r>
      <w:r w:rsidR="00EF53F9">
        <w:rPr>
          <w:lang w:eastAsia="en-GB"/>
        </w:rPr>
        <w:t>is</w:t>
      </w:r>
      <w:r w:rsidR="00EF53F9" w:rsidRPr="00CE1782">
        <w:rPr>
          <w:lang w:eastAsia="en-GB"/>
        </w:rPr>
        <w:t xml:space="preserve"> </w:t>
      </w:r>
      <w:r w:rsidRPr="00CE1782">
        <w:rPr>
          <w:lang w:eastAsia="en-GB"/>
        </w:rPr>
        <w:t>incorrect. For example, if you changed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 xml:space="preserve">the definition of </w:t>
      </w:r>
      <w:proofErr w:type="gramStart"/>
      <w:r w:rsidRPr="00CE1782">
        <w:rPr>
          <w:lang w:eastAsia="en-GB"/>
        </w:rPr>
        <w:t xml:space="preserve">the </w:t>
      </w:r>
      <w:r w:rsidRPr="00E61177">
        <w:rPr>
          <w:rStyle w:val="Literal"/>
        </w:rPr>
        <w:t>a</w:t>
      </w:r>
      <w:proofErr w:type="gramEnd"/>
      <w:r w:rsidRPr="001D5A08">
        <w:t xml:space="preserve"> array to have four elements but forgot to update the</w:t>
      </w:r>
      <w:r w:rsidR="00E61177">
        <w:t xml:space="preserve"> </w:t>
      </w:r>
      <w:r w:rsidRPr="001D5A08">
        <w:t xml:space="preserve">condition to </w:t>
      </w:r>
      <w:r w:rsidRPr="00E61177">
        <w:rPr>
          <w:rStyle w:val="Literal"/>
        </w:rPr>
        <w:t>while index &lt; 4</w:t>
      </w:r>
      <w:r w:rsidRPr="00CE1782">
        <w:rPr>
          <w:lang w:eastAsia="en-GB"/>
        </w:rPr>
        <w:t>, the code would panic. It’s also slow, because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the compiler adds runtime code to perform the conditional check of whether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index is within the bounds of the array on every iteration through the loop.</w:t>
      </w:r>
      <w:r w:rsidR="00D333E5" w:rsidRPr="00D333E5">
        <w:rPr>
          <w:lang w:eastAsia="en-GB"/>
        </w:rPr>
        <w:t xml:space="preserve"> </w:t>
      </w:r>
      <w:r w:rsidR="00D333E5">
        <w:rPr>
          <w:lang w:eastAsia="en-GB"/>
        </w:rPr>
        <w:fldChar w:fldCharType="begin"/>
      </w:r>
      <w:r w:rsidR="00D333E5">
        <w:instrText xml:space="preserve"> XE "while loop endRange" </w:instrText>
      </w:r>
      <w:r w:rsidR="00D333E5">
        <w:rPr>
          <w:lang w:eastAsia="en-GB"/>
        </w:rPr>
        <w:fldChar w:fldCharType="end"/>
      </w:r>
    </w:p>
    <w:p w14:paraId="7EC08508" w14:textId="0C845C77" w:rsidR="00CE1782" w:rsidRPr="00CE1782" w:rsidRDefault="007363C9" w:rsidP="001D5A08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"for keyword:loop startRange" </w:instrText>
      </w:r>
      <w:r>
        <w:rPr>
          <w:lang w:eastAsia="en-GB"/>
        </w:rPr>
        <w:fldChar w:fldCharType="end"/>
      </w:r>
      <w:r w:rsidR="00CE1782" w:rsidRPr="00CE1782">
        <w:rPr>
          <w:lang w:eastAsia="en-GB"/>
        </w:rPr>
        <w:t xml:space="preserve">As a more concise alternative, you can use a </w:t>
      </w:r>
      <w:r w:rsidR="00CE1782" w:rsidRPr="00E61177">
        <w:rPr>
          <w:rStyle w:val="Literal"/>
        </w:rPr>
        <w:t>for</w:t>
      </w:r>
      <w:r w:rsidR="00CE1782" w:rsidRPr="001D5A08">
        <w:t xml:space="preserve"> loop and execute some code</w:t>
      </w:r>
      <w:r w:rsidR="00E61177">
        <w:t xml:space="preserve"> </w:t>
      </w:r>
      <w:r w:rsidR="00CE1782" w:rsidRPr="001D5A08">
        <w:t xml:space="preserve">for each item in a collection. A </w:t>
      </w:r>
      <w:r w:rsidR="00CE1782" w:rsidRPr="00E61177">
        <w:rPr>
          <w:rStyle w:val="Literal"/>
        </w:rPr>
        <w:t>for</w:t>
      </w:r>
      <w:r w:rsidR="00CE1782" w:rsidRPr="00CE1782">
        <w:rPr>
          <w:lang w:eastAsia="en-GB"/>
        </w:rPr>
        <w:t xml:space="preserve"> loop looks like the code in Listing 3-5.</w:t>
      </w:r>
    </w:p>
    <w:p w14:paraId="3ABC77D2" w14:textId="6FE5164C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6B4D8D20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192BFCA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let a = [10, 20, 30, 40, 50</w:t>
      </w:r>
      <w:proofErr w:type="gramStart"/>
      <w:r w:rsidRPr="00CE1782">
        <w:rPr>
          <w:lang w:eastAsia="en-GB"/>
        </w:rPr>
        <w:t>];</w:t>
      </w:r>
      <w:proofErr w:type="gramEnd"/>
    </w:p>
    <w:p w14:paraId="4788B8EF" w14:textId="77777777" w:rsidR="00CE1782" w:rsidRPr="00CE1782" w:rsidRDefault="00CE1782" w:rsidP="00675E74">
      <w:pPr>
        <w:pStyle w:val="Code"/>
        <w:rPr>
          <w:lang w:eastAsia="en-GB"/>
        </w:rPr>
      </w:pPr>
    </w:p>
    <w:p w14:paraId="632B84F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for element in a {</w:t>
      </w:r>
    </w:p>
    <w:p w14:paraId="1799A16C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"the value is: {element}");</w:t>
      </w:r>
    </w:p>
    <w:p w14:paraId="7BD278F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54774F35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00267601" w14:textId="7A89D85E" w:rsidR="00CE1782" w:rsidRPr="00CE1782" w:rsidRDefault="00CE1782" w:rsidP="00980CCA">
      <w:pPr>
        <w:pStyle w:val="CodeListingCaption"/>
        <w:rPr>
          <w:lang w:eastAsia="en-GB"/>
        </w:rPr>
      </w:pPr>
      <w:r w:rsidRPr="001D5A08">
        <w:t xml:space="preserve">Looping through each element of a collection using a </w:t>
      </w:r>
      <w:r w:rsidRPr="00E61177">
        <w:rPr>
          <w:rStyle w:val="Literal"/>
        </w:rPr>
        <w:t>for</w:t>
      </w:r>
      <w:r w:rsidRPr="00CE1782">
        <w:rPr>
          <w:lang w:eastAsia="en-GB"/>
        </w:rPr>
        <w:t xml:space="preserve"> loop</w:t>
      </w:r>
    </w:p>
    <w:p w14:paraId="5E89BE5B" w14:textId="27FEEF4D" w:rsidR="00CE1782" w:rsidRPr="00CE1782" w:rsidRDefault="00CE1782" w:rsidP="00675E74">
      <w:pPr>
        <w:pStyle w:val="Body"/>
        <w:rPr>
          <w:lang w:eastAsia="en-GB"/>
        </w:rPr>
      </w:pPr>
      <w:r w:rsidRPr="00CE1782">
        <w:rPr>
          <w:lang w:eastAsia="en-GB"/>
        </w:rPr>
        <w:t>When we run this code, we’ll see the same output as in Listing 3-4. More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importantly, we’ve now increased the safety of the code and eliminated the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chance of bugs that might result from going beyond the end of the array or not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going far enough and missing some items.</w:t>
      </w:r>
    </w:p>
    <w:p w14:paraId="65589987" w14:textId="549C8A29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Using the </w:t>
      </w:r>
      <w:r w:rsidRPr="00E61177">
        <w:rPr>
          <w:rStyle w:val="Literal"/>
        </w:rPr>
        <w:t>for</w:t>
      </w:r>
      <w:r w:rsidRPr="00CE1782">
        <w:rPr>
          <w:lang w:eastAsia="en-GB"/>
        </w:rPr>
        <w:t xml:space="preserve"> loop, you wouldn’t need to remember to change any other code if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you changed the number of values in the array, as you would with the method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used in Listing 3-4.</w:t>
      </w:r>
    </w:p>
    <w:p w14:paraId="1306AA8F" w14:textId="11CD2B0D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The safety and conciseness of </w:t>
      </w:r>
      <w:r w:rsidRPr="00E61177">
        <w:rPr>
          <w:rStyle w:val="Literal"/>
        </w:rPr>
        <w:t>for</w:t>
      </w:r>
      <w:r w:rsidRPr="001D5A08">
        <w:t xml:space="preserve"> loops make them the </w:t>
      </w:r>
      <w:proofErr w:type="gramStart"/>
      <w:r w:rsidRPr="001D5A08">
        <w:t>most commonly used</w:t>
      </w:r>
      <w:proofErr w:type="gramEnd"/>
      <w:r w:rsidRPr="001D5A08">
        <w:t xml:space="preserve"> loop</w:t>
      </w:r>
      <w:r w:rsidR="00E61177">
        <w:t xml:space="preserve"> </w:t>
      </w:r>
      <w:r w:rsidRPr="001D5A08">
        <w:t>construct in Rust. Even in situations in which you want to run some code a</w:t>
      </w:r>
      <w:r w:rsidR="00E61177">
        <w:t xml:space="preserve"> </w:t>
      </w:r>
      <w:r w:rsidRPr="001D5A08">
        <w:t xml:space="preserve">certain number of times, as in the countdown example that used a </w:t>
      </w:r>
      <w:r w:rsidRPr="00E61177">
        <w:rPr>
          <w:rStyle w:val="Literal"/>
        </w:rPr>
        <w:t>while</w:t>
      </w:r>
      <w:r w:rsidRPr="001D5A08">
        <w:t xml:space="preserve"> loop</w:t>
      </w:r>
      <w:r w:rsidR="00E61177">
        <w:t xml:space="preserve"> </w:t>
      </w:r>
      <w:r w:rsidRPr="001D5A08">
        <w:t xml:space="preserve">in Listing 3-3, most </w:t>
      </w:r>
      <w:proofErr w:type="spellStart"/>
      <w:r w:rsidRPr="001D5A08">
        <w:t>Rustaceans</w:t>
      </w:r>
      <w:proofErr w:type="spellEnd"/>
      <w:r w:rsidRPr="001D5A08">
        <w:t xml:space="preserve"> would use a </w:t>
      </w:r>
      <w:r w:rsidRPr="00E61177">
        <w:rPr>
          <w:rStyle w:val="Literal"/>
        </w:rPr>
        <w:t>for</w:t>
      </w:r>
      <w:r w:rsidRPr="001D5A08">
        <w:t xml:space="preserve"> loop. The way to do that</w:t>
      </w:r>
      <w:r w:rsidR="00E61177">
        <w:t xml:space="preserve"> </w:t>
      </w:r>
      <w:r w:rsidRPr="001D5A08">
        <w:t xml:space="preserve">would be to use a </w:t>
      </w:r>
      <w:r w:rsidRPr="00E61177">
        <w:rPr>
          <w:rStyle w:val="Literal"/>
        </w:rPr>
        <w:t>Range</w:t>
      </w:r>
      <w:r w:rsidR="00963D70">
        <w:rPr>
          <w:lang w:eastAsia="en-GB"/>
        </w:rPr>
        <w:fldChar w:fldCharType="begin"/>
      </w:r>
      <w:r w:rsidR="00963D70">
        <w:instrText xml:space="preserve"> XE "Range type" </w:instrText>
      </w:r>
      <w:r w:rsidR="00963D70">
        <w:rPr>
          <w:lang w:eastAsia="en-GB"/>
        </w:rPr>
        <w:fldChar w:fldCharType="end"/>
      </w:r>
      <w:r w:rsidRPr="00CE1782">
        <w:rPr>
          <w:lang w:eastAsia="en-GB"/>
        </w:rPr>
        <w:t>, provided by the standard library, which generates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all numbers in sequence</w:t>
      </w:r>
      <w:r w:rsidR="00915F29">
        <w:rPr>
          <w:lang w:eastAsia="en-GB"/>
        </w:rPr>
        <w:fldChar w:fldCharType="begin"/>
      </w:r>
      <w:r w:rsidR="00915F29">
        <w:instrText xml:space="preserve"> XE "sequence" </w:instrText>
      </w:r>
      <w:r w:rsidR="00915F29">
        <w:rPr>
          <w:lang w:eastAsia="en-GB"/>
        </w:rPr>
        <w:fldChar w:fldCharType="end"/>
      </w:r>
      <w:r w:rsidRPr="00CE1782">
        <w:rPr>
          <w:lang w:eastAsia="en-GB"/>
        </w:rPr>
        <w:t xml:space="preserve"> starting from one number and ending before another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number.</w:t>
      </w:r>
    </w:p>
    <w:p w14:paraId="01C9F39D" w14:textId="73B268AE" w:rsidR="00CE1782" w:rsidRPr="00CE1782" w:rsidRDefault="00CE1782" w:rsidP="001D5A08">
      <w:pPr>
        <w:pStyle w:val="Body"/>
        <w:rPr>
          <w:lang w:eastAsia="en-GB"/>
        </w:rPr>
      </w:pPr>
      <w:r w:rsidRPr="00CE1782">
        <w:rPr>
          <w:lang w:eastAsia="en-GB"/>
        </w:rPr>
        <w:t xml:space="preserve">Here’s what the countdown would look like using a </w:t>
      </w:r>
      <w:r w:rsidRPr="00E61177">
        <w:rPr>
          <w:rStyle w:val="Literal"/>
        </w:rPr>
        <w:t>for</w:t>
      </w:r>
      <w:r w:rsidRPr="001D5A08">
        <w:t xml:space="preserve"> loop and another method</w:t>
      </w:r>
      <w:r w:rsidR="00E61177">
        <w:t xml:space="preserve"> </w:t>
      </w:r>
      <w:r w:rsidRPr="001D5A08">
        <w:t xml:space="preserve">we’ve not yet talked about, </w:t>
      </w:r>
      <w:r w:rsidRPr="00E61177">
        <w:rPr>
          <w:rStyle w:val="Literal"/>
        </w:rPr>
        <w:t>rev</w:t>
      </w:r>
      <w:r w:rsidR="009D7B4D">
        <w:rPr>
          <w:lang w:eastAsia="en-GB"/>
        </w:rPr>
        <w:fldChar w:fldCharType="begin"/>
      </w:r>
      <w:r w:rsidR="009D7B4D">
        <w:instrText xml:space="preserve"> XE "rev method" </w:instrText>
      </w:r>
      <w:r w:rsidR="009D7B4D">
        <w:rPr>
          <w:lang w:eastAsia="en-GB"/>
        </w:rPr>
        <w:fldChar w:fldCharType="end"/>
      </w:r>
      <w:r w:rsidRPr="00CE1782">
        <w:rPr>
          <w:lang w:eastAsia="en-GB"/>
        </w:rPr>
        <w:t>, to reverse the range:</w:t>
      </w:r>
    </w:p>
    <w:p w14:paraId="3B938256" w14:textId="42954B2F" w:rsidR="00CE1782" w:rsidRPr="00CE1782" w:rsidRDefault="00CE1782" w:rsidP="00675E74">
      <w:pPr>
        <w:pStyle w:val="CodeLabel"/>
        <w:rPr>
          <w:lang w:eastAsia="en-GB"/>
        </w:rPr>
      </w:pPr>
      <w:r w:rsidRPr="00CE1782">
        <w:rPr>
          <w:lang w:eastAsia="en-GB"/>
        </w:rPr>
        <w:t>src/main.rs</w:t>
      </w:r>
    </w:p>
    <w:p w14:paraId="24FBEED8" w14:textId="77777777" w:rsidR="00CE1782" w:rsidRPr="00CE1782" w:rsidRDefault="00CE1782" w:rsidP="00675E74">
      <w:pPr>
        <w:pStyle w:val="Code"/>
        <w:rPr>
          <w:lang w:eastAsia="en-GB"/>
        </w:rPr>
      </w:pPr>
      <w:proofErr w:type="spellStart"/>
      <w:r w:rsidRPr="00CE1782">
        <w:rPr>
          <w:lang w:eastAsia="en-GB"/>
        </w:rPr>
        <w:t>fn</w:t>
      </w:r>
      <w:proofErr w:type="spellEnd"/>
      <w:r w:rsidRPr="00CE1782">
        <w:rPr>
          <w:lang w:eastAsia="en-GB"/>
        </w:rPr>
        <w:t xml:space="preserve"> </w:t>
      </w:r>
      <w:proofErr w:type="gramStart"/>
      <w:r w:rsidRPr="00CE1782">
        <w:rPr>
          <w:lang w:eastAsia="en-GB"/>
        </w:rPr>
        <w:t>main(</w:t>
      </w:r>
      <w:proofErr w:type="gramEnd"/>
      <w:r w:rsidRPr="00CE1782">
        <w:rPr>
          <w:lang w:eastAsia="en-GB"/>
        </w:rPr>
        <w:t>) {</w:t>
      </w:r>
    </w:p>
    <w:p w14:paraId="70069787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for number in (</w:t>
      </w:r>
      <w:proofErr w:type="gramStart"/>
      <w:r w:rsidRPr="00CE1782">
        <w:rPr>
          <w:lang w:eastAsia="en-GB"/>
        </w:rPr>
        <w:t>1..</w:t>
      </w:r>
      <w:proofErr w:type="gramEnd"/>
      <w:r w:rsidRPr="00CE1782">
        <w:rPr>
          <w:lang w:eastAsia="en-GB"/>
        </w:rPr>
        <w:t>4).rev() {</w:t>
      </w:r>
    </w:p>
    <w:p w14:paraId="47F005B0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"{number}!");</w:t>
      </w:r>
    </w:p>
    <w:p w14:paraId="5E16FD4A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}</w:t>
      </w:r>
    </w:p>
    <w:p w14:paraId="32FFDD3F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 xml:space="preserve">    </w:t>
      </w:r>
      <w:proofErr w:type="spellStart"/>
      <w:proofErr w:type="gramStart"/>
      <w:r w:rsidRPr="00CE1782">
        <w:rPr>
          <w:lang w:eastAsia="en-GB"/>
        </w:rPr>
        <w:t>println</w:t>
      </w:r>
      <w:proofErr w:type="spellEnd"/>
      <w:r w:rsidRPr="00CE1782">
        <w:rPr>
          <w:lang w:eastAsia="en-GB"/>
        </w:rPr>
        <w:t>!(</w:t>
      </w:r>
      <w:proofErr w:type="gramEnd"/>
      <w:r w:rsidRPr="00CE1782">
        <w:rPr>
          <w:lang w:eastAsia="en-GB"/>
        </w:rPr>
        <w:t>"LIFTOFF!!!");</w:t>
      </w:r>
    </w:p>
    <w:p w14:paraId="1CD779CE" w14:textId="77777777" w:rsidR="00CE1782" w:rsidRPr="00CE1782" w:rsidRDefault="00CE1782" w:rsidP="00675E74">
      <w:pPr>
        <w:pStyle w:val="Code"/>
        <w:rPr>
          <w:lang w:eastAsia="en-GB"/>
        </w:rPr>
      </w:pPr>
      <w:r w:rsidRPr="00CE1782">
        <w:rPr>
          <w:lang w:eastAsia="en-GB"/>
        </w:rPr>
        <w:t>}</w:t>
      </w:r>
    </w:p>
    <w:p w14:paraId="116884FE" w14:textId="424B8239" w:rsidR="00CE1782" w:rsidRPr="00CE1782" w:rsidRDefault="00CE1782" w:rsidP="00847EDF">
      <w:pPr>
        <w:pStyle w:val="Body"/>
        <w:rPr>
          <w:lang w:eastAsia="en-GB"/>
        </w:rPr>
      </w:pPr>
      <w:r w:rsidRPr="00CE1782">
        <w:rPr>
          <w:lang w:eastAsia="en-GB"/>
        </w:rPr>
        <w:t>This code is a bit nicer, isn’t it?</w:t>
      </w:r>
      <w:r w:rsidR="007363C9">
        <w:rPr>
          <w:lang w:eastAsia="en-GB"/>
        </w:rPr>
        <w:fldChar w:fldCharType="begin"/>
      </w:r>
      <w:r w:rsidR="007363C9">
        <w:instrText xml:space="preserve"> XE "for keyword:loop endRange" </w:instrText>
      </w:r>
      <w:r w:rsidR="007363C9">
        <w:rPr>
          <w:lang w:eastAsia="en-GB"/>
        </w:rPr>
        <w:fldChar w:fldCharType="end"/>
      </w:r>
      <w:r w:rsidR="00C010AA">
        <w:rPr>
          <w:lang w:eastAsia="en-GB"/>
        </w:rPr>
        <w:fldChar w:fldCharType="begin"/>
      </w:r>
      <w:r w:rsidR="00C010AA">
        <w:instrText xml:space="preserve"> XE "array data type:iterating over elements of endRange" </w:instrText>
      </w:r>
      <w:r w:rsidR="00C010AA">
        <w:rPr>
          <w:lang w:eastAsia="en-GB"/>
        </w:rPr>
        <w:fldChar w:fldCharType="end"/>
      </w:r>
      <w:r w:rsidR="00C546C3">
        <w:rPr>
          <w:lang w:eastAsia="en-GB"/>
        </w:rPr>
        <w:fldChar w:fldCharType="begin"/>
      </w:r>
      <w:r w:rsidR="00C546C3">
        <w:instrText xml:space="preserve"> XE "control flow endRange" </w:instrText>
      </w:r>
      <w:r w:rsidR="00C546C3">
        <w:rPr>
          <w:lang w:eastAsia="en-GB"/>
        </w:rPr>
        <w:fldChar w:fldCharType="end"/>
      </w:r>
    </w:p>
    <w:p w14:paraId="71C2BDBE" w14:textId="77777777" w:rsidR="00CE1782" w:rsidRPr="00CE1782" w:rsidRDefault="00CE1782" w:rsidP="00CE1782">
      <w:pPr>
        <w:pStyle w:val="HeadA"/>
        <w:rPr>
          <w:lang w:eastAsia="en-GB"/>
        </w:rPr>
      </w:pPr>
      <w:bookmarkStart w:id="176" w:name="summary"/>
      <w:bookmarkStart w:id="177" w:name="_Toc105758605"/>
      <w:bookmarkStart w:id="178" w:name="_Toc106888004"/>
      <w:bookmarkEnd w:id="176"/>
      <w:r w:rsidRPr="00CE1782">
        <w:rPr>
          <w:lang w:eastAsia="en-GB"/>
        </w:rPr>
        <w:lastRenderedPageBreak/>
        <w:t>Summary</w:t>
      </w:r>
      <w:bookmarkEnd w:id="177"/>
      <w:bookmarkEnd w:id="178"/>
    </w:p>
    <w:p w14:paraId="56F60813" w14:textId="08939082" w:rsidR="00CE1782" w:rsidRPr="00CE1782" w:rsidRDefault="00CE1782" w:rsidP="001D5A08">
      <w:pPr>
        <w:pStyle w:val="Body"/>
        <w:rPr>
          <w:lang w:eastAsia="en-GB"/>
        </w:rPr>
      </w:pPr>
      <w:r w:rsidRPr="001D5A08">
        <w:t xml:space="preserve">You made it! </w:t>
      </w:r>
      <w:r w:rsidR="00C95016" w:rsidRPr="001D5A08">
        <w:t>Th</w:t>
      </w:r>
      <w:r w:rsidR="00C95016">
        <w:t>is</w:t>
      </w:r>
      <w:r w:rsidR="00C95016" w:rsidRPr="001D5A08">
        <w:t xml:space="preserve"> </w:t>
      </w:r>
      <w:r w:rsidRPr="001D5A08">
        <w:t>was a sizable chapter: you learned about variables, scalar</w:t>
      </w:r>
      <w:r w:rsidR="00E61177">
        <w:t xml:space="preserve"> </w:t>
      </w:r>
      <w:r w:rsidRPr="001D5A08">
        <w:t xml:space="preserve">and compound data types, functions, comments, </w:t>
      </w:r>
      <w:r w:rsidRPr="00E61177">
        <w:rPr>
          <w:rStyle w:val="Literal"/>
        </w:rPr>
        <w:t>if</w:t>
      </w:r>
      <w:r w:rsidRPr="00CE1782">
        <w:rPr>
          <w:lang w:eastAsia="en-GB"/>
        </w:rPr>
        <w:t xml:space="preserve"> expressions, and loops!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To practice with the concepts discussed in this chapter, try building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programs to do the following:</w:t>
      </w:r>
    </w:p>
    <w:p w14:paraId="37A0AA07" w14:textId="77777777" w:rsidR="00CE1782" w:rsidRPr="00CE1782" w:rsidRDefault="00CE1782" w:rsidP="001D5A08">
      <w:pPr>
        <w:pStyle w:val="ListBullet"/>
        <w:rPr>
          <w:lang w:eastAsia="en-GB"/>
        </w:rPr>
      </w:pPr>
      <w:r w:rsidRPr="00CE1782">
        <w:rPr>
          <w:lang w:eastAsia="en-GB"/>
        </w:rPr>
        <w:t>Convert temperatures between Fahrenheit and Celsius.</w:t>
      </w:r>
    </w:p>
    <w:p w14:paraId="29A7A251" w14:textId="77777777" w:rsidR="00CE1782" w:rsidRPr="00CE1782" w:rsidRDefault="00CE1782" w:rsidP="001D5A08">
      <w:pPr>
        <w:pStyle w:val="ListBullet"/>
        <w:rPr>
          <w:lang w:eastAsia="en-GB"/>
        </w:rPr>
      </w:pPr>
      <w:r w:rsidRPr="00CE1782">
        <w:rPr>
          <w:lang w:eastAsia="en-GB"/>
        </w:rPr>
        <w:t xml:space="preserve">Generate the </w:t>
      </w:r>
      <w:r w:rsidRPr="00AE40BB">
        <w:rPr>
          <w:rStyle w:val="Italic"/>
        </w:rPr>
        <w:t>n</w:t>
      </w:r>
      <w:r w:rsidRPr="00CE1782">
        <w:rPr>
          <w:lang w:eastAsia="en-GB"/>
        </w:rPr>
        <w:t>th Fibonacci number.</w:t>
      </w:r>
    </w:p>
    <w:p w14:paraId="1F0AB3C0" w14:textId="1C348AE9" w:rsidR="00CE1782" w:rsidRPr="00CE1782" w:rsidRDefault="00CE1782" w:rsidP="001D5A08">
      <w:pPr>
        <w:pStyle w:val="ListBullet"/>
        <w:rPr>
          <w:lang w:eastAsia="en-GB"/>
        </w:rPr>
      </w:pPr>
      <w:r w:rsidRPr="00CE1782">
        <w:rPr>
          <w:lang w:eastAsia="en-GB"/>
        </w:rPr>
        <w:t>Print the lyrics to the Christmas carol “The Twelve Days of Christmas,”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taking advantage of the repetition in the song.</w:t>
      </w:r>
    </w:p>
    <w:p w14:paraId="7FF051B7" w14:textId="75D10A71" w:rsidR="00053E72" w:rsidRPr="00E9120D" w:rsidRDefault="00CE1782" w:rsidP="001D5A08">
      <w:pPr>
        <w:pStyle w:val="Body"/>
        <w:rPr>
          <w:lang w:eastAsia="en-GB"/>
        </w:rPr>
      </w:pPr>
      <w:r w:rsidRPr="001D5A08">
        <w:t xml:space="preserve">When you’re ready to move on, we’ll talk about a concept in Rust that </w:t>
      </w:r>
      <w:r w:rsidRPr="00675E74">
        <w:rPr>
          <w:rStyle w:val="Italic"/>
        </w:rPr>
        <w:t>doesn’t</w:t>
      </w:r>
      <w:r w:rsidR="00E61177">
        <w:rPr>
          <w:lang w:eastAsia="en-GB"/>
        </w:rPr>
        <w:t xml:space="preserve"> </w:t>
      </w:r>
      <w:r w:rsidRPr="00CE1782">
        <w:rPr>
          <w:lang w:eastAsia="en-GB"/>
        </w:rPr>
        <w:t>commonly exist in other programming languages: ownership.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4" w:author="Chris Krycho" w:date="2025-02-14T09:54:00Z" w:initials="CK">
    <w:p w14:paraId="459D898C" w14:textId="77777777" w:rsidR="00C65DB9" w:rsidRDefault="00C65DB9" w:rsidP="00C65DB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either need to format this as body text (as I have done here, and as we did for now in the web copy) or use a valid Rust literal, which 10,800 is not (we could use 10_800 or 10800 if we wanted to do that).</w:t>
      </w:r>
    </w:p>
  </w:comment>
  <w:comment w:id="58" w:author="Chris Krycho" w:date="2025-02-14T10:21:00Z" w:initials="CK">
    <w:p w14:paraId="6EE642E0" w14:textId="77777777" w:rsidR="00010912" w:rsidRDefault="00010912" w:rsidP="0001091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Recent versions of the IEEE standard have dropped this language for a variety of reasons!</w:t>
      </w:r>
    </w:p>
  </w:comment>
  <w:comment w:id="77" w:author="Chris Krycho" w:date="2025-02-14T10:30:00Z" w:initials="CK">
    <w:p w14:paraId="7A3AC1E4" w14:textId="77777777" w:rsidR="004E5C5B" w:rsidRDefault="004E5C5B" w:rsidP="004E5C5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saw a few cases of folks initially thinking this section was framing the stack/heap distinction as related to tuples in some way and getting confused by that. I’d be happy with other/clearer phrasing here, too; this is just what I went with for the web version so far!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9D898C" w15:done="0"/>
  <w15:commentEx w15:paraId="6EE642E0" w15:done="0"/>
  <w15:commentEx w15:paraId="7A3AC1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059D784" w16cex:dateUtc="2025-02-14T16:54:00Z"/>
  <w16cex:commentExtensible w16cex:durableId="690CD37E" w16cex:dateUtc="2025-02-14T17:21:00Z"/>
  <w16cex:commentExtensible w16cex:durableId="33491350" w16cex:dateUtc="2025-02-14T1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9D898C" w16cid:durableId="2059D784"/>
  <w16cid:commentId w16cid:paraId="6EE642E0" w16cid:durableId="690CD37E"/>
  <w16cid:commentId w16cid:paraId="7A3AC1E4" w16cid:durableId="334913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2E9FD" w14:textId="77777777" w:rsidR="00B0232E" w:rsidRDefault="00B0232E" w:rsidP="009E51C3">
      <w:pPr>
        <w:spacing w:after="0" w:line="240" w:lineRule="auto"/>
      </w:pPr>
      <w:r>
        <w:separator/>
      </w:r>
    </w:p>
  </w:endnote>
  <w:endnote w:type="continuationSeparator" w:id="0">
    <w:p w14:paraId="3DC20647" w14:textId="77777777" w:rsidR="00B0232E" w:rsidRDefault="00B0232E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EFE18" w14:textId="77777777" w:rsidR="00B0232E" w:rsidRDefault="00B0232E" w:rsidP="009E51C3">
      <w:pPr>
        <w:spacing w:after="0" w:line="240" w:lineRule="auto"/>
      </w:pPr>
      <w:r>
        <w:separator/>
      </w:r>
    </w:p>
  </w:footnote>
  <w:footnote w:type="continuationSeparator" w:id="0">
    <w:p w14:paraId="66DD1BD0" w14:textId="77777777" w:rsidR="00B0232E" w:rsidRDefault="00B0232E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B60B0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B9845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6E46B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BC4AA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2C609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DEB1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C7CFF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63479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360D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51A0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D1EF9"/>
    <w:multiLevelType w:val="multilevel"/>
    <w:tmpl w:val="C68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A1E25BF"/>
    <w:multiLevelType w:val="multilevel"/>
    <w:tmpl w:val="B00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50592"/>
    <w:multiLevelType w:val="multilevel"/>
    <w:tmpl w:val="E74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5153F"/>
    <w:multiLevelType w:val="multilevel"/>
    <w:tmpl w:val="8A74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95794"/>
    <w:multiLevelType w:val="multilevel"/>
    <w:tmpl w:val="706E9F88"/>
    <w:numStyleLink w:val="ChapterNumbering"/>
  </w:abstractNum>
  <w:num w:numId="1" w16cid:durableId="757365603">
    <w:abstractNumId w:val="13"/>
  </w:num>
  <w:num w:numId="2" w16cid:durableId="546602487">
    <w:abstractNumId w:val="24"/>
  </w:num>
  <w:num w:numId="3" w16cid:durableId="1978487466">
    <w:abstractNumId w:val="26"/>
  </w:num>
  <w:num w:numId="4" w16cid:durableId="364985938">
    <w:abstractNumId w:val="18"/>
  </w:num>
  <w:num w:numId="5" w16cid:durableId="946353081">
    <w:abstractNumId w:val="25"/>
  </w:num>
  <w:num w:numId="6" w16cid:durableId="125051020">
    <w:abstractNumId w:val="17"/>
  </w:num>
  <w:num w:numId="7" w16cid:durableId="1826235593">
    <w:abstractNumId w:val="20"/>
  </w:num>
  <w:num w:numId="8" w16cid:durableId="106199502">
    <w:abstractNumId w:val="27"/>
  </w:num>
  <w:num w:numId="9" w16cid:durableId="1891110710">
    <w:abstractNumId w:val="19"/>
  </w:num>
  <w:num w:numId="10" w16cid:durableId="1021706500">
    <w:abstractNumId w:val="15"/>
  </w:num>
  <w:num w:numId="11" w16cid:durableId="1222599429">
    <w:abstractNumId w:val="12"/>
  </w:num>
  <w:num w:numId="12" w16cid:durableId="1900019958">
    <w:abstractNumId w:val="16"/>
  </w:num>
  <w:num w:numId="13" w16cid:durableId="888951776">
    <w:abstractNumId w:val="28"/>
  </w:num>
  <w:num w:numId="14" w16cid:durableId="2081753521">
    <w:abstractNumId w:val="0"/>
  </w:num>
  <w:num w:numId="15" w16cid:durableId="156502917">
    <w:abstractNumId w:val="23"/>
  </w:num>
  <w:num w:numId="16" w16cid:durableId="940379178">
    <w:abstractNumId w:val="14"/>
  </w:num>
  <w:num w:numId="17" w16cid:durableId="1447845497">
    <w:abstractNumId w:val="22"/>
  </w:num>
  <w:num w:numId="18" w16cid:durableId="188375467">
    <w:abstractNumId w:val="21"/>
  </w:num>
  <w:num w:numId="19" w16cid:durableId="753935130">
    <w:abstractNumId w:val="11"/>
  </w:num>
  <w:num w:numId="20" w16cid:durableId="1851675239">
    <w:abstractNumId w:val="10"/>
  </w:num>
  <w:num w:numId="21" w16cid:durableId="1939867761">
    <w:abstractNumId w:val="8"/>
  </w:num>
  <w:num w:numId="22" w16cid:durableId="754932544">
    <w:abstractNumId w:val="7"/>
  </w:num>
  <w:num w:numId="23" w16cid:durableId="1273897931">
    <w:abstractNumId w:val="6"/>
  </w:num>
  <w:num w:numId="24" w16cid:durableId="2027630014">
    <w:abstractNumId w:val="5"/>
  </w:num>
  <w:num w:numId="25" w16cid:durableId="1141312774">
    <w:abstractNumId w:val="9"/>
  </w:num>
  <w:num w:numId="26" w16cid:durableId="1836992295">
    <w:abstractNumId w:val="4"/>
  </w:num>
  <w:num w:numId="27" w16cid:durableId="564607135">
    <w:abstractNumId w:val="3"/>
  </w:num>
  <w:num w:numId="28" w16cid:durableId="300766015">
    <w:abstractNumId w:val="2"/>
  </w:num>
  <w:num w:numId="29" w16cid:durableId="467280761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 Krycho">
    <w15:presenceInfo w15:providerId="Windows Live" w15:userId="5c12a0c3f03a3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embedSystemFonts/>
  <w:bordersDoNotSurroundHeader/>
  <w:bordersDoNotSurroundFooter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82"/>
    <w:rsid w:val="00000948"/>
    <w:rsid w:val="00010912"/>
    <w:rsid w:val="0001390B"/>
    <w:rsid w:val="00013A0F"/>
    <w:rsid w:val="00015785"/>
    <w:rsid w:val="000251C2"/>
    <w:rsid w:val="00026A3C"/>
    <w:rsid w:val="00027719"/>
    <w:rsid w:val="00031386"/>
    <w:rsid w:val="00032AFB"/>
    <w:rsid w:val="00035713"/>
    <w:rsid w:val="00035FC8"/>
    <w:rsid w:val="00044C60"/>
    <w:rsid w:val="00045FA2"/>
    <w:rsid w:val="0005012C"/>
    <w:rsid w:val="000501CE"/>
    <w:rsid w:val="00052436"/>
    <w:rsid w:val="00053E72"/>
    <w:rsid w:val="000575CB"/>
    <w:rsid w:val="00057F86"/>
    <w:rsid w:val="0006127C"/>
    <w:rsid w:val="000667BA"/>
    <w:rsid w:val="00066BC5"/>
    <w:rsid w:val="000711B8"/>
    <w:rsid w:val="00071727"/>
    <w:rsid w:val="0007352C"/>
    <w:rsid w:val="0007477C"/>
    <w:rsid w:val="00075F14"/>
    <w:rsid w:val="000775C2"/>
    <w:rsid w:val="000779DB"/>
    <w:rsid w:val="00077AD8"/>
    <w:rsid w:val="00080824"/>
    <w:rsid w:val="000934C9"/>
    <w:rsid w:val="00093911"/>
    <w:rsid w:val="00094EDE"/>
    <w:rsid w:val="0009516C"/>
    <w:rsid w:val="000B0A4A"/>
    <w:rsid w:val="000B3DD5"/>
    <w:rsid w:val="000B6D77"/>
    <w:rsid w:val="000C187B"/>
    <w:rsid w:val="000C3488"/>
    <w:rsid w:val="000C4DBF"/>
    <w:rsid w:val="000D3175"/>
    <w:rsid w:val="000D3936"/>
    <w:rsid w:val="000E23FE"/>
    <w:rsid w:val="000E291C"/>
    <w:rsid w:val="000E7CB5"/>
    <w:rsid w:val="000F0C9A"/>
    <w:rsid w:val="000F14AB"/>
    <w:rsid w:val="000F442D"/>
    <w:rsid w:val="000F70F5"/>
    <w:rsid w:val="000F719F"/>
    <w:rsid w:val="00107966"/>
    <w:rsid w:val="00110424"/>
    <w:rsid w:val="00110815"/>
    <w:rsid w:val="00112E75"/>
    <w:rsid w:val="00113E0A"/>
    <w:rsid w:val="00120493"/>
    <w:rsid w:val="00122DE8"/>
    <w:rsid w:val="00123638"/>
    <w:rsid w:val="00131BCD"/>
    <w:rsid w:val="00133123"/>
    <w:rsid w:val="00133F68"/>
    <w:rsid w:val="00136C10"/>
    <w:rsid w:val="001435B6"/>
    <w:rsid w:val="001459A6"/>
    <w:rsid w:val="00147C28"/>
    <w:rsid w:val="0015277F"/>
    <w:rsid w:val="001549E3"/>
    <w:rsid w:val="0015557B"/>
    <w:rsid w:val="0017571A"/>
    <w:rsid w:val="00176833"/>
    <w:rsid w:val="00176BE2"/>
    <w:rsid w:val="001862DB"/>
    <w:rsid w:val="0018713A"/>
    <w:rsid w:val="00196CDD"/>
    <w:rsid w:val="001A00A3"/>
    <w:rsid w:val="001A12D4"/>
    <w:rsid w:val="001A27A1"/>
    <w:rsid w:val="001A3476"/>
    <w:rsid w:val="001A7A76"/>
    <w:rsid w:val="001B64F2"/>
    <w:rsid w:val="001B66C5"/>
    <w:rsid w:val="001C10F6"/>
    <w:rsid w:val="001C37F3"/>
    <w:rsid w:val="001C42D1"/>
    <w:rsid w:val="001C72D3"/>
    <w:rsid w:val="001D0557"/>
    <w:rsid w:val="001D1FC4"/>
    <w:rsid w:val="001D5A08"/>
    <w:rsid w:val="001D704E"/>
    <w:rsid w:val="001E0123"/>
    <w:rsid w:val="001E0B48"/>
    <w:rsid w:val="001E211C"/>
    <w:rsid w:val="001E24F0"/>
    <w:rsid w:val="001E4986"/>
    <w:rsid w:val="001F00C3"/>
    <w:rsid w:val="001F2D7A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5487"/>
    <w:rsid w:val="00227396"/>
    <w:rsid w:val="00231914"/>
    <w:rsid w:val="002334CD"/>
    <w:rsid w:val="002344F6"/>
    <w:rsid w:val="0023524F"/>
    <w:rsid w:val="002352D0"/>
    <w:rsid w:val="00235B00"/>
    <w:rsid w:val="002417AF"/>
    <w:rsid w:val="00241E83"/>
    <w:rsid w:val="00242BDC"/>
    <w:rsid w:val="00242BEC"/>
    <w:rsid w:val="00243174"/>
    <w:rsid w:val="0024335B"/>
    <w:rsid w:val="0024429C"/>
    <w:rsid w:val="00246E16"/>
    <w:rsid w:val="002526D6"/>
    <w:rsid w:val="002550CC"/>
    <w:rsid w:val="002566A8"/>
    <w:rsid w:val="00267C83"/>
    <w:rsid w:val="002757E9"/>
    <w:rsid w:val="0028073F"/>
    <w:rsid w:val="00280CB8"/>
    <w:rsid w:val="0028386C"/>
    <w:rsid w:val="00284A81"/>
    <w:rsid w:val="002859D4"/>
    <w:rsid w:val="002965F9"/>
    <w:rsid w:val="002A3BF5"/>
    <w:rsid w:val="002A5CBE"/>
    <w:rsid w:val="002A6483"/>
    <w:rsid w:val="002A6D62"/>
    <w:rsid w:val="002B0301"/>
    <w:rsid w:val="002B1A69"/>
    <w:rsid w:val="002B2889"/>
    <w:rsid w:val="002B4897"/>
    <w:rsid w:val="002C0783"/>
    <w:rsid w:val="002C0D80"/>
    <w:rsid w:val="002C4D98"/>
    <w:rsid w:val="002C52AD"/>
    <w:rsid w:val="002C6237"/>
    <w:rsid w:val="002C706E"/>
    <w:rsid w:val="002C7F1F"/>
    <w:rsid w:val="002D197C"/>
    <w:rsid w:val="002D1A1E"/>
    <w:rsid w:val="002D3C30"/>
    <w:rsid w:val="002D6D01"/>
    <w:rsid w:val="002D7706"/>
    <w:rsid w:val="002E5B13"/>
    <w:rsid w:val="002F5749"/>
    <w:rsid w:val="003000AE"/>
    <w:rsid w:val="00300BA1"/>
    <w:rsid w:val="0030255A"/>
    <w:rsid w:val="00304861"/>
    <w:rsid w:val="00304CFA"/>
    <w:rsid w:val="00305E4C"/>
    <w:rsid w:val="00307E1C"/>
    <w:rsid w:val="00311803"/>
    <w:rsid w:val="0031369A"/>
    <w:rsid w:val="00315822"/>
    <w:rsid w:val="003203B1"/>
    <w:rsid w:val="003213A0"/>
    <w:rsid w:val="00327BBA"/>
    <w:rsid w:val="0033254F"/>
    <w:rsid w:val="00332C96"/>
    <w:rsid w:val="003345E1"/>
    <w:rsid w:val="00334C29"/>
    <w:rsid w:val="00343AE5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152A"/>
    <w:rsid w:val="003720ED"/>
    <w:rsid w:val="00372150"/>
    <w:rsid w:val="00374719"/>
    <w:rsid w:val="00375BC0"/>
    <w:rsid w:val="00390432"/>
    <w:rsid w:val="00390955"/>
    <w:rsid w:val="003A064A"/>
    <w:rsid w:val="003A3495"/>
    <w:rsid w:val="003A3EF8"/>
    <w:rsid w:val="003A50D7"/>
    <w:rsid w:val="003B36C8"/>
    <w:rsid w:val="003B4F7A"/>
    <w:rsid w:val="003B5A44"/>
    <w:rsid w:val="003B5D4D"/>
    <w:rsid w:val="003B6531"/>
    <w:rsid w:val="003B7A09"/>
    <w:rsid w:val="003C2061"/>
    <w:rsid w:val="003C7202"/>
    <w:rsid w:val="003D290A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3F38F2"/>
    <w:rsid w:val="003F4D17"/>
    <w:rsid w:val="003F658C"/>
    <w:rsid w:val="004003CE"/>
    <w:rsid w:val="00400E94"/>
    <w:rsid w:val="0040171C"/>
    <w:rsid w:val="004058D0"/>
    <w:rsid w:val="0040593C"/>
    <w:rsid w:val="004071DB"/>
    <w:rsid w:val="004111C5"/>
    <w:rsid w:val="00414EBF"/>
    <w:rsid w:val="00417DD9"/>
    <w:rsid w:val="004206BB"/>
    <w:rsid w:val="00423D2D"/>
    <w:rsid w:val="00440082"/>
    <w:rsid w:val="004402EF"/>
    <w:rsid w:val="00440E22"/>
    <w:rsid w:val="0044402D"/>
    <w:rsid w:val="004447CD"/>
    <w:rsid w:val="00447693"/>
    <w:rsid w:val="004517BC"/>
    <w:rsid w:val="00452999"/>
    <w:rsid w:val="004538CA"/>
    <w:rsid w:val="00463BEA"/>
    <w:rsid w:val="00465F61"/>
    <w:rsid w:val="004671F4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436C"/>
    <w:rsid w:val="00486016"/>
    <w:rsid w:val="00487DA8"/>
    <w:rsid w:val="00490895"/>
    <w:rsid w:val="004954D6"/>
    <w:rsid w:val="00495D37"/>
    <w:rsid w:val="004970AD"/>
    <w:rsid w:val="004A0FEF"/>
    <w:rsid w:val="004A111C"/>
    <w:rsid w:val="004A2C20"/>
    <w:rsid w:val="004A4C8E"/>
    <w:rsid w:val="004B0722"/>
    <w:rsid w:val="004B1D1D"/>
    <w:rsid w:val="004B2A94"/>
    <w:rsid w:val="004B356D"/>
    <w:rsid w:val="004B3871"/>
    <w:rsid w:val="004B6F2A"/>
    <w:rsid w:val="004C2396"/>
    <w:rsid w:val="004C7002"/>
    <w:rsid w:val="004D1E91"/>
    <w:rsid w:val="004D3BFC"/>
    <w:rsid w:val="004D4BB9"/>
    <w:rsid w:val="004D666C"/>
    <w:rsid w:val="004E1F5B"/>
    <w:rsid w:val="004E5C5B"/>
    <w:rsid w:val="004F0C15"/>
    <w:rsid w:val="004F3672"/>
    <w:rsid w:val="004F3FC9"/>
    <w:rsid w:val="0050058C"/>
    <w:rsid w:val="00504A1B"/>
    <w:rsid w:val="005052D2"/>
    <w:rsid w:val="005056A5"/>
    <w:rsid w:val="00506CE0"/>
    <w:rsid w:val="00511274"/>
    <w:rsid w:val="0051294E"/>
    <w:rsid w:val="00520342"/>
    <w:rsid w:val="0052787B"/>
    <w:rsid w:val="0053177C"/>
    <w:rsid w:val="0053374F"/>
    <w:rsid w:val="00537277"/>
    <w:rsid w:val="00537F3B"/>
    <w:rsid w:val="00542141"/>
    <w:rsid w:val="005425C3"/>
    <w:rsid w:val="00564355"/>
    <w:rsid w:val="005677DD"/>
    <w:rsid w:val="0057038E"/>
    <w:rsid w:val="0057209B"/>
    <w:rsid w:val="00572135"/>
    <w:rsid w:val="00575D1C"/>
    <w:rsid w:val="00576615"/>
    <w:rsid w:val="005815A2"/>
    <w:rsid w:val="005851F6"/>
    <w:rsid w:val="005921CC"/>
    <w:rsid w:val="0059358D"/>
    <w:rsid w:val="00594A21"/>
    <w:rsid w:val="005A3308"/>
    <w:rsid w:val="005A540F"/>
    <w:rsid w:val="005A663E"/>
    <w:rsid w:val="005B0DE0"/>
    <w:rsid w:val="005B15AC"/>
    <w:rsid w:val="005B3B2F"/>
    <w:rsid w:val="005B6575"/>
    <w:rsid w:val="005C0697"/>
    <w:rsid w:val="005C1F75"/>
    <w:rsid w:val="005C235D"/>
    <w:rsid w:val="005C24F3"/>
    <w:rsid w:val="005C4D8A"/>
    <w:rsid w:val="005C6B82"/>
    <w:rsid w:val="005C7488"/>
    <w:rsid w:val="005D33BB"/>
    <w:rsid w:val="005D63B5"/>
    <w:rsid w:val="005D7B00"/>
    <w:rsid w:val="005E2D6A"/>
    <w:rsid w:val="005E6C7C"/>
    <w:rsid w:val="005F0095"/>
    <w:rsid w:val="005F723C"/>
    <w:rsid w:val="00600D3B"/>
    <w:rsid w:val="006016B6"/>
    <w:rsid w:val="0060703D"/>
    <w:rsid w:val="006118C0"/>
    <w:rsid w:val="00612294"/>
    <w:rsid w:val="00613CDB"/>
    <w:rsid w:val="0061736D"/>
    <w:rsid w:val="00617CC3"/>
    <w:rsid w:val="00622ECD"/>
    <w:rsid w:val="00626EFB"/>
    <w:rsid w:val="0063130F"/>
    <w:rsid w:val="00635D18"/>
    <w:rsid w:val="00636DD1"/>
    <w:rsid w:val="0064266A"/>
    <w:rsid w:val="00643DED"/>
    <w:rsid w:val="006544D9"/>
    <w:rsid w:val="00657AC8"/>
    <w:rsid w:val="00657AEE"/>
    <w:rsid w:val="00657D5B"/>
    <w:rsid w:val="00657ED5"/>
    <w:rsid w:val="0066266A"/>
    <w:rsid w:val="006664B0"/>
    <w:rsid w:val="00671281"/>
    <w:rsid w:val="006716C7"/>
    <w:rsid w:val="0067441B"/>
    <w:rsid w:val="00675E74"/>
    <w:rsid w:val="00676E67"/>
    <w:rsid w:val="00682266"/>
    <w:rsid w:val="00682513"/>
    <w:rsid w:val="00690A60"/>
    <w:rsid w:val="006944F2"/>
    <w:rsid w:val="006A08DE"/>
    <w:rsid w:val="006A0D4C"/>
    <w:rsid w:val="006A0E73"/>
    <w:rsid w:val="006A66F2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0D7A"/>
    <w:rsid w:val="006D50A5"/>
    <w:rsid w:val="006E19DE"/>
    <w:rsid w:val="006E2076"/>
    <w:rsid w:val="006E4E4F"/>
    <w:rsid w:val="006E7E5E"/>
    <w:rsid w:val="0070020A"/>
    <w:rsid w:val="0070241D"/>
    <w:rsid w:val="007025DA"/>
    <w:rsid w:val="0070439E"/>
    <w:rsid w:val="007069BB"/>
    <w:rsid w:val="0071206E"/>
    <w:rsid w:val="00715B75"/>
    <w:rsid w:val="00716BA2"/>
    <w:rsid w:val="00717DFA"/>
    <w:rsid w:val="007238EB"/>
    <w:rsid w:val="007240D5"/>
    <w:rsid w:val="0072488B"/>
    <w:rsid w:val="00725A55"/>
    <w:rsid w:val="00730B5D"/>
    <w:rsid w:val="00730B77"/>
    <w:rsid w:val="00733799"/>
    <w:rsid w:val="0073414B"/>
    <w:rsid w:val="0073437F"/>
    <w:rsid w:val="007355AA"/>
    <w:rsid w:val="007363C9"/>
    <w:rsid w:val="00736FE8"/>
    <w:rsid w:val="00742939"/>
    <w:rsid w:val="007450FA"/>
    <w:rsid w:val="00745C17"/>
    <w:rsid w:val="00750ADC"/>
    <w:rsid w:val="00750B65"/>
    <w:rsid w:val="0075103F"/>
    <w:rsid w:val="00762C75"/>
    <w:rsid w:val="00764367"/>
    <w:rsid w:val="00771C5C"/>
    <w:rsid w:val="007743B3"/>
    <w:rsid w:val="00774CBE"/>
    <w:rsid w:val="00774D76"/>
    <w:rsid w:val="00783976"/>
    <w:rsid w:val="00785E73"/>
    <w:rsid w:val="007879AD"/>
    <w:rsid w:val="00792231"/>
    <w:rsid w:val="007A02E7"/>
    <w:rsid w:val="007A4E19"/>
    <w:rsid w:val="007B4E43"/>
    <w:rsid w:val="007C0E82"/>
    <w:rsid w:val="007C10B7"/>
    <w:rsid w:val="007C14A2"/>
    <w:rsid w:val="007C2DB9"/>
    <w:rsid w:val="007C332A"/>
    <w:rsid w:val="007C4313"/>
    <w:rsid w:val="007D2CFA"/>
    <w:rsid w:val="007D72AB"/>
    <w:rsid w:val="007E0B6D"/>
    <w:rsid w:val="007E4350"/>
    <w:rsid w:val="007E645A"/>
    <w:rsid w:val="007F0435"/>
    <w:rsid w:val="007F0869"/>
    <w:rsid w:val="007F1DC6"/>
    <w:rsid w:val="007F2153"/>
    <w:rsid w:val="007F32B6"/>
    <w:rsid w:val="00800EAB"/>
    <w:rsid w:val="00801E53"/>
    <w:rsid w:val="00804A89"/>
    <w:rsid w:val="008052EE"/>
    <w:rsid w:val="00806332"/>
    <w:rsid w:val="008125B0"/>
    <w:rsid w:val="00813523"/>
    <w:rsid w:val="00820E35"/>
    <w:rsid w:val="0082136E"/>
    <w:rsid w:val="008216C9"/>
    <w:rsid w:val="0082602F"/>
    <w:rsid w:val="00826252"/>
    <w:rsid w:val="0082683A"/>
    <w:rsid w:val="00830E4B"/>
    <w:rsid w:val="00831964"/>
    <w:rsid w:val="00833DD2"/>
    <w:rsid w:val="00834295"/>
    <w:rsid w:val="00834B87"/>
    <w:rsid w:val="00835711"/>
    <w:rsid w:val="00840668"/>
    <w:rsid w:val="00841DE8"/>
    <w:rsid w:val="00843258"/>
    <w:rsid w:val="0084557D"/>
    <w:rsid w:val="00847EDF"/>
    <w:rsid w:val="00851D39"/>
    <w:rsid w:val="00855038"/>
    <w:rsid w:val="0085646C"/>
    <w:rsid w:val="0085795C"/>
    <w:rsid w:val="00862618"/>
    <w:rsid w:val="00862650"/>
    <w:rsid w:val="00864068"/>
    <w:rsid w:val="00870319"/>
    <w:rsid w:val="008707C4"/>
    <w:rsid w:val="00871735"/>
    <w:rsid w:val="00871B53"/>
    <w:rsid w:val="008750DA"/>
    <w:rsid w:val="008756F7"/>
    <w:rsid w:val="008823C0"/>
    <w:rsid w:val="0088465E"/>
    <w:rsid w:val="008850A8"/>
    <w:rsid w:val="00885D3A"/>
    <w:rsid w:val="00887377"/>
    <w:rsid w:val="008910D0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D7A3D"/>
    <w:rsid w:val="008E14B1"/>
    <w:rsid w:val="008E1648"/>
    <w:rsid w:val="008F1675"/>
    <w:rsid w:val="008F2055"/>
    <w:rsid w:val="008F39BA"/>
    <w:rsid w:val="008F3B3D"/>
    <w:rsid w:val="008F408C"/>
    <w:rsid w:val="008F47F3"/>
    <w:rsid w:val="008F56B0"/>
    <w:rsid w:val="008F5D0D"/>
    <w:rsid w:val="008F6006"/>
    <w:rsid w:val="008F740F"/>
    <w:rsid w:val="009001D3"/>
    <w:rsid w:val="00902C72"/>
    <w:rsid w:val="00903369"/>
    <w:rsid w:val="00904342"/>
    <w:rsid w:val="0090456C"/>
    <w:rsid w:val="00904D9B"/>
    <w:rsid w:val="009109BE"/>
    <w:rsid w:val="00915F29"/>
    <w:rsid w:val="00916D35"/>
    <w:rsid w:val="00924579"/>
    <w:rsid w:val="0092568B"/>
    <w:rsid w:val="00925C5B"/>
    <w:rsid w:val="00927275"/>
    <w:rsid w:val="0094246A"/>
    <w:rsid w:val="00944D4F"/>
    <w:rsid w:val="00945D9B"/>
    <w:rsid w:val="0094655E"/>
    <w:rsid w:val="00951AAE"/>
    <w:rsid w:val="00952475"/>
    <w:rsid w:val="009564B5"/>
    <w:rsid w:val="009567D8"/>
    <w:rsid w:val="00956DBD"/>
    <w:rsid w:val="009603A7"/>
    <w:rsid w:val="0096212C"/>
    <w:rsid w:val="009637A0"/>
    <w:rsid w:val="00963D70"/>
    <w:rsid w:val="009641CC"/>
    <w:rsid w:val="0096446E"/>
    <w:rsid w:val="00965C70"/>
    <w:rsid w:val="00967DE5"/>
    <w:rsid w:val="009701B8"/>
    <w:rsid w:val="0097167B"/>
    <w:rsid w:val="009719BC"/>
    <w:rsid w:val="00974F08"/>
    <w:rsid w:val="00980CCA"/>
    <w:rsid w:val="009822A7"/>
    <w:rsid w:val="00982443"/>
    <w:rsid w:val="0098334B"/>
    <w:rsid w:val="00984C3D"/>
    <w:rsid w:val="009923A2"/>
    <w:rsid w:val="009A19EF"/>
    <w:rsid w:val="009A1E93"/>
    <w:rsid w:val="009A3412"/>
    <w:rsid w:val="009A3B37"/>
    <w:rsid w:val="009A404C"/>
    <w:rsid w:val="009B1EF8"/>
    <w:rsid w:val="009B2041"/>
    <w:rsid w:val="009B22E6"/>
    <w:rsid w:val="009B39BD"/>
    <w:rsid w:val="009B531B"/>
    <w:rsid w:val="009C5B69"/>
    <w:rsid w:val="009C6925"/>
    <w:rsid w:val="009D2342"/>
    <w:rsid w:val="009D45B8"/>
    <w:rsid w:val="009D58E0"/>
    <w:rsid w:val="009D7B4D"/>
    <w:rsid w:val="009E01FA"/>
    <w:rsid w:val="009E1FBF"/>
    <w:rsid w:val="009E27BB"/>
    <w:rsid w:val="009E43C6"/>
    <w:rsid w:val="009E4B52"/>
    <w:rsid w:val="009E51C3"/>
    <w:rsid w:val="009F198E"/>
    <w:rsid w:val="009F1B4C"/>
    <w:rsid w:val="009F24D3"/>
    <w:rsid w:val="009F3D78"/>
    <w:rsid w:val="009F3F11"/>
    <w:rsid w:val="00A01D6E"/>
    <w:rsid w:val="00A01D98"/>
    <w:rsid w:val="00A02E74"/>
    <w:rsid w:val="00A0695F"/>
    <w:rsid w:val="00A14A3B"/>
    <w:rsid w:val="00A21298"/>
    <w:rsid w:val="00A22A11"/>
    <w:rsid w:val="00A23CA6"/>
    <w:rsid w:val="00A30E74"/>
    <w:rsid w:val="00A31587"/>
    <w:rsid w:val="00A35550"/>
    <w:rsid w:val="00A35F53"/>
    <w:rsid w:val="00A406BF"/>
    <w:rsid w:val="00A521AC"/>
    <w:rsid w:val="00A57A54"/>
    <w:rsid w:val="00A620E4"/>
    <w:rsid w:val="00A65E5D"/>
    <w:rsid w:val="00A66324"/>
    <w:rsid w:val="00A672A1"/>
    <w:rsid w:val="00A67AA1"/>
    <w:rsid w:val="00A70814"/>
    <w:rsid w:val="00A74546"/>
    <w:rsid w:val="00A74EB2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6377"/>
    <w:rsid w:val="00A87FF1"/>
    <w:rsid w:val="00A92356"/>
    <w:rsid w:val="00AB06FF"/>
    <w:rsid w:val="00AB165C"/>
    <w:rsid w:val="00AB6123"/>
    <w:rsid w:val="00AC3C19"/>
    <w:rsid w:val="00AC67B5"/>
    <w:rsid w:val="00AD0472"/>
    <w:rsid w:val="00AE090F"/>
    <w:rsid w:val="00AE11A3"/>
    <w:rsid w:val="00AE3B2B"/>
    <w:rsid w:val="00AE40BB"/>
    <w:rsid w:val="00AF2B31"/>
    <w:rsid w:val="00AF5342"/>
    <w:rsid w:val="00AF61F9"/>
    <w:rsid w:val="00AF7569"/>
    <w:rsid w:val="00B00190"/>
    <w:rsid w:val="00B0113E"/>
    <w:rsid w:val="00B01F5F"/>
    <w:rsid w:val="00B0232E"/>
    <w:rsid w:val="00B02CCE"/>
    <w:rsid w:val="00B118BA"/>
    <w:rsid w:val="00B14DBB"/>
    <w:rsid w:val="00B1600F"/>
    <w:rsid w:val="00B161CA"/>
    <w:rsid w:val="00B2324E"/>
    <w:rsid w:val="00B23CB3"/>
    <w:rsid w:val="00B259E3"/>
    <w:rsid w:val="00B25E4D"/>
    <w:rsid w:val="00B274E2"/>
    <w:rsid w:val="00B3082C"/>
    <w:rsid w:val="00B30CF5"/>
    <w:rsid w:val="00B30EB7"/>
    <w:rsid w:val="00B31E41"/>
    <w:rsid w:val="00B3321B"/>
    <w:rsid w:val="00B335CC"/>
    <w:rsid w:val="00B36EDF"/>
    <w:rsid w:val="00B37E12"/>
    <w:rsid w:val="00B41DE8"/>
    <w:rsid w:val="00B45496"/>
    <w:rsid w:val="00B52F47"/>
    <w:rsid w:val="00B5352A"/>
    <w:rsid w:val="00B5535B"/>
    <w:rsid w:val="00B57A5A"/>
    <w:rsid w:val="00B60564"/>
    <w:rsid w:val="00B65488"/>
    <w:rsid w:val="00B7240C"/>
    <w:rsid w:val="00B74E83"/>
    <w:rsid w:val="00B762C5"/>
    <w:rsid w:val="00B77D63"/>
    <w:rsid w:val="00B92730"/>
    <w:rsid w:val="00B92BE9"/>
    <w:rsid w:val="00B92BF5"/>
    <w:rsid w:val="00B92F52"/>
    <w:rsid w:val="00B930D7"/>
    <w:rsid w:val="00B96A56"/>
    <w:rsid w:val="00B96D51"/>
    <w:rsid w:val="00B97083"/>
    <w:rsid w:val="00B974C0"/>
    <w:rsid w:val="00BA3B7C"/>
    <w:rsid w:val="00BA5FAF"/>
    <w:rsid w:val="00BA72B6"/>
    <w:rsid w:val="00BB36CD"/>
    <w:rsid w:val="00BB3999"/>
    <w:rsid w:val="00BB692D"/>
    <w:rsid w:val="00BC030B"/>
    <w:rsid w:val="00BC1F31"/>
    <w:rsid w:val="00BC60A8"/>
    <w:rsid w:val="00BC6F2E"/>
    <w:rsid w:val="00BC792B"/>
    <w:rsid w:val="00BC7A2F"/>
    <w:rsid w:val="00BD04AD"/>
    <w:rsid w:val="00BD6C11"/>
    <w:rsid w:val="00BE493A"/>
    <w:rsid w:val="00BF0CBA"/>
    <w:rsid w:val="00BF563E"/>
    <w:rsid w:val="00C010AA"/>
    <w:rsid w:val="00C02658"/>
    <w:rsid w:val="00C032D3"/>
    <w:rsid w:val="00C03EFE"/>
    <w:rsid w:val="00C03F26"/>
    <w:rsid w:val="00C03FBC"/>
    <w:rsid w:val="00C065C7"/>
    <w:rsid w:val="00C12E1F"/>
    <w:rsid w:val="00C13DFC"/>
    <w:rsid w:val="00C140EE"/>
    <w:rsid w:val="00C1475F"/>
    <w:rsid w:val="00C15422"/>
    <w:rsid w:val="00C15827"/>
    <w:rsid w:val="00C22AA4"/>
    <w:rsid w:val="00C24F13"/>
    <w:rsid w:val="00C2624C"/>
    <w:rsid w:val="00C34375"/>
    <w:rsid w:val="00C3481B"/>
    <w:rsid w:val="00C34DD8"/>
    <w:rsid w:val="00C4018F"/>
    <w:rsid w:val="00C41485"/>
    <w:rsid w:val="00C41558"/>
    <w:rsid w:val="00C41620"/>
    <w:rsid w:val="00C41F62"/>
    <w:rsid w:val="00C476ED"/>
    <w:rsid w:val="00C50801"/>
    <w:rsid w:val="00C52652"/>
    <w:rsid w:val="00C546C3"/>
    <w:rsid w:val="00C54D84"/>
    <w:rsid w:val="00C56345"/>
    <w:rsid w:val="00C6086F"/>
    <w:rsid w:val="00C61D2D"/>
    <w:rsid w:val="00C62B55"/>
    <w:rsid w:val="00C635D1"/>
    <w:rsid w:val="00C64ED8"/>
    <w:rsid w:val="00C65DB9"/>
    <w:rsid w:val="00C67600"/>
    <w:rsid w:val="00C72332"/>
    <w:rsid w:val="00C7299D"/>
    <w:rsid w:val="00C74092"/>
    <w:rsid w:val="00C741AB"/>
    <w:rsid w:val="00C772AA"/>
    <w:rsid w:val="00C8113A"/>
    <w:rsid w:val="00C82A73"/>
    <w:rsid w:val="00C85022"/>
    <w:rsid w:val="00C85F9F"/>
    <w:rsid w:val="00C94AF6"/>
    <w:rsid w:val="00C94ECC"/>
    <w:rsid w:val="00C95016"/>
    <w:rsid w:val="00C9740A"/>
    <w:rsid w:val="00C97A62"/>
    <w:rsid w:val="00CA2AD1"/>
    <w:rsid w:val="00CA2DD4"/>
    <w:rsid w:val="00CA35AA"/>
    <w:rsid w:val="00CA4F4D"/>
    <w:rsid w:val="00CA69C7"/>
    <w:rsid w:val="00CA6B99"/>
    <w:rsid w:val="00CA702D"/>
    <w:rsid w:val="00CB0816"/>
    <w:rsid w:val="00CB1CA6"/>
    <w:rsid w:val="00CB463D"/>
    <w:rsid w:val="00CB6542"/>
    <w:rsid w:val="00CC1727"/>
    <w:rsid w:val="00CC58BE"/>
    <w:rsid w:val="00CC73C0"/>
    <w:rsid w:val="00CD1F8C"/>
    <w:rsid w:val="00CD6BEF"/>
    <w:rsid w:val="00CE1782"/>
    <w:rsid w:val="00CE69F4"/>
    <w:rsid w:val="00CF1C65"/>
    <w:rsid w:val="00CF30A5"/>
    <w:rsid w:val="00CF3F4A"/>
    <w:rsid w:val="00CF491B"/>
    <w:rsid w:val="00D06BFE"/>
    <w:rsid w:val="00D06FF6"/>
    <w:rsid w:val="00D07795"/>
    <w:rsid w:val="00D12293"/>
    <w:rsid w:val="00D123C2"/>
    <w:rsid w:val="00D12AF8"/>
    <w:rsid w:val="00D14A5E"/>
    <w:rsid w:val="00D178B7"/>
    <w:rsid w:val="00D17AE5"/>
    <w:rsid w:val="00D17FFD"/>
    <w:rsid w:val="00D2035D"/>
    <w:rsid w:val="00D2054D"/>
    <w:rsid w:val="00D2320E"/>
    <w:rsid w:val="00D26312"/>
    <w:rsid w:val="00D30D53"/>
    <w:rsid w:val="00D310FF"/>
    <w:rsid w:val="00D333E5"/>
    <w:rsid w:val="00D35F8B"/>
    <w:rsid w:val="00D379EA"/>
    <w:rsid w:val="00D40F52"/>
    <w:rsid w:val="00D42C6A"/>
    <w:rsid w:val="00D43395"/>
    <w:rsid w:val="00D44FF1"/>
    <w:rsid w:val="00D52794"/>
    <w:rsid w:val="00D535B5"/>
    <w:rsid w:val="00D5656A"/>
    <w:rsid w:val="00D56FD7"/>
    <w:rsid w:val="00D57AB3"/>
    <w:rsid w:val="00D60E9B"/>
    <w:rsid w:val="00D62983"/>
    <w:rsid w:val="00D63B46"/>
    <w:rsid w:val="00D658F8"/>
    <w:rsid w:val="00D6667B"/>
    <w:rsid w:val="00D66D93"/>
    <w:rsid w:val="00D7140C"/>
    <w:rsid w:val="00D71969"/>
    <w:rsid w:val="00D720FC"/>
    <w:rsid w:val="00D73F8C"/>
    <w:rsid w:val="00D8261A"/>
    <w:rsid w:val="00D85FDB"/>
    <w:rsid w:val="00D86BF0"/>
    <w:rsid w:val="00D87D3A"/>
    <w:rsid w:val="00D87FDE"/>
    <w:rsid w:val="00D97084"/>
    <w:rsid w:val="00D97472"/>
    <w:rsid w:val="00DA0069"/>
    <w:rsid w:val="00DA04A9"/>
    <w:rsid w:val="00DA5C80"/>
    <w:rsid w:val="00DA5D80"/>
    <w:rsid w:val="00DA5E63"/>
    <w:rsid w:val="00DB0D49"/>
    <w:rsid w:val="00DB68B2"/>
    <w:rsid w:val="00DC0D66"/>
    <w:rsid w:val="00DC3496"/>
    <w:rsid w:val="00DC4564"/>
    <w:rsid w:val="00DC4720"/>
    <w:rsid w:val="00DC5E41"/>
    <w:rsid w:val="00DC7ABF"/>
    <w:rsid w:val="00DD07D5"/>
    <w:rsid w:val="00DD2400"/>
    <w:rsid w:val="00DE0447"/>
    <w:rsid w:val="00DE1057"/>
    <w:rsid w:val="00DE163C"/>
    <w:rsid w:val="00DE28B0"/>
    <w:rsid w:val="00DE35B2"/>
    <w:rsid w:val="00DE3647"/>
    <w:rsid w:val="00DE7DE1"/>
    <w:rsid w:val="00DF0BEB"/>
    <w:rsid w:val="00DF377E"/>
    <w:rsid w:val="00DF560B"/>
    <w:rsid w:val="00DF5C13"/>
    <w:rsid w:val="00DF65F0"/>
    <w:rsid w:val="00DF7836"/>
    <w:rsid w:val="00E03D3D"/>
    <w:rsid w:val="00E056C8"/>
    <w:rsid w:val="00E064DD"/>
    <w:rsid w:val="00E06F5A"/>
    <w:rsid w:val="00E073CD"/>
    <w:rsid w:val="00E1153F"/>
    <w:rsid w:val="00E311DC"/>
    <w:rsid w:val="00E334C3"/>
    <w:rsid w:val="00E34FDA"/>
    <w:rsid w:val="00E36AFF"/>
    <w:rsid w:val="00E37BF4"/>
    <w:rsid w:val="00E436EC"/>
    <w:rsid w:val="00E445F6"/>
    <w:rsid w:val="00E447B9"/>
    <w:rsid w:val="00E44F4A"/>
    <w:rsid w:val="00E45D9A"/>
    <w:rsid w:val="00E523BE"/>
    <w:rsid w:val="00E61177"/>
    <w:rsid w:val="00E61240"/>
    <w:rsid w:val="00E62067"/>
    <w:rsid w:val="00E6249F"/>
    <w:rsid w:val="00E6321A"/>
    <w:rsid w:val="00E67EB7"/>
    <w:rsid w:val="00E72502"/>
    <w:rsid w:val="00E72FF5"/>
    <w:rsid w:val="00E73F94"/>
    <w:rsid w:val="00E74571"/>
    <w:rsid w:val="00E81C53"/>
    <w:rsid w:val="00E82299"/>
    <w:rsid w:val="00E85570"/>
    <w:rsid w:val="00E90248"/>
    <w:rsid w:val="00E9120D"/>
    <w:rsid w:val="00E946D7"/>
    <w:rsid w:val="00E94888"/>
    <w:rsid w:val="00E94D17"/>
    <w:rsid w:val="00E96B4A"/>
    <w:rsid w:val="00EA27FC"/>
    <w:rsid w:val="00EB023F"/>
    <w:rsid w:val="00EB073F"/>
    <w:rsid w:val="00EB0D6D"/>
    <w:rsid w:val="00EB1044"/>
    <w:rsid w:val="00EB2841"/>
    <w:rsid w:val="00EB3318"/>
    <w:rsid w:val="00EB36E6"/>
    <w:rsid w:val="00EB402C"/>
    <w:rsid w:val="00EB4498"/>
    <w:rsid w:val="00EB5A72"/>
    <w:rsid w:val="00EB6DFA"/>
    <w:rsid w:val="00EB7FD4"/>
    <w:rsid w:val="00EC1C4E"/>
    <w:rsid w:val="00EC285A"/>
    <w:rsid w:val="00EC4E79"/>
    <w:rsid w:val="00ED2ED4"/>
    <w:rsid w:val="00ED778A"/>
    <w:rsid w:val="00ED7E0E"/>
    <w:rsid w:val="00EE256F"/>
    <w:rsid w:val="00EE380B"/>
    <w:rsid w:val="00EE3E0F"/>
    <w:rsid w:val="00EF3B10"/>
    <w:rsid w:val="00EF53F9"/>
    <w:rsid w:val="00EF5BD8"/>
    <w:rsid w:val="00EF6ADB"/>
    <w:rsid w:val="00EF6C2B"/>
    <w:rsid w:val="00F00ABC"/>
    <w:rsid w:val="00F0320D"/>
    <w:rsid w:val="00F03A8D"/>
    <w:rsid w:val="00F06780"/>
    <w:rsid w:val="00F0701B"/>
    <w:rsid w:val="00F15C1A"/>
    <w:rsid w:val="00F17410"/>
    <w:rsid w:val="00F21AA2"/>
    <w:rsid w:val="00F25C31"/>
    <w:rsid w:val="00F26D50"/>
    <w:rsid w:val="00F3323C"/>
    <w:rsid w:val="00F414D0"/>
    <w:rsid w:val="00F439BA"/>
    <w:rsid w:val="00F45D07"/>
    <w:rsid w:val="00F461ED"/>
    <w:rsid w:val="00F5487F"/>
    <w:rsid w:val="00F57DCE"/>
    <w:rsid w:val="00F6526B"/>
    <w:rsid w:val="00F668A2"/>
    <w:rsid w:val="00F67D33"/>
    <w:rsid w:val="00F7112D"/>
    <w:rsid w:val="00F7126A"/>
    <w:rsid w:val="00F71AD2"/>
    <w:rsid w:val="00F7366F"/>
    <w:rsid w:val="00F74BA1"/>
    <w:rsid w:val="00F762B8"/>
    <w:rsid w:val="00F766EA"/>
    <w:rsid w:val="00F77E83"/>
    <w:rsid w:val="00F8036A"/>
    <w:rsid w:val="00F825B5"/>
    <w:rsid w:val="00F871D4"/>
    <w:rsid w:val="00F906BC"/>
    <w:rsid w:val="00F90AFD"/>
    <w:rsid w:val="00F90E03"/>
    <w:rsid w:val="00F92070"/>
    <w:rsid w:val="00F93A54"/>
    <w:rsid w:val="00FA0EC9"/>
    <w:rsid w:val="00FA29B4"/>
    <w:rsid w:val="00FA31CD"/>
    <w:rsid w:val="00FA36FB"/>
    <w:rsid w:val="00FA3C0A"/>
    <w:rsid w:val="00FA3CFC"/>
    <w:rsid w:val="00FB0A82"/>
    <w:rsid w:val="00FB0AC2"/>
    <w:rsid w:val="00FB0DA0"/>
    <w:rsid w:val="00FB3CDB"/>
    <w:rsid w:val="00FC17F6"/>
    <w:rsid w:val="00FC18D9"/>
    <w:rsid w:val="00FD51DA"/>
    <w:rsid w:val="00FD65E8"/>
    <w:rsid w:val="00FD6DCB"/>
    <w:rsid w:val="00FE148B"/>
    <w:rsid w:val="00FE59AB"/>
    <w:rsid w:val="00FE5EC5"/>
    <w:rsid w:val="00FE61D2"/>
    <w:rsid w:val="00FE7FB1"/>
    <w:rsid w:val="00FF1C63"/>
    <w:rsid w:val="00FF2DE3"/>
    <w:rsid w:val="00FF3086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D9FB3"/>
  <w14:defaultImageDpi w14:val="300"/>
  <w15:docId w15:val="{BBC5400F-6C75-4775-8A2F-E26F8AC5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175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CE1782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30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30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30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330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0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0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0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0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A330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5A330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5A330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0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0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08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08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5A330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5A3308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5A3308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5A3308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5A3308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5A3308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5A3308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5A3308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5A3308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5A3308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5A3308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5A3308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5A3308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5A3308"/>
    <w:pPr>
      <w:numPr>
        <w:numId w:val="10"/>
      </w:numPr>
    </w:pPr>
  </w:style>
  <w:style w:type="paragraph" w:customStyle="1" w:styleId="HeadA">
    <w:name w:val="HeadA"/>
    <w:qFormat/>
    <w:rsid w:val="005A3308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5A330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5A3308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5A3308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5A3308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5A3308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5A3308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5A3308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5A3308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5A3308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5A3308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5A3308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5A3308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5A3308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5A3308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5A3308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5A3308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5A3308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5A3308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5A3308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5A3308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5A3308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5A3308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5A3308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5A3308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5A3308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5A3308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5A3308"/>
    <w:rPr>
      <w:rFonts w:ascii="Symbol" w:hAnsi="Symbol"/>
    </w:rPr>
  </w:style>
  <w:style w:type="character" w:customStyle="1" w:styleId="Italic">
    <w:name w:val="Italic"/>
    <w:uiPriority w:val="1"/>
    <w:qFormat/>
    <w:rsid w:val="005A3308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5A3308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5A330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5A3308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5A3308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5A3308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5A3308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5A3308"/>
    <w:rPr>
      <w:color w:val="008000"/>
    </w:rPr>
  </w:style>
  <w:style w:type="paragraph" w:customStyle="1" w:styleId="PartNumber">
    <w:name w:val="PartNumber"/>
    <w:qFormat/>
    <w:rsid w:val="005A330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5A3308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5A3308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5A3308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5A3308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5A3308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5A3308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5A3308"/>
    <w:rPr>
      <w:b/>
      <w:bCs/>
      <w:color w:val="3366FF"/>
    </w:rPr>
  </w:style>
  <w:style w:type="paragraph" w:customStyle="1" w:styleId="RunInHead">
    <w:name w:val="RunInHead"/>
    <w:rsid w:val="005A3308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5A3308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5A3308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5A3308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5A3308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5A3308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5A3308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5A3308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5A3308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5A3308"/>
    <w:rPr>
      <w:color w:val="3366FF"/>
      <w:vertAlign w:val="superscript"/>
    </w:rPr>
  </w:style>
  <w:style w:type="paragraph" w:customStyle="1" w:styleId="Footnote">
    <w:name w:val="Footnote"/>
    <w:qFormat/>
    <w:rsid w:val="005A3308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5A3308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5A3308"/>
    <w:rPr>
      <w:color w:val="3366FF"/>
      <w:vertAlign w:val="superscript"/>
    </w:rPr>
  </w:style>
  <w:style w:type="paragraph" w:customStyle="1" w:styleId="QuotePara">
    <w:name w:val="QuotePara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5A3308"/>
    <w:pPr>
      <w:spacing w:after="240"/>
      <w:jc w:val="right"/>
    </w:pPr>
  </w:style>
  <w:style w:type="character" w:customStyle="1" w:styleId="Caps">
    <w:name w:val="Caps"/>
    <w:uiPriority w:val="1"/>
    <w:qFormat/>
    <w:rsid w:val="005A3308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5A3308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5A3308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5A3308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5A3308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5A3308"/>
    <w:rPr>
      <w:color w:val="3366FF"/>
    </w:rPr>
  </w:style>
  <w:style w:type="table" w:styleId="TableGrid">
    <w:name w:val="Table Grid"/>
    <w:basedOn w:val="TableNormal"/>
    <w:uiPriority w:val="59"/>
    <w:rsid w:val="005A3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5A3308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5A3308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5A3308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5A3308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5A3308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5A3308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5A3308"/>
    <w:pPr>
      <w:jc w:val="right"/>
    </w:pPr>
  </w:style>
  <w:style w:type="paragraph" w:customStyle="1" w:styleId="ExtractParaContinued">
    <w:name w:val="ExtractParaContinued"/>
    <w:basedOn w:val="ExtractPara"/>
    <w:qFormat/>
    <w:rsid w:val="005A3308"/>
    <w:pPr>
      <w:spacing w:before="0"/>
      <w:ind w:firstLine="360"/>
    </w:pPr>
  </w:style>
  <w:style w:type="paragraph" w:customStyle="1" w:styleId="AppendixNumber">
    <w:name w:val="AppendixNumber"/>
    <w:qFormat/>
    <w:rsid w:val="005A330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5A3308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5A3308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5A3308"/>
    <w:rPr>
      <w:color w:val="3366FF"/>
      <w:vertAlign w:val="superscript"/>
    </w:rPr>
  </w:style>
  <w:style w:type="paragraph" w:customStyle="1" w:styleId="Reference">
    <w:name w:val="Reference"/>
    <w:qFormat/>
    <w:rsid w:val="005A3308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5A3308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5A3308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5A3308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5A3308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5A3308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5A3308"/>
  </w:style>
  <w:style w:type="character" w:styleId="BookTitle">
    <w:name w:val="Book Title"/>
    <w:basedOn w:val="DefaultParagraphFont"/>
    <w:uiPriority w:val="33"/>
    <w:qFormat/>
    <w:rsid w:val="005A3308"/>
    <w:rPr>
      <w:b/>
      <w:bCs/>
      <w:smallCaps/>
      <w:spacing w:val="5"/>
    </w:rPr>
  </w:style>
  <w:style w:type="paragraph" w:customStyle="1" w:styleId="BookTitle0">
    <w:name w:val="BookTitle"/>
    <w:qFormat/>
    <w:rsid w:val="005A330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5A3308"/>
  </w:style>
  <w:style w:type="paragraph" w:customStyle="1" w:styleId="BookEdition">
    <w:name w:val="BookEdition"/>
    <w:basedOn w:val="BookSubtitle"/>
    <w:qFormat/>
    <w:rsid w:val="005A3308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5A3308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5A3308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5A3308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5A3308"/>
  </w:style>
  <w:style w:type="paragraph" w:customStyle="1" w:styleId="CopyrightHead">
    <w:name w:val="CopyrightHead"/>
    <w:basedOn w:val="CopyrightLOC"/>
    <w:qFormat/>
    <w:rsid w:val="005A3308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5A3308"/>
  </w:style>
  <w:style w:type="paragraph" w:customStyle="1" w:styleId="FrontmatterTitle">
    <w:name w:val="FrontmatterTitle"/>
    <w:basedOn w:val="BackmatterTitle"/>
    <w:qFormat/>
    <w:rsid w:val="005A3308"/>
  </w:style>
  <w:style w:type="paragraph" w:customStyle="1" w:styleId="TOCFM">
    <w:name w:val="TOCFM"/>
    <w:basedOn w:val="Normal"/>
    <w:qFormat/>
    <w:rsid w:val="005A3308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5A3308"/>
    <w:pPr>
      <w:ind w:left="720"/>
    </w:pPr>
    <w:rPr>
      <w:b/>
    </w:rPr>
  </w:style>
  <w:style w:type="paragraph" w:customStyle="1" w:styleId="TOCPart">
    <w:name w:val="TOCPart"/>
    <w:basedOn w:val="TOCH1"/>
    <w:qFormat/>
    <w:rsid w:val="005A3308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5A3308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5A3308"/>
    <w:pPr>
      <w:ind w:left="1080"/>
    </w:pPr>
    <w:rPr>
      <w:i/>
    </w:rPr>
  </w:style>
  <w:style w:type="paragraph" w:customStyle="1" w:styleId="TOCH3">
    <w:name w:val="TOCH3"/>
    <w:basedOn w:val="TOCH1"/>
    <w:qFormat/>
    <w:rsid w:val="005A3308"/>
    <w:pPr>
      <w:ind w:left="1440"/>
    </w:pPr>
    <w:rPr>
      <w:b w:val="0"/>
      <w:i/>
    </w:rPr>
  </w:style>
  <w:style w:type="paragraph" w:customStyle="1" w:styleId="BoxType">
    <w:name w:val="BoxType"/>
    <w:qFormat/>
    <w:rsid w:val="005A3308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5A3308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5A3308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5A3308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5A3308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5A3308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5A3308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5A3308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5A3308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5A330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5A3308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5A330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5A3308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5A3308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5A3308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5A3308"/>
    <w:pPr>
      <w:jc w:val="right"/>
    </w:pPr>
  </w:style>
  <w:style w:type="paragraph" w:customStyle="1" w:styleId="Body">
    <w:name w:val="Body"/>
    <w:uiPriority w:val="99"/>
    <w:qFormat/>
    <w:rsid w:val="005A3308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5A3308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5A3308"/>
    <w:rPr>
      <w:color w:val="FF0000"/>
      <w:lang w:val="fr-FR"/>
    </w:rPr>
  </w:style>
  <w:style w:type="paragraph" w:customStyle="1" w:styleId="Default">
    <w:name w:val="Default"/>
    <w:rsid w:val="005A3308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5A3308"/>
  </w:style>
  <w:style w:type="paragraph" w:customStyle="1" w:styleId="ReviewHead">
    <w:name w:val="ReviewHead"/>
    <w:basedOn w:val="FrontmatterTitle"/>
    <w:qFormat/>
    <w:rsid w:val="005A3308"/>
  </w:style>
  <w:style w:type="paragraph" w:customStyle="1" w:styleId="ReviewQuote">
    <w:name w:val="ReviewQuote"/>
    <w:basedOn w:val="QuotePara"/>
    <w:qFormat/>
    <w:rsid w:val="005A3308"/>
  </w:style>
  <w:style w:type="paragraph" w:customStyle="1" w:styleId="ReviewSource">
    <w:name w:val="ReviewSource"/>
    <w:basedOn w:val="QuoteSource"/>
    <w:qFormat/>
    <w:rsid w:val="005A3308"/>
  </w:style>
  <w:style w:type="paragraph" w:customStyle="1" w:styleId="ListGraphic">
    <w:name w:val="ListGraphic"/>
    <w:basedOn w:val="GraphicSlug"/>
    <w:qFormat/>
    <w:rsid w:val="005A3308"/>
    <w:pPr>
      <w:ind w:left="0"/>
    </w:pPr>
  </w:style>
  <w:style w:type="paragraph" w:customStyle="1" w:styleId="ListCaption">
    <w:name w:val="ListCaption"/>
    <w:basedOn w:val="CaptionLine"/>
    <w:qFormat/>
    <w:rsid w:val="005A3308"/>
    <w:pPr>
      <w:ind w:left="3600"/>
    </w:pPr>
  </w:style>
  <w:style w:type="paragraph" w:customStyle="1" w:styleId="NoteContinued">
    <w:name w:val="NoteContinued"/>
    <w:basedOn w:val="Note"/>
    <w:qFormat/>
    <w:rsid w:val="005A3308"/>
    <w:pPr>
      <w:spacing w:before="0"/>
      <w:ind w:firstLine="0"/>
    </w:pPr>
  </w:style>
  <w:style w:type="paragraph" w:customStyle="1" w:styleId="NoteCode">
    <w:name w:val="NoteCode"/>
    <w:basedOn w:val="Code"/>
    <w:qFormat/>
    <w:rsid w:val="005A3308"/>
    <w:pPr>
      <w:spacing w:after="240"/>
    </w:pPr>
  </w:style>
  <w:style w:type="paragraph" w:customStyle="1" w:styleId="ListBulletSub">
    <w:name w:val="ListBulletSub"/>
    <w:basedOn w:val="ListBullet"/>
    <w:qFormat/>
    <w:rsid w:val="005A3308"/>
    <w:pPr>
      <w:ind w:left="2520"/>
    </w:pPr>
  </w:style>
  <w:style w:type="paragraph" w:customStyle="1" w:styleId="CodeCustom1">
    <w:name w:val="CodeCustom1"/>
    <w:basedOn w:val="Code"/>
    <w:qFormat/>
    <w:rsid w:val="005A3308"/>
    <w:rPr>
      <w:color w:val="00B0F0"/>
    </w:rPr>
  </w:style>
  <w:style w:type="paragraph" w:customStyle="1" w:styleId="CodeCustom2">
    <w:name w:val="CodeCustom2"/>
    <w:basedOn w:val="Normal"/>
    <w:qFormat/>
    <w:rsid w:val="005A3308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5A3308"/>
    <w:rPr>
      <w:bCs/>
      <w:color w:val="A12126"/>
    </w:rPr>
  </w:style>
  <w:style w:type="paragraph" w:customStyle="1" w:styleId="Equation">
    <w:name w:val="Equation"/>
    <w:basedOn w:val="ListPlain"/>
    <w:qFormat/>
    <w:rsid w:val="005A3308"/>
  </w:style>
  <w:style w:type="character" w:customStyle="1" w:styleId="Heading1Char">
    <w:name w:val="Heading 1 Char"/>
    <w:basedOn w:val="DefaultParagraphFont"/>
    <w:link w:val="Heading1"/>
    <w:uiPriority w:val="9"/>
    <w:rsid w:val="00CE1782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CE178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CE178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CE1782"/>
  </w:style>
  <w:style w:type="character" w:styleId="Hyperlink">
    <w:name w:val="Hyperlink"/>
    <w:basedOn w:val="DefaultParagraphFont"/>
    <w:uiPriority w:val="99"/>
    <w:unhideWhenUsed/>
    <w:rsid w:val="00CE17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178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E1782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CE17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E17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782"/>
    <w:rPr>
      <w:rFonts w:ascii="Courier New" w:hAnsi="Courier New" w:cs="Courier New"/>
      <w:lang w:val="en-GB" w:eastAsia="en-GB"/>
    </w:rPr>
  </w:style>
  <w:style w:type="character" w:customStyle="1" w:styleId="keystroke">
    <w:name w:val="keystroke"/>
    <w:basedOn w:val="DefaultParagraphFont"/>
    <w:rsid w:val="00CE1782"/>
  </w:style>
  <w:style w:type="paragraph" w:styleId="TOC1">
    <w:name w:val="toc 1"/>
    <w:basedOn w:val="Normal"/>
    <w:next w:val="Normal"/>
    <w:autoRedefine/>
    <w:uiPriority w:val="39"/>
    <w:unhideWhenUsed/>
    <w:rsid w:val="00D7140C"/>
    <w:pPr>
      <w:tabs>
        <w:tab w:val="right" w:leader="dot" w:pos="80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C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0CC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334C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C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C29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C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C29"/>
    <w:rPr>
      <w:rFonts w:ascii="Times New Roman" w:hAnsi="Times New Roman"/>
      <w:b/>
      <w:bCs/>
      <w:lang w:val="en-CA" w:eastAsia="en-CA"/>
    </w:rPr>
  </w:style>
  <w:style w:type="paragraph" w:styleId="Revision">
    <w:name w:val="Revision"/>
    <w:hidden/>
    <w:uiPriority w:val="71"/>
    <w:rsid w:val="00D44FF1"/>
    <w:rPr>
      <w:rFonts w:ascii="Times New Roman" w:hAnsi="Times New Roman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rust-lang.org/reference/const_ev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9D54-A788-4B3A-8694-F91D5318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103</TotalTime>
  <Pages>30</Pages>
  <Words>9809</Words>
  <Characters>55916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Chris Krycho</cp:lastModifiedBy>
  <cp:revision>30</cp:revision>
  <cp:lastPrinted>2025-02-14T18:24:00Z</cp:lastPrinted>
  <dcterms:created xsi:type="dcterms:W3CDTF">2022-08-23T16:05:00Z</dcterms:created>
  <dcterms:modified xsi:type="dcterms:W3CDTF">2025-02-14T18:35:00Z</dcterms:modified>
</cp:coreProperties>
</file>